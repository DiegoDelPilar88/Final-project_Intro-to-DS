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909" w:rsidRDefault="00D95909"/>
    <w:tbl>
      <w:tblPr>
        <w:tblpPr w:leftFromText="141" w:rightFromText="141" w:horzAnchor="margin" w:tblpY="-450"/>
        <w:tblW w:w="4857" w:type="pct"/>
        <w:tblLook w:val="04A0" w:firstRow="1" w:lastRow="0" w:firstColumn="1" w:lastColumn="0" w:noHBand="0" w:noVBand="1"/>
      </w:tblPr>
      <w:tblGrid>
        <w:gridCol w:w="4912"/>
        <w:gridCol w:w="1434"/>
        <w:gridCol w:w="4030"/>
      </w:tblGrid>
      <w:tr w:rsidR="00200653" w:rsidRPr="00BC183D" w:rsidTr="00D47661">
        <w:trPr>
          <w:trHeight w:val="413"/>
        </w:trPr>
        <w:tc>
          <w:tcPr>
            <w:tcW w:w="2367" w:type="pct"/>
            <w:vMerge w:val="restart"/>
          </w:tcPr>
          <w:p w:rsidR="00D95909" w:rsidRPr="00BC183D" w:rsidRDefault="00D95909" w:rsidP="00D95909">
            <w:pPr>
              <w:spacing w:after="0" w:line="240" w:lineRule="auto"/>
              <w:jc w:val="center"/>
              <w:rPr>
                <w:rFonts w:ascii="Times New Roman" w:hAnsi="Times New Roman"/>
                <w:sz w:val="18"/>
                <w:szCs w:val="18"/>
              </w:rPr>
            </w:pPr>
            <w:r w:rsidRPr="00BC183D">
              <w:rPr>
                <w:rFonts w:ascii="Times New Roman" w:hAnsi="Times New Roman"/>
                <w:sz w:val="18"/>
                <w:szCs w:val="18"/>
              </w:rPr>
              <w:t>RÉPUBLIQUE TOGOLAISE</w:t>
            </w:r>
          </w:p>
          <w:p w:rsidR="00D95909" w:rsidRPr="00BC183D" w:rsidRDefault="00D95909" w:rsidP="00D95909">
            <w:pPr>
              <w:spacing w:after="0" w:line="240" w:lineRule="auto"/>
              <w:jc w:val="center"/>
              <w:rPr>
                <w:rFonts w:ascii="Times New Roman" w:hAnsi="Times New Roman"/>
                <w:sz w:val="18"/>
                <w:szCs w:val="18"/>
              </w:rPr>
            </w:pPr>
            <w:r w:rsidRPr="00BC183D">
              <w:rPr>
                <w:rFonts w:ascii="Times New Roman" w:hAnsi="Times New Roman"/>
                <w:sz w:val="18"/>
                <w:szCs w:val="18"/>
              </w:rPr>
              <w:t>Travail – Liberté –Patrie</w:t>
            </w:r>
          </w:p>
          <w:p w:rsidR="00D95909" w:rsidRDefault="00D95909" w:rsidP="00D95909">
            <w:pPr>
              <w:spacing w:after="0" w:line="240" w:lineRule="auto"/>
              <w:jc w:val="center"/>
              <w:rPr>
                <w:rFonts w:ascii="Times New Roman" w:hAnsi="Times New Roman"/>
                <w:sz w:val="18"/>
                <w:szCs w:val="18"/>
              </w:rPr>
            </w:pPr>
            <w:r w:rsidRPr="00BC183D">
              <w:rPr>
                <w:rFonts w:ascii="Times New Roman" w:hAnsi="Times New Roman"/>
                <w:sz w:val="18"/>
                <w:szCs w:val="18"/>
              </w:rPr>
              <w:t>---------------</w:t>
            </w:r>
          </w:p>
          <w:p w:rsidR="00D95909" w:rsidRDefault="0037026F" w:rsidP="00D95909">
            <w:pPr>
              <w:spacing w:after="0" w:line="240" w:lineRule="auto"/>
              <w:jc w:val="center"/>
              <w:rPr>
                <w:rFonts w:ascii="Times New Roman" w:hAnsi="Times New Roman"/>
                <w:sz w:val="18"/>
                <w:szCs w:val="18"/>
              </w:rPr>
            </w:pPr>
            <w:r>
              <w:rPr>
                <w:rFonts w:ascii="Times New Roman" w:hAnsi="Times New Roman"/>
                <w:noProof/>
                <w:sz w:val="18"/>
                <w:szCs w:val="18"/>
                <w:lang w:val="en-GB" w:eastAsia="en-GB"/>
              </w:rPr>
              <w:drawing>
                <wp:inline distT="0" distB="0" distL="0" distR="0">
                  <wp:extent cx="762000" cy="952500"/>
                  <wp:effectExtent l="19050" t="0" r="0" b="0"/>
                  <wp:docPr id="43" name="Image 4" descr="220px-Coat_of_arms_of_T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220px-Coat_of_arms_of_Togo.svg.png"/>
                          <pic:cNvPicPr>
                            <a:picLocks noChangeAspect="1" noChangeArrowheads="1"/>
                          </pic:cNvPicPr>
                        </pic:nvPicPr>
                        <pic:blipFill>
                          <a:blip r:embed="rId9" cstate="print"/>
                          <a:srcRect/>
                          <a:stretch>
                            <a:fillRect/>
                          </a:stretch>
                        </pic:blipFill>
                        <pic:spPr bwMode="auto">
                          <a:xfrm>
                            <a:off x="0" y="0"/>
                            <a:ext cx="762000" cy="952500"/>
                          </a:xfrm>
                          <a:prstGeom prst="rect">
                            <a:avLst/>
                          </a:prstGeom>
                          <a:noFill/>
                          <a:ln w="9525">
                            <a:noFill/>
                            <a:miter lim="800000"/>
                            <a:headEnd/>
                            <a:tailEnd/>
                          </a:ln>
                        </pic:spPr>
                      </pic:pic>
                    </a:graphicData>
                  </a:graphic>
                </wp:inline>
              </w:drawing>
            </w:r>
          </w:p>
          <w:p w:rsidR="00D95909" w:rsidRDefault="00D95909" w:rsidP="00D95909">
            <w:pPr>
              <w:spacing w:after="0" w:line="240" w:lineRule="auto"/>
              <w:jc w:val="center"/>
              <w:rPr>
                <w:rFonts w:ascii="Times New Roman" w:hAnsi="Times New Roman"/>
                <w:sz w:val="18"/>
                <w:szCs w:val="18"/>
              </w:rPr>
            </w:pPr>
          </w:p>
          <w:p w:rsidR="00200653" w:rsidRPr="00BC183D" w:rsidRDefault="00200653" w:rsidP="001858BD">
            <w:pPr>
              <w:spacing w:after="0" w:line="240" w:lineRule="auto"/>
              <w:jc w:val="center"/>
              <w:rPr>
                <w:rFonts w:ascii="Times New Roman" w:hAnsi="Times New Roman"/>
                <w:sz w:val="18"/>
                <w:szCs w:val="18"/>
              </w:rPr>
            </w:pPr>
            <w:r w:rsidRPr="00BC183D">
              <w:rPr>
                <w:rFonts w:ascii="Times New Roman" w:hAnsi="Times New Roman"/>
                <w:sz w:val="18"/>
                <w:szCs w:val="18"/>
              </w:rPr>
              <w:t>MINISTÈRE DE LA PLANIFICATION, DU DÉVELOPPEMENT</w:t>
            </w:r>
          </w:p>
          <w:p w:rsidR="00200653" w:rsidRPr="00BC183D" w:rsidRDefault="00200653" w:rsidP="001858BD">
            <w:pPr>
              <w:spacing w:after="0" w:line="240" w:lineRule="auto"/>
              <w:jc w:val="center"/>
              <w:rPr>
                <w:rFonts w:ascii="Times New Roman" w:hAnsi="Times New Roman"/>
                <w:sz w:val="18"/>
                <w:szCs w:val="18"/>
              </w:rPr>
            </w:pPr>
            <w:r w:rsidRPr="00BC183D">
              <w:rPr>
                <w:rFonts w:ascii="Times New Roman" w:hAnsi="Times New Roman"/>
                <w:sz w:val="18"/>
                <w:szCs w:val="18"/>
              </w:rPr>
              <w:t>ET DE L’AMÉNAGEMENT DU TERRITOIRE</w:t>
            </w:r>
          </w:p>
          <w:p w:rsidR="00200653" w:rsidRPr="00BC183D" w:rsidRDefault="00200653" w:rsidP="00CA4ED9">
            <w:pPr>
              <w:spacing w:after="0" w:line="240" w:lineRule="auto"/>
              <w:jc w:val="center"/>
              <w:rPr>
                <w:rFonts w:ascii="Times New Roman" w:hAnsi="Times New Roman"/>
                <w:sz w:val="18"/>
                <w:szCs w:val="18"/>
              </w:rPr>
            </w:pPr>
            <w:r w:rsidRPr="00BC183D">
              <w:rPr>
                <w:rFonts w:ascii="Times New Roman" w:hAnsi="Times New Roman"/>
                <w:sz w:val="18"/>
                <w:szCs w:val="18"/>
              </w:rPr>
              <w:t>-----------------------</w:t>
            </w:r>
          </w:p>
          <w:p w:rsidR="00200653" w:rsidRPr="00BC183D" w:rsidRDefault="00200653" w:rsidP="001858BD">
            <w:pPr>
              <w:spacing w:after="0" w:line="240" w:lineRule="auto"/>
              <w:jc w:val="center"/>
              <w:rPr>
                <w:rFonts w:ascii="Times New Roman" w:hAnsi="Times New Roman"/>
                <w:sz w:val="18"/>
                <w:szCs w:val="18"/>
              </w:rPr>
            </w:pPr>
            <w:r w:rsidRPr="00BC183D">
              <w:rPr>
                <w:rFonts w:ascii="Times New Roman" w:hAnsi="Times New Roman"/>
                <w:sz w:val="18"/>
                <w:szCs w:val="18"/>
              </w:rPr>
              <w:t>DIRECTION GÉNÉRALE DE LA STATISTIQUE</w:t>
            </w:r>
          </w:p>
          <w:p w:rsidR="00200653" w:rsidRPr="00BC183D" w:rsidRDefault="00200653" w:rsidP="001858BD">
            <w:pPr>
              <w:spacing w:after="0" w:line="240" w:lineRule="auto"/>
              <w:jc w:val="center"/>
              <w:rPr>
                <w:rFonts w:ascii="Times New Roman" w:hAnsi="Times New Roman"/>
                <w:sz w:val="18"/>
                <w:szCs w:val="18"/>
              </w:rPr>
            </w:pPr>
            <w:r w:rsidRPr="00BC183D">
              <w:rPr>
                <w:rFonts w:ascii="Times New Roman" w:hAnsi="Times New Roman"/>
                <w:sz w:val="18"/>
                <w:szCs w:val="18"/>
              </w:rPr>
              <w:t>ET DE LA COMPTABILITÉ NATIONALE</w:t>
            </w:r>
          </w:p>
          <w:p w:rsidR="00200653" w:rsidRPr="00BC183D" w:rsidRDefault="00200653" w:rsidP="001858BD">
            <w:pPr>
              <w:jc w:val="center"/>
              <w:rPr>
                <w:sz w:val="18"/>
                <w:szCs w:val="18"/>
              </w:rPr>
            </w:pPr>
            <w:r w:rsidRPr="00BC183D">
              <w:rPr>
                <w:rFonts w:ascii="Times New Roman" w:hAnsi="Times New Roman"/>
                <w:sz w:val="18"/>
                <w:szCs w:val="18"/>
              </w:rPr>
              <w:t>-------------------------------</w:t>
            </w:r>
          </w:p>
        </w:tc>
        <w:tc>
          <w:tcPr>
            <w:tcW w:w="691" w:type="pct"/>
            <w:vMerge w:val="restart"/>
          </w:tcPr>
          <w:p w:rsidR="00200653" w:rsidRPr="00BC183D" w:rsidRDefault="00200653" w:rsidP="001858BD">
            <w:pPr>
              <w:spacing w:after="0" w:line="240" w:lineRule="auto"/>
              <w:jc w:val="center"/>
              <w:rPr>
                <w:rFonts w:ascii="Times New Roman" w:hAnsi="Times New Roman"/>
                <w:sz w:val="18"/>
                <w:szCs w:val="18"/>
              </w:rPr>
            </w:pPr>
          </w:p>
        </w:tc>
        <w:tc>
          <w:tcPr>
            <w:tcW w:w="1942" w:type="pct"/>
          </w:tcPr>
          <w:p w:rsidR="00200653" w:rsidRPr="00BC183D" w:rsidRDefault="00D95909" w:rsidP="00D47661">
            <w:pPr>
              <w:spacing w:before="480" w:after="120" w:line="240" w:lineRule="auto"/>
              <w:jc w:val="center"/>
              <w:rPr>
                <w:rFonts w:ascii="Times New Roman" w:hAnsi="Times New Roman"/>
                <w:sz w:val="18"/>
                <w:szCs w:val="18"/>
              </w:rPr>
            </w:pPr>
            <w:r>
              <w:rPr>
                <w:rFonts w:ascii="Times New Roman" w:hAnsi="Times New Roman"/>
                <w:sz w:val="18"/>
                <w:szCs w:val="18"/>
              </w:rPr>
              <w:t>BUREAU INTERNATIONAL DU TRAVAIL</w:t>
            </w:r>
          </w:p>
        </w:tc>
      </w:tr>
      <w:tr w:rsidR="00200653" w:rsidRPr="001278C1" w:rsidTr="00D47661">
        <w:trPr>
          <w:trHeight w:val="1419"/>
        </w:trPr>
        <w:tc>
          <w:tcPr>
            <w:tcW w:w="2367" w:type="pct"/>
            <w:vMerge/>
          </w:tcPr>
          <w:p w:rsidR="00200653" w:rsidRPr="00BC183D" w:rsidRDefault="00200653" w:rsidP="001858BD">
            <w:pPr>
              <w:spacing w:after="0" w:line="240" w:lineRule="auto"/>
              <w:jc w:val="center"/>
              <w:rPr>
                <w:rFonts w:ascii="Times New Roman" w:hAnsi="Times New Roman"/>
                <w:sz w:val="18"/>
                <w:szCs w:val="18"/>
              </w:rPr>
            </w:pPr>
          </w:p>
        </w:tc>
        <w:tc>
          <w:tcPr>
            <w:tcW w:w="691" w:type="pct"/>
            <w:vMerge/>
            <w:vAlign w:val="center"/>
          </w:tcPr>
          <w:p w:rsidR="00200653" w:rsidRPr="00BC183D" w:rsidRDefault="00200653" w:rsidP="001858BD">
            <w:pPr>
              <w:spacing w:after="0" w:line="240" w:lineRule="auto"/>
              <w:rPr>
                <w:rFonts w:ascii="Times New Roman" w:hAnsi="Times New Roman"/>
                <w:sz w:val="18"/>
                <w:szCs w:val="18"/>
              </w:rPr>
            </w:pPr>
          </w:p>
        </w:tc>
        <w:tc>
          <w:tcPr>
            <w:tcW w:w="1942" w:type="pct"/>
          </w:tcPr>
          <w:p w:rsidR="00200653" w:rsidRPr="001278C1" w:rsidRDefault="0037026F" w:rsidP="001858BD">
            <w:pPr>
              <w:spacing w:after="0" w:line="240" w:lineRule="auto"/>
              <w:jc w:val="center"/>
              <w:rPr>
                <w:rFonts w:ascii="Times New Roman" w:hAnsi="Times New Roman"/>
                <w:sz w:val="18"/>
                <w:szCs w:val="18"/>
              </w:rPr>
            </w:pPr>
            <w:r>
              <w:rPr>
                <w:rFonts w:ascii="Times New Roman" w:hAnsi="Times New Roman"/>
                <w:b/>
                <w:noProof/>
                <w:sz w:val="52"/>
                <w:szCs w:val="52"/>
                <w:lang w:val="en-GB" w:eastAsia="en-GB"/>
              </w:rPr>
              <w:drawing>
                <wp:inline distT="0" distB="0" distL="0" distR="0">
                  <wp:extent cx="923925" cy="695325"/>
                  <wp:effectExtent l="19050" t="0" r="9525" b="0"/>
                  <wp:docPr id="45" name="Image 3" descr="Nouvelle 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Nouvelle image (1).png"/>
                          <pic:cNvPicPr>
                            <a:picLocks noChangeAspect="1" noChangeArrowheads="1"/>
                          </pic:cNvPicPr>
                        </pic:nvPicPr>
                        <pic:blipFill>
                          <a:blip r:embed="rId10" cstate="print"/>
                          <a:srcRect/>
                          <a:stretch>
                            <a:fillRect/>
                          </a:stretch>
                        </pic:blipFill>
                        <pic:spPr bwMode="auto">
                          <a:xfrm>
                            <a:off x="0" y="0"/>
                            <a:ext cx="923925" cy="695325"/>
                          </a:xfrm>
                          <a:prstGeom prst="rect">
                            <a:avLst/>
                          </a:prstGeom>
                          <a:noFill/>
                          <a:ln w="9525">
                            <a:noFill/>
                            <a:miter lim="800000"/>
                            <a:headEnd/>
                            <a:tailEnd/>
                          </a:ln>
                        </pic:spPr>
                      </pic:pic>
                    </a:graphicData>
                  </a:graphic>
                </wp:inline>
              </w:drawing>
            </w:r>
          </w:p>
        </w:tc>
      </w:tr>
    </w:tbl>
    <w:p w:rsidR="00D95909" w:rsidRDefault="00D95909" w:rsidP="00D95909">
      <w:pPr>
        <w:spacing w:after="0" w:line="240" w:lineRule="auto"/>
        <w:rPr>
          <w:rFonts w:ascii="Times New Roman" w:hAnsi="Times New Roman"/>
          <w:noProof/>
          <w:sz w:val="18"/>
          <w:szCs w:val="18"/>
          <w:lang w:eastAsia="fr-FR"/>
        </w:rPr>
      </w:pPr>
    </w:p>
    <w:p w:rsidR="00D95909" w:rsidRDefault="00D95909" w:rsidP="00D95909">
      <w:pPr>
        <w:spacing w:after="0" w:line="240" w:lineRule="auto"/>
        <w:rPr>
          <w:rFonts w:ascii="Times New Roman" w:hAnsi="Times New Roman"/>
          <w:noProof/>
          <w:sz w:val="18"/>
          <w:szCs w:val="18"/>
          <w:lang w:eastAsia="fr-FR"/>
        </w:rPr>
      </w:pPr>
    </w:p>
    <w:p w:rsidR="00984A1B" w:rsidRDefault="00984A1B" w:rsidP="00D95909">
      <w:pPr>
        <w:spacing w:after="0" w:line="240" w:lineRule="auto"/>
        <w:rPr>
          <w:rFonts w:ascii="Times New Roman" w:hAnsi="Times New Roman"/>
          <w:noProof/>
          <w:sz w:val="18"/>
          <w:szCs w:val="18"/>
          <w:lang w:eastAsia="fr-FR"/>
        </w:rPr>
      </w:pPr>
    </w:p>
    <w:p w:rsidR="00984A1B" w:rsidRDefault="00984A1B" w:rsidP="00D95909">
      <w:pPr>
        <w:spacing w:after="0" w:line="240" w:lineRule="auto"/>
        <w:rPr>
          <w:rFonts w:ascii="Times New Roman" w:hAnsi="Times New Roman"/>
          <w:noProof/>
          <w:sz w:val="18"/>
          <w:szCs w:val="18"/>
          <w:lang w:eastAsia="fr-FR"/>
        </w:rPr>
      </w:pPr>
    </w:p>
    <w:p w:rsidR="00984A1B" w:rsidRDefault="00984A1B" w:rsidP="00D95909">
      <w:pPr>
        <w:spacing w:after="0" w:line="240" w:lineRule="auto"/>
        <w:rPr>
          <w:rFonts w:ascii="Times New Roman" w:hAnsi="Times New Roman"/>
          <w:noProof/>
          <w:sz w:val="18"/>
          <w:szCs w:val="18"/>
          <w:lang w:eastAsia="fr-FR"/>
        </w:rPr>
      </w:pPr>
    </w:p>
    <w:p w:rsidR="00D95909" w:rsidRDefault="00D95909" w:rsidP="00D95909">
      <w:pPr>
        <w:spacing w:after="0" w:line="240" w:lineRule="auto"/>
        <w:jc w:val="right"/>
        <w:rPr>
          <w:rFonts w:ascii="Times New Roman" w:hAnsi="Times New Roman"/>
          <w:b/>
          <w:sz w:val="52"/>
          <w:szCs w:val="52"/>
        </w:rPr>
      </w:pPr>
    </w:p>
    <w:p w:rsidR="00D95909" w:rsidRDefault="00394739" w:rsidP="00D95909">
      <w:pPr>
        <w:spacing w:after="0" w:line="240" w:lineRule="auto"/>
        <w:jc w:val="right"/>
        <w:rPr>
          <w:rFonts w:ascii="Times New Roman" w:hAnsi="Times New Roman"/>
          <w:b/>
          <w:sz w:val="52"/>
          <w:szCs w:val="52"/>
        </w:rPr>
      </w:pPr>
      <w:r>
        <w:rPr>
          <w:rFonts w:ascii="Times New Roman" w:hAnsi="Times New Roman"/>
          <w:b/>
          <w:noProof/>
          <w:sz w:val="52"/>
          <w:szCs w:val="52"/>
          <w:lang w:eastAsia="fr-FR"/>
        </w:rPr>
        <w:pict>
          <v:roundrect id="AutoShape 3" o:spid="_x0000_s1026" style="position:absolute;left:0;text-align:left;margin-left:35.25pt;margin-top:6.85pt;width:448.5pt;height:11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" strokeweight="1.5pt">
            <v:textbox>
              <w:txbxContent>
                <w:p w:rsidR="00D70598" w:rsidRPr="00A24567" w:rsidRDefault="00D70598" w:rsidP="00D47661">
                  <w:pPr>
                    <w:spacing w:after="0" w:line="240" w:lineRule="auto"/>
                    <w:jc w:val="center"/>
                    <w:rPr>
                      <w:rFonts w:ascii="Times New Roman" w:hAnsi="Times New Roman"/>
                      <w:b/>
                      <w:sz w:val="52"/>
                      <w:szCs w:val="52"/>
                    </w:rPr>
                  </w:pPr>
                  <w:r>
                    <w:rPr>
                      <w:rFonts w:ascii="Times New Roman" w:hAnsi="Times New Roman"/>
                      <w:b/>
                      <w:sz w:val="52"/>
                      <w:szCs w:val="52"/>
                    </w:rPr>
                    <w:t>ETVA 2014</w:t>
                  </w:r>
                </w:p>
                <w:p w:rsidR="00D70598" w:rsidRPr="00A24567" w:rsidRDefault="00D70598" w:rsidP="00D47661">
                  <w:pPr>
                    <w:spacing w:after="0" w:line="240" w:lineRule="auto"/>
                    <w:jc w:val="center"/>
                    <w:rPr>
                      <w:rFonts w:ascii="Times New Roman" w:hAnsi="Times New Roman"/>
                      <w:b/>
                      <w:sz w:val="32"/>
                      <w:szCs w:val="32"/>
                    </w:rPr>
                  </w:pPr>
                  <w:r w:rsidRPr="00A24567">
                    <w:rPr>
                      <w:rFonts w:ascii="Times New Roman" w:hAnsi="Times New Roman"/>
                      <w:b/>
                      <w:sz w:val="32"/>
                      <w:szCs w:val="32"/>
                    </w:rPr>
                    <w:t xml:space="preserve">Enquête sur la Transition </w:t>
                  </w:r>
                  <w:r>
                    <w:rPr>
                      <w:rFonts w:ascii="Times New Roman" w:hAnsi="Times New Roman"/>
                      <w:b/>
                      <w:sz w:val="32"/>
                      <w:szCs w:val="32"/>
                    </w:rPr>
                    <w:t xml:space="preserve">de l’école </w:t>
                  </w:r>
                  <w:r w:rsidRPr="00A24567">
                    <w:rPr>
                      <w:rFonts w:ascii="Times New Roman" w:hAnsi="Times New Roman"/>
                      <w:b/>
                      <w:sz w:val="32"/>
                      <w:szCs w:val="32"/>
                    </w:rPr>
                    <w:t>vers la Vie Active</w:t>
                  </w:r>
                </w:p>
                <w:p w:rsidR="00D70598" w:rsidRPr="00361036" w:rsidRDefault="00D70598" w:rsidP="00D47661">
                  <w:pPr>
                    <w:spacing w:after="0" w:line="240" w:lineRule="auto"/>
                    <w:jc w:val="center"/>
                    <w:rPr>
                      <w:rFonts w:ascii="Times New Roman" w:hAnsi="Times New Roman"/>
                      <w:b/>
                      <w:sz w:val="20"/>
                      <w:szCs w:val="32"/>
                    </w:rPr>
                  </w:pPr>
                </w:p>
                <w:p w:rsidR="00D70598" w:rsidRDefault="00D70598" w:rsidP="00D47661">
                  <w:pPr>
                    <w:spacing w:after="0" w:line="240" w:lineRule="auto"/>
                    <w:jc w:val="center"/>
                    <w:rPr>
                      <w:rFonts w:ascii="Times New Roman" w:hAnsi="Times New Roman"/>
                      <w:b/>
                      <w:sz w:val="40"/>
                      <w:szCs w:val="40"/>
                    </w:rPr>
                  </w:pPr>
                  <w:r w:rsidRPr="00A24567">
                    <w:rPr>
                      <w:rFonts w:ascii="Times New Roman" w:hAnsi="Times New Roman"/>
                      <w:b/>
                      <w:sz w:val="40"/>
                      <w:szCs w:val="40"/>
                    </w:rPr>
                    <w:t>QUESTIONNAIRE INDIVIDU</w:t>
                  </w:r>
                </w:p>
                <w:p w:rsidR="00D70598" w:rsidRDefault="00D70598" w:rsidP="00D47661">
                  <w:pPr>
                    <w:spacing w:after="0" w:line="240" w:lineRule="auto"/>
                    <w:jc w:val="center"/>
                    <w:rPr>
                      <w:rFonts w:ascii="Times New Roman" w:hAnsi="Times New Roman"/>
                      <w:b/>
                      <w:sz w:val="40"/>
                      <w:szCs w:val="40"/>
                    </w:rPr>
                  </w:pPr>
                </w:p>
                <w:p w:rsidR="00D70598" w:rsidRDefault="00D70598" w:rsidP="00D47661">
                  <w:pPr>
                    <w:spacing w:after="0" w:line="240" w:lineRule="auto"/>
                    <w:jc w:val="center"/>
                    <w:rPr>
                      <w:rFonts w:ascii="Times New Roman" w:hAnsi="Times New Roman"/>
                      <w:b/>
                      <w:sz w:val="40"/>
                      <w:szCs w:val="40"/>
                    </w:rPr>
                  </w:pPr>
                </w:p>
                <w:p w:rsidR="00D70598" w:rsidRPr="00A24567" w:rsidRDefault="00D70598" w:rsidP="00D47661">
                  <w:pPr>
                    <w:spacing w:after="0" w:line="240" w:lineRule="auto"/>
                    <w:jc w:val="center"/>
                    <w:rPr>
                      <w:rFonts w:ascii="Times New Roman" w:hAnsi="Times New Roman"/>
                      <w:b/>
                      <w:sz w:val="40"/>
                      <w:szCs w:val="40"/>
                    </w:rPr>
                  </w:pPr>
                </w:p>
                <w:p w:rsidR="00D70598" w:rsidRDefault="00D70598" w:rsidP="00D47661">
                  <w:pPr>
                    <w:jc w:val="center"/>
                  </w:pPr>
                </w:p>
              </w:txbxContent>
            </v:textbox>
            <w10:wrap type="square"/>
          </v:roundrect>
        </w:pict>
      </w:r>
    </w:p>
    <w:p w:rsidR="00D95909" w:rsidRDefault="00D95909" w:rsidP="00D95909">
      <w:pPr>
        <w:spacing w:after="0" w:line="240" w:lineRule="auto"/>
        <w:jc w:val="right"/>
        <w:rPr>
          <w:rFonts w:ascii="Times New Roman" w:hAnsi="Times New Roman"/>
          <w:b/>
          <w:sz w:val="52"/>
          <w:szCs w:val="52"/>
        </w:rPr>
      </w:pPr>
    </w:p>
    <w:p w:rsidR="00D95909" w:rsidRDefault="00D95909" w:rsidP="00D95909">
      <w:pPr>
        <w:spacing w:after="0" w:line="240" w:lineRule="auto"/>
        <w:jc w:val="right"/>
        <w:rPr>
          <w:rFonts w:ascii="Times New Roman" w:hAnsi="Times New Roman"/>
          <w:b/>
          <w:sz w:val="52"/>
          <w:szCs w:val="52"/>
        </w:rPr>
      </w:pPr>
    </w:p>
    <w:p w:rsidR="00D95909" w:rsidRDefault="00D95909" w:rsidP="00D95909">
      <w:pPr>
        <w:spacing w:after="0" w:line="240" w:lineRule="auto"/>
        <w:jc w:val="right"/>
        <w:rPr>
          <w:rFonts w:ascii="Times New Roman" w:hAnsi="Times New Roman"/>
          <w:b/>
          <w:sz w:val="52"/>
          <w:szCs w:val="52"/>
        </w:rPr>
      </w:pPr>
    </w:p>
    <w:p w:rsidR="00D95909" w:rsidRDefault="00D95909" w:rsidP="00D95909">
      <w:pPr>
        <w:spacing w:after="0" w:line="240" w:lineRule="auto"/>
        <w:jc w:val="right"/>
        <w:rPr>
          <w:rFonts w:ascii="Times New Roman" w:hAnsi="Times New Roman"/>
          <w:b/>
          <w:sz w:val="52"/>
          <w:szCs w:val="52"/>
        </w:rPr>
      </w:pPr>
    </w:p>
    <w:p w:rsidR="00D47661" w:rsidRDefault="00D47661" w:rsidP="00D47661">
      <w:pPr>
        <w:spacing w:after="0" w:line="240" w:lineRule="auto"/>
        <w:rPr>
          <w:rFonts w:ascii="Times New Roman" w:hAnsi="Times New Roman"/>
          <w:b/>
          <w:sz w:val="52"/>
          <w:szCs w:val="52"/>
        </w:rPr>
      </w:pPr>
    </w:p>
    <w:p w:rsidR="00984A1B" w:rsidRDefault="00984A1B" w:rsidP="00D47661">
      <w:pPr>
        <w:spacing w:after="0" w:line="240" w:lineRule="auto"/>
        <w:rPr>
          <w:rFonts w:ascii="Times New Roman" w:hAnsi="Times New Roman"/>
          <w:b/>
          <w:sz w:val="52"/>
          <w:szCs w:val="52"/>
        </w:rPr>
      </w:pPr>
    </w:p>
    <w:p w:rsidR="00984A1B" w:rsidRDefault="00984A1B" w:rsidP="00D47661">
      <w:pPr>
        <w:spacing w:after="0" w:line="240" w:lineRule="auto"/>
        <w:rPr>
          <w:rFonts w:ascii="Times New Roman" w:hAnsi="Times New Roman"/>
          <w:b/>
          <w:sz w:val="52"/>
          <w:szCs w:val="52"/>
        </w:rPr>
      </w:pPr>
    </w:p>
    <w:p w:rsidR="00D95909" w:rsidRDefault="00D95909" w:rsidP="00776BE7">
      <w:pPr>
        <w:spacing w:after="0" w:line="240" w:lineRule="auto"/>
        <w:jc w:val="both"/>
        <w:rPr>
          <w:rFonts w:ascii="Times New Roman" w:hAnsi="Times New Roman"/>
          <w:b/>
          <w:sz w:val="52"/>
          <w:szCs w:val="52"/>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82"/>
      </w:tblGrid>
      <w:tr w:rsidR="00D95909" w:rsidTr="00D95909">
        <w:trPr>
          <w:trHeight w:val="922"/>
          <w:jc w:val="center"/>
        </w:trPr>
        <w:tc>
          <w:tcPr>
            <w:tcW w:w="5000" w:type="pct"/>
          </w:tcPr>
          <w:p w:rsidR="00D95909" w:rsidRPr="00D47661" w:rsidRDefault="00D95909" w:rsidP="00776BE7">
            <w:pPr>
              <w:spacing w:before="60" w:after="60" w:line="240" w:lineRule="auto"/>
              <w:jc w:val="both"/>
              <w:rPr>
                <w:rFonts w:ascii="Times New Roman" w:hAnsi="Times New Roman"/>
                <w:sz w:val="20"/>
                <w:szCs w:val="20"/>
              </w:rPr>
            </w:pPr>
            <w:r w:rsidRPr="00D47661">
              <w:rPr>
                <w:rFonts w:ascii="Times New Roman" w:hAnsi="Times New Roman"/>
                <w:b/>
                <w:sz w:val="20"/>
                <w:szCs w:val="20"/>
              </w:rPr>
              <w:t>CONFIDENTIE</w:t>
            </w:r>
            <w:r w:rsidRPr="00D47661">
              <w:rPr>
                <w:rFonts w:ascii="Times New Roman" w:hAnsi="Times New Roman"/>
                <w:sz w:val="20"/>
                <w:szCs w:val="20"/>
              </w:rPr>
              <w:t>L : Les données contenues dans ce document sont confidentielles et ne pourront pas être utilisées à des fins de poursuites judiciaires, de contrôle fiscal ou de répression.</w:t>
            </w:r>
            <w:r w:rsidR="00D47661" w:rsidRPr="00D47661">
              <w:rPr>
                <w:rFonts w:ascii="Times New Roman" w:hAnsi="Times New Roman"/>
                <w:sz w:val="20"/>
                <w:szCs w:val="20"/>
              </w:rPr>
              <w:t xml:space="preserve"> Ainsi, selon l’article 8, alinéa 1 de la loi statistique </w:t>
            </w:r>
            <w:r w:rsidR="00584B69">
              <w:rPr>
                <w:rFonts w:ascii="Times New Roman" w:hAnsi="Times New Roman"/>
                <w:sz w:val="20"/>
                <w:szCs w:val="20"/>
              </w:rPr>
              <w:t>promulguée le 03 juin</w:t>
            </w:r>
            <w:r w:rsidR="00D47661" w:rsidRPr="00D47661">
              <w:rPr>
                <w:rFonts w:ascii="Times New Roman" w:hAnsi="Times New Roman"/>
                <w:sz w:val="20"/>
                <w:szCs w:val="20"/>
              </w:rPr>
              <w:t xml:space="preserve"> 2011</w:t>
            </w:r>
            <w:r w:rsidR="00D47661">
              <w:rPr>
                <w:rFonts w:ascii="Times New Roman" w:hAnsi="Times New Roman"/>
                <w:i/>
                <w:sz w:val="20"/>
                <w:szCs w:val="20"/>
              </w:rPr>
              <w:t> : « </w:t>
            </w:r>
            <w:r w:rsidR="00984A1B">
              <w:rPr>
                <w:rFonts w:ascii="Times New Roman" w:hAnsi="Times New Roman"/>
                <w:i/>
                <w:sz w:val="20"/>
                <w:szCs w:val="20"/>
              </w:rPr>
              <w:t>L</w:t>
            </w:r>
            <w:r w:rsidR="00D47661">
              <w:rPr>
                <w:rFonts w:ascii="Times New Roman" w:hAnsi="Times New Roman"/>
                <w:i/>
                <w:sz w:val="20"/>
                <w:szCs w:val="20"/>
              </w:rPr>
              <w:t>a divulgation des informations individuelles collectées dans le cadre des enquêtes et des recensements ou extraits des fichiers à des fins statistiques est formellement interdite sauf autorisation explicite accordée par les personnes physiques ou morales concernées par ces informations</w:t>
            </w:r>
            <w:r w:rsidR="00984A1B">
              <w:rPr>
                <w:rFonts w:ascii="Times New Roman" w:hAnsi="Times New Roman"/>
                <w:i/>
                <w:sz w:val="20"/>
                <w:szCs w:val="20"/>
              </w:rPr>
              <w:t>. Ces informations relèvent scrupuleusement du secret statistique. »</w:t>
            </w:r>
          </w:p>
        </w:tc>
      </w:tr>
    </w:tbl>
    <w:p w:rsidR="00D95909" w:rsidRDefault="00D95909" w:rsidP="00D95909">
      <w:pPr>
        <w:spacing w:after="120" w:line="240" w:lineRule="auto"/>
        <w:rPr>
          <w:rFonts w:ascii="Times New Roman" w:hAnsi="Times New Roman"/>
          <w:sz w:val="15"/>
          <w:szCs w:val="15"/>
        </w:rPr>
      </w:pPr>
      <w:r w:rsidRPr="00C47762">
        <w:rPr>
          <w:rFonts w:ascii="Times New Roman" w:hAnsi="Times New Roman"/>
          <w:b/>
          <w:sz w:val="15"/>
          <w:szCs w:val="15"/>
        </w:rPr>
        <w:t>N.B</w:t>
      </w:r>
      <w:r w:rsidRPr="00C47762">
        <w:rPr>
          <w:rFonts w:ascii="Times New Roman" w:hAnsi="Times New Roman"/>
          <w:sz w:val="15"/>
          <w:szCs w:val="15"/>
        </w:rPr>
        <w:t> : Pour alléger ce questionnaire, le genre masculin (il) a été utilisé indifféremment au genre féminin. Ainsi, pour tout usage du masculin (il), veuillez donc lire il/elle.</w:t>
      </w:r>
    </w:p>
    <w:p w:rsidR="00D95909" w:rsidRDefault="00D95909" w:rsidP="00D95909">
      <w:pPr>
        <w:spacing w:after="0" w:line="240" w:lineRule="auto"/>
        <w:jc w:val="right"/>
        <w:rPr>
          <w:rFonts w:ascii="Times New Roman" w:hAnsi="Times New Roman"/>
          <w:b/>
          <w:sz w:val="52"/>
          <w:szCs w:val="52"/>
        </w:rPr>
      </w:pPr>
    </w:p>
    <w:p w:rsidR="00D95909" w:rsidRDefault="00D95909" w:rsidP="00A37C15">
      <w:pPr>
        <w:spacing w:after="0" w:line="240" w:lineRule="auto"/>
        <w:jc w:val="center"/>
        <w:rPr>
          <w:rFonts w:ascii="Times New Roman" w:hAnsi="Times New Roman"/>
          <w:b/>
          <w:sz w:val="52"/>
          <w:szCs w:val="52"/>
        </w:rPr>
        <w:sectPr w:rsidR="00D95909" w:rsidSect="0066432F">
          <w:footerReference w:type="default" r:id="rId11"/>
          <w:pgSz w:w="11906" w:h="16838"/>
          <w:pgMar w:top="720" w:right="720" w:bottom="720" w:left="720" w:header="708" w:footer="708" w:gutter="0"/>
          <w:pgNumType w:start="1"/>
          <w:cols w:space="708"/>
          <w:docGrid w:linePitch="360"/>
        </w:sectPr>
      </w:pPr>
    </w:p>
    <w:p w:rsidR="00504015" w:rsidRDefault="00504015" w:rsidP="00A37C15">
      <w:pPr>
        <w:spacing w:after="0" w:line="240" w:lineRule="auto"/>
        <w:jc w:val="center"/>
        <w:rPr>
          <w:rFonts w:ascii="Times New Roman" w:hAnsi="Times New Roman"/>
          <w:b/>
          <w:sz w:val="52"/>
          <w:szCs w:val="52"/>
        </w:rPr>
      </w:pPr>
    </w:p>
    <w:p w:rsidR="00A37C15" w:rsidRPr="00177C80" w:rsidRDefault="00A37C15" w:rsidP="00A37C15">
      <w:pPr>
        <w:spacing w:after="120" w:line="240" w:lineRule="auto"/>
        <w:rPr>
          <w:rFonts w:ascii="Times New Roman" w:hAnsi="Times New Roman"/>
          <w:sz w:val="15"/>
          <w:szCs w:val="15"/>
        </w:rPr>
      </w:pPr>
    </w:p>
    <w:tbl>
      <w:tblPr>
        <w:tblpPr w:leftFromText="141" w:rightFromText="141" w:vertAnchor="text" w:horzAnchor="margin" w:tblpXSpec="center" w:tblpY="1"/>
        <w:tblW w:w="5000"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535"/>
        <w:gridCol w:w="5102"/>
        <w:gridCol w:w="850"/>
        <w:gridCol w:w="566"/>
        <w:gridCol w:w="2651"/>
        <w:gridCol w:w="978"/>
      </w:tblGrid>
      <w:tr w:rsidR="00A37C15" w:rsidRPr="008E106B" w:rsidTr="00E26971">
        <w:trPr>
          <w:trHeight w:val="170"/>
        </w:trPr>
        <w:tc>
          <w:tcPr>
            <w:tcW w:w="5000" w:type="pct"/>
            <w:gridSpan w:val="6"/>
            <w:vAlign w:val="center"/>
          </w:tcPr>
          <w:p w:rsidR="00A37C15" w:rsidRPr="00E47925" w:rsidRDefault="00A37C15" w:rsidP="005E491F">
            <w:pPr>
              <w:pStyle w:val="InstructionstointvwCharChar"/>
              <w:numPr>
                <w:ilvl w:val="0"/>
                <w:numId w:val="1"/>
              </w:numPr>
              <w:jc w:val="center"/>
              <w:rPr>
                <w:b/>
                <w:i w:val="0"/>
                <w:lang w:val="fr-FR"/>
              </w:rPr>
            </w:pPr>
            <w:r w:rsidRPr="00E47925">
              <w:rPr>
                <w:b/>
                <w:i w:val="0"/>
                <w:lang w:val="fr-FR"/>
              </w:rPr>
              <w:t xml:space="preserve">PANNEAU </w:t>
            </w:r>
            <w:r w:rsidR="004840C4">
              <w:rPr>
                <w:b/>
                <w:i w:val="0"/>
                <w:lang w:val="fr-FR"/>
              </w:rPr>
              <w:t>D’INFORMATIONS SUR LA PERSONNE É</w:t>
            </w:r>
            <w:r w:rsidR="004840C4" w:rsidRPr="00E47925">
              <w:rPr>
                <w:b/>
                <w:i w:val="0"/>
                <w:lang w:val="fr-FR"/>
              </w:rPr>
              <w:t>LIGIBLE</w:t>
            </w:r>
          </w:p>
        </w:tc>
      </w:tr>
      <w:tr w:rsidR="00A37C15" w:rsidRPr="008E106B" w:rsidTr="00E26971">
        <w:trPr>
          <w:trHeight w:val="595"/>
        </w:trPr>
        <w:tc>
          <w:tcPr>
            <w:tcW w:w="5000" w:type="pct"/>
            <w:gridSpan w:val="6"/>
            <w:vAlign w:val="center"/>
          </w:tcPr>
          <w:p w:rsidR="00A37C15" w:rsidRPr="008E106B" w:rsidRDefault="00A37C15" w:rsidP="00B1648E">
            <w:pPr>
              <w:pStyle w:val="InstructionstointvwCharChar"/>
              <w:rPr>
                <w:lang w:val="fr-FR"/>
              </w:rPr>
            </w:pPr>
            <w:r w:rsidRPr="008E106B">
              <w:rPr>
                <w:lang w:val="fr-FR"/>
              </w:rPr>
              <w:t>Ce questionnaire doit être administré à toutes les personnes âgée</w:t>
            </w:r>
            <w:r w:rsidR="00111783">
              <w:rPr>
                <w:lang w:val="fr-FR"/>
              </w:rPr>
              <w:t>s de 15 à 34</w:t>
            </w:r>
            <w:r w:rsidR="00E61A49">
              <w:rPr>
                <w:lang w:val="fr-FR"/>
              </w:rPr>
              <w:t xml:space="preserve"> ans (voir colonne L.3a et  L</w:t>
            </w:r>
            <w:r w:rsidRPr="008E106B">
              <w:rPr>
                <w:lang w:val="fr-FR"/>
              </w:rPr>
              <w:t>.3b du Questionnaire Ménage). Un questionnaire séparé sera rempli pour chaque personne éligible.</w:t>
            </w:r>
          </w:p>
        </w:tc>
      </w:tr>
      <w:tr w:rsidR="00E26971" w:rsidRPr="008E106B" w:rsidTr="00E26971">
        <w:trPr>
          <w:trHeight w:val="170"/>
        </w:trPr>
        <w:tc>
          <w:tcPr>
            <w:tcW w:w="250" w:type="pct"/>
            <w:vAlign w:val="center"/>
          </w:tcPr>
          <w:p w:rsidR="00A37C15" w:rsidRPr="00E47925" w:rsidRDefault="00A37C15" w:rsidP="00E47925">
            <w:pPr>
              <w:spacing w:after="0" w:line="240" w:lineRule="auto"/>
              <w:jc w:val="center"/>
              <w:rPr>
                <w:rFonts w:ascii="Times New Roman" w:eastAsia="Times New Roman" w:hAnsi="Times New Roman"/>
                <w:b/>
                <w:sz w:val="16"/>
                <w:szCs w:val="16"/>
                <w:lang w:eastAsia="fr-FR"/>
              </w:rPr>
            </w:pPr>
            <w:r w:rsidRPr="00E47925">
              <w:rPr>
                <w:rFonts w:ascii="Times New Roman" w:eastAsia="Times New Roman" w:hAnsi="Times New Roman"/>
                <w:b/>
                <w:sz w:val="16"/>
                <w:szCs w:val="16"/>
                <w:lang w:eastAsia="fr-FR"/>
              </w:rPr>
              <w:t>A.1</w:t>
            </w:r>
          </w:p>
        </w:tc>
        <w:tc>
          <w:tcPr>
            <w:tcW w:w="2388" w:type="pct"/>
            <w:vAlign w:val="bottom"/>
          </w:tcPr>
          <w:p w:rsidR="00A37C15" w:rsidRPr="008E106B" w:rsidRDefault="00A37C15" w:rsidP="00E26971">
            <w:pPr>
              <w:spacing w:before="60" w:after="60" w:line="240" w:lineRule="auto"/>
              <w:rPr>
                <w:rFonts w:ascii="Times New Roman" w:eastAsia="Times New Roman" w:hAnsi="Times New Roman"/>
                <w:sz w:val="18"/>
                <w:szCs w:val="18"/>
                <w:lang w:eastAsia="fr-FR"/>
              </w:rPr>
            </w:pPr>
            <w:r w:rsidRPr="008E106B">
              <w:rPr>
                <w:rFonts w:ascii="Times New Roman" w:eastAsia="Times New Roman" w:hAnsi="Times New Roman"/>
                <w:sz w:val="18"/>
                <w:szCs w:val="18"/>
                <w:lang w:eastAsia="fr-FR"/>
              </w:rPr>
              <w:t>RÉGION……………………………</w:t>
            </w:r>
            <w:r w:rsidR="00A24567">
              <w:rPr>
                <w:rFonts w:ascii="Times New Roman" w:eastAsia="Times New Roman" w:hAnsi="Times New Roman"/>
                <w:sz w:val="18"/>
                <w:szCs w:val="18"/>
                <w:lang w:eastAsia="fr-FR"/>
              </w:rPr>
              <w:t>……………</w:t>
            </w:r>
            <w:r w:rsidR="005C6630">
              <w:rPr>
                <w:rFonts w:ascii="Times New Roman" w:eastAsia="Times New Roman" w:hAnsi="Times New Roman"/>
                <w:sz w:val="18"/>
                <w:szCs w:val="18"/>
                <w:lang w:eastAsia="fr-FR"/>
              </w:rPr>
              <w:t>…...</w:t>
            </w:r>
            <w:r w:rsidR="00E26971">
              <w:rPr>
                <w:rFonts w:ascii="Times New Roman" w:eastAsia="Times New Roman" w:hAnsi="Times New Roman"/>
                <w:sz w:val="18"/>
                <w:szCs w:val="18"/>
                <w:lang w:eastAsia="fr-FR"/>
              </w:rPr>
              <w:t>.....................</w:t>
            </w:r>
          </w:p>
        </w:tc>
        <w:tc>
          <w:tcPr>
            <w:tcW w:w="398" w:type="pct"/>
            <w:vAlign w:val="bottom"/>
          </w:tcPr>
          <w:p w:rsidR="00A37C15" w:rsidRPr="008E106B" w:rsidRDefault="00A37C15" w:rsidP="00E26971">
            <w:pPr>
              <w:spacing w:before="60" w:after="60" w:line="240" w:lineRule="auto"/>
              <w:jc w:val="right"/>
              <w:rPr>
                <w:rFonts w:ascii="Times New Roman" w:eastAsia="Times New Roman" w:hAnsi="Times New Roman"/>
                <w:sz w:val="20"/>
                <w:szCs w:val="20"/>
                <w:lang w:eastAsia="fr-FR"/>
              </w:rPr>
            </w:pPr>
            <w:r w:rsidRPr="008E106B">
              <w:rPr>
                <w:rFonts w:ascii="Times New Roman" w:eastAsia="Times New Roman" w:hAnsi="Times New Roman"/>
                <w:sz w:val="20"/>
                <w:szCs w:val="20"/>
                <w:lang w:eastAsia="fr-FR"/>
              </w:rPr>
              <w:t>|__|</w:t>
            </w:r>
          </w:p>
        </w:tc>
        <w:tc>
          <w:tcPr>
            <w:tcW w:w="265" w:type="pct"/>
            <w:vAlign w:val="center"/>
          </w:tcPr>
          <w:p w:rsidR="00A37C15" w:rsidRPr="00E47925" w:rsidRDefault="00A37C15" w:rsidP="00E47925">
            <w:pPr>
              <w:spacing w:after="0" w:line="240" w:lineRule="auto"/>
              <w:jc w:val="center"/>
              <w:rPr>
                <w:rFonts w:ascii="Times New Roman" w:eastAsia="Times New Roman" w:hAnsi="Times New Roman"/>
                <w:b/>
                <w:sz w:val="16"/>
                <w:szCs w:val="16"/>
                <w:lang w:eastAsia="fr-FR"/>
              </w:rPr>
            </w:pPr>
            <w:r w:rsidRPr="00E47925">
              <w:rPr>
                <w:rFonts w:ascii="Times New Roman" w:eastAsia="Times New Roman" w:hAnsi="Times New Roman"/>
                <w:b/>
                <w:sz w:val="16"/>
                <w:szCs w:val="16"/>
                <w:lang w:eastAsia="fr-FR"/>
              </w:rPr>
              <w:t>A.6</w:t>
            </w:r>
          </w:p>
        </w:tc>
        <w:tc>
          <w:tcPr>
            <w:tcW w:w="1241" w:type="pct"/>
          </w:tcPr>
          <w:p w:rsidR="00A37C15" w:rsidRPr="008E106B" w:rsidRDefault="00A37C15" w:rsidP="00E26971">
            <w:pPr>
              <w:spacing w:before="60" w:after="0" w:line="240" w:lineRule="auto"/>
              <w:rPr>
                <w:rFonts w:ascii="Times New Roman" w:eastAsia="Times New Roman" w:hAnsi="Times New Roman"/>
                <w:sz w:val="18"/>
                <w:szCs w:val="18"/>
                <w:lang w:eastAsia="fr-FR"/>
              </w:rPr>
            </w:pPr>
            <w:r w:rsidRPr="008E106B">
              <w:rPr>
                <w:rFonts w:ascii="Times New Roman" w:eastAsia="Times New Roman" w:hAnsi="Times New Roman"/>
                <w:sz w:val="18"/>
                <w:szCs w:val="18"/>
                <w:lang w:eastAsia="fr-FR"/>
              </w:rPr>
              <w:t>N° ZD</w:t>
            </w:r>
          </w:p>
        </w:tc>
        <w:tc>
          <w:tcPr>
            <w:tcW w:w="458" w:type="pct"/>
            <w:vAlign w:val="bottom"/>
          </w:tcPr>
          <w:p w:rsidR="00A37C15" w:rsidRPr="008E106B" w:rsidRDefault="00A37C15" w:rsidP="00A1108E">
            <w:pPr>
              <w:spacing w:before="60" w:after="60" w:line="240" w:lineRule="auto"/>
              <w:jc w:val="center"/>
              <w:rPr>
                <w:rFonts w:ascii="Times New Roman" w:eastAsia="Times New Roman" w:hAnsi="Times New Roman"/>
                <w:sz w:val="20"/>
                <w:szCs w:val="20"/>
                <w:lang w:eastAsia="fr-FR"/>
              </w:rPr>
            </w:pPr>
            <w:r w:rsidRPr="008E106B">
              <w:rPr>
                <w:rFonts w:ascii="Times New Roman" w:eastAsia="Times New Roman" w:hAnsi="Times New Roman"/>
                <w:sz w:val="20"/>
                <w:szCs w:val="20"/>
                <w:lang w:eastAsia="fr-FR"/>
              </w:rPr>
              <w:t>|__|__|__|</w:t>
            </w:r>
          </w:p>
        </w:tc>
      </w:tr>
      <w:tr w:rsidR="00E26971" w:rsidRPr="008E106B" w:rsidTr="00E26971">
        <w:trPr>
          <w:trHeight w:val="170"/>
        </w:trPr>
        <w:tc>
          <w:tcPr>
            <w:tcW w:w="250" w:type="pct"/>
            <w:vAlign w:val="center"/>
          </w:tcPr>
          <w:p w:rsidR="00A37C15" w:rsidRPr="00E47925" w:rsidRDefault="00A37C15" w:rsidP="00E47925">
            <w:pPr>
              <w:spacing w:after="0" w:line="240" w:lineRule="auto"/>
              <w:jc w:val="center"/>
              <w:rPr>
                <w:rFonts w:ascii="Times New Roman" w:eastAsia="Times New Roman" w:hAnsi="Times New Roman"/>
                <w:b/>
                <w:sz w:val="16"/>
                <w:szCs w:val="16"/>
                <w:lang w:eastAsia="fr-FR"/>
              </w:rPr>
            </w:pPr>
            <w:r w:rsidRPr="00E47925">
              <w:rPr>
                <w:rFonts w:ascii="Times New Roman" w:eastAsia="Times New Roman" w:hAnsi="Times New Roman"/>
                <w:b/>
                <w:sz w:val="16"/>
                <w:szCs w:val="16"/>
                <w:lang w:eastAsia="fr-FR"/>
              </w:rPr>
              <w:t>A.2</w:t>
            </w:r>
          </w:p>
        </w:tc>
        <w:tc>
          <w:tcPr>
            <w:tcW w:w="2388" w:type="pct"/>
            <w:vAlign w:val="bottom"/>
          </w:tcPr>
          <w:p w:rsidR="00A37C15" w:rsidRPr="008E106B" w:rsidRDefault="00A37C15" w:rsidP="00E26971">
            <w:pPr>
              <w:spacing w:before="60" w:after="60" w:line="240" w:lineRule="auto"/>
              <w:rPr>
                <w:rFonts w:ascii="Times New Roman" w:eastAsia="Times New Roman" w:hAnsi="Times New Roman"/>
                <w:sz w:val="18"/>
                <w:szCs w:val="18"/>
                <w:lang w:eastAsia="fr-FR"/>
              </w:rPr>
            </w:pPr>
            <w:r w:rsidRPr="008E106B">
              <w:rPr>
                <w:rFonts w:ascii="Times New Roman" w:eastAsia="Times New Roman" w:hAnsi="Times New Roman"/>
                <w:sz w:val="18"/>
                <w:szCs w:val="18"/>
                <w:lang w:eastAsia="fr-FR"/>
              </w:rPr>
              <w:t>PRÉFECTURE/ARRONDISSEMENT</w:t>
            </w:r>
            <w:r w:rsidR="00A24567">
              <w:rPr>
                <w:rFonts w:ascii="Times New Roman" w:eastAsia="Times New Roman" w:hAnsi="Times New Roman"/>
                <w:sz w:val="18"/>
                <w:szCs w:val="18"/>
                <w:lang w:eastAsia="fr-FR"/>
              </w:rPr>
              <w:t>…………</w:t>
            </w:r>
            <w:r w:rsidR="005C6630">
              <w:rPr>
                <w:rFonts w:ascii="Times New Roman" w:eastAsia="Times New Roman" w:hAnsi="Times New Roman"/>
                <w:sz w:val="18"/>
                <w:szCs w:val="18"/>
                <w:lang w:eastAsia="fr-FR"/>
              </w:rPr>
              <w:t>……</w:t>
            </w:r>
            <w:r w:rsidR="00E26971">
              <w:rPr>
                <w:rFonts w:ascii="Times New Roman" w:eastAsia="Times New Roman" w:hAnsi="Times New Roman"/>
                <w:sz w:val="18"/>
                <w:szCs w:val="18"/>
                <w:lang w:eastAsia="fr-FR"/>
              </w:rPr>
              <w:t>…………….</w:t>
            </w:r>
          </w:p>
        </w:tc>
        <w:tc>
          <w:tcPr>
            <w:tcW w:w="398" w:type="pct"/>
            <w:vAlign w:val="bottom"/>
          </w:tcPr>
          <w:p w:rsidR="00A37C15" w:rsidRPr="008E106B" w:rsidRDefault="00A37C15" w:rsidP="00E26971">
            <w:pPr>
              <w:spacing w:before="60" w:after="60" w:line="240" w:lineRule="auto"/>
              <w:jc w:val="right"/>
              <w:rPr>
                <w:rFonts w:ascii="Times New Roman" w:eastAsia="Times New Roman" w:hAnsi="Times New Roman"/>
                <w:sz w:val="20"/>
                <w:szCs w:val="20"/>
                <w:lang w:eastAsia="fr-FR"/>
              </w:rPr>
            </w:pPr>
            <w:r w:rsidRPr="008E106B">
              <w:rPr>
                <w:rFonts w:ascii="Times New Roman" w:eastAsia="Times New Roman" w:hAnsi="Times New Roman"/>
                <w:sz w:val="20"/>
                <w:szCs w:val="20"/>
                <w:lang w:eastAsia="fr-FR"/>
              </w:rPr>
              <w:t>|__|__|</w:t>
            </w:r>
          </w:p>
        </w:tc>
        <w:tc>
          <w:tcPr>
            <w:tcW w:w="265" w:type="pct"/>
            <w:vAlign w:val="center"/>
          </w:tcPr>
          <w:p w:rsidR="00A37C15" w:rsidRPr="00E47925" w:rsidRDefault="00A37C15" w:rsidP="00E47925">
            <w:pPr>
              <w:spacing w:after="0" w:line="240" w:lineRule="auto"/>
              <w:jc w:val="center"/>
              <w:rPr>
                <w:rFonts w:ascii="Times New Roman" w:eastAsia="Times New Roman" w:hAnsi="Times New Roman"/>
                <w:b/>
                <w:sz w:val="16"/>
                <w:szCs w:val="16"/>
                <w:lang w:eastAsia="fr-FR"/>
              </w:rPr>
            </w:pPr>
            <w:r w:rsidRPr="00E47925">
              <w:rPr>
                <w:rFonts w:ascii="Times New Roman" w:eastAsia="Times New Roman" w:hAnsi="Times New Roman"/>
                <w:b/>
                <w:sz w:val="16"/>
                <w:szCs w:val="16"/>
                <w:lang w:eastAsia="fr-FR"/>
              </w:rPr>
              <w:t>A.7</w:t>
            </w:r>
          </w:p>
        </w:tc>
        <w:tc>
          <w:tcPr>
            <w:tcW w:w="1241" w:type="pct"/>
          </w:tcPr>
          <w:p w:rsidR="00A37C15" w:rsidRPr="008E106B" w:rsidRDefault="00A37C15" w:rsidP="00E26971">
            <w:pPr>
              <w:spacing w:before="60" w:after="0" w:line="240" w:lineRule="auto"/>
              <w:rPr>
                <w:rFonts w:ascii="Times New Roman" w:eastAsia="Times New Roman" w:hAnsi="Times New Roman"/>
                <w:sz w:val="18"/>
                <w:szCs w:val="18"/>
                <w:lang w:eastAsia="fr-FR"/>
              </w:rPr>
            </w:pPr>
            <w:r w:rsidRPr="008E106B">
              <w:rPr>
                <w:rFonts w:ascii="Times New Roman" w:eastAsia="Times New Roman" w:hAnsi="Times New Roman"/>
                <w:sz w:val="18"/>
                <w:szCs w:val="18"/>
                <w:lang w:eastAsia="fr-FR"/>
              </w:rPr>
              <w:t>N° DE CONCESSION</w:t>
            </w:r>
          </w:p>
        </w:tc>
        <w:tc>
          <w:tcPr>
            <w:tcW w:w="458" w:type="pct"/>
            <w:vAlign w:val="bottom"/>
          </w:tcPr>
          <w:p w:rsidR="00A37C15" w:rsidRPr="008E106B" w:rsidRDefault="00A37C15" w:rsidP="00A1108E">
            <w:pPr>
              <w:spacing w:before="60" w:after="60" w:line="240" w:lineRule="auto"/>
              <w:jc w:val="center"/>
              <w:rPr>
                <w:rFonts w:ascii="Times New Roman" w:eastAsia="Times New Roman" w:hAnsi="Times New Roman"/>
                <w:sz w:val="20"/>
                <w:szCs w:val="20"/>
                <w:lang w:eastAsia="fr-FR"/>
              </w:rPr>
            </w:pPr>
            <w:r w:rsidRPr="008E106B">
              <w:rPr>
                <w:rFonts w:ascii="Times New Roman" w:eastAsia="Times New Roman" w:hAnsi="Times New Roman"/>
                <w:sz w:val="20"/>
                <w:szCs w:val="20"/>
                <w:lang w:eastAsia="fr-FR"/>
              </w:rPr>
              <w:t>|__|__|__|</w:t>
            </w:r>
          </w:p>
        </w:tc>
      </w:tr>
      <w:tr w:rsidR="00E26971" w:rsidRPr="008E106B" w:rsidTr="00E26971">
        <w:trPr>
          <w:trHeight w:val="170"/>
        </w:trPr>
        <w:tc>
          <w:tcPr>
            <w:tcW w:w="250" w:type="pct"/>
            <w:vAlign w:val="center"/>
          </w:tcPr>
          <w:p w:rsidR="00A37C15" w:rsidRPr="00E47925" w:rsidRDefault="00A37C15" w:rsidP="00E47925">
            <w:pPr>
              <w:spacing w:after="0" w:line="240" w:lineRule="auto"/>
              <w:jc w:val="center"/>
              <w:rPr>
                <w:rFonts w:ascii="Times New Roman" w:eastAsia="Times New Roman" w:hAnsi="Times New Roman"/>
                <w:b/>
                <w:sz w:val="16"/>
                <w:szCs w:val="16"/>
                <w:lang w:eastAsia="fr-FR"/>
              </w:rPr>
            </w:pPr>
            <w:r w:rsidRPr="00E47925">
              <w:rPr>
                <w:rFonts w:ascii="Times New Roman" w:eastAsia="Times New Roman" w:hAnsi="Times New Roman"/>
                <w:b/>
                <w:sz w:val="16"/>
                <w:szCs w:val="16"/>
                <w:lang w:eastAsia="fr-FR"/>
              </w:rPr>
              <w:t>A.3</w:t>
            </w:r>
          </w:p>
        </w:tc>
        <w:tc>
          <w:tcPr>
            <w:tcW w:w="2388" w:type="pct"/>
            <w:vAlign w:val="bottom"/>
          </w:tcPr>
          <w:p w:rsidR="00A37C15" w:rsidRPr="008E106B" w:rsidRDefault="00A37C15" w:rsidP="00E26971">
            <w:pPr>
              <w:spacing w:before="60" w:after="60" w:line="240" w:lineRule="auto"/>
              <w:rPr>
                <w:rFonts w:ascii="Times New Roman" w:eastAsia="Times New Roman" w:hAnsi="Times New Roman"/>
                <w:sz w:val="18"/>
                <w:szCs w:val="18"/>
                <w:lang w:eastAsia="fr-FR"/>
              </w:rPr>
            </w:pPr>
            <w:r w:rsidRPr="008E106B">
              <w:rPr>
                <w:rFonts w:ascii="Times New Roman" w:eastAsia="Times New Roman" w:hAnsi="Times New Roman"/>
                <w:sz w:val="18"/>
                <w:szCs w:val="18"/>
                <w:lang w:eastAsia="fr-FR"/>
              </w:rPr>
              <w:t>CANTON/VILLE/QUARTIER DE LOMÉ……</w:t>
            </w:r>
            <w:r w:rsidR="00A24567">
              <w:rPr>
                <w:rFonts w:ascii="Times New Roman" w:eastAsia="Times New Roman" w:hAnsi="Times New Roman"/>
                <w:sz w:val="18"/>
                <w:szCs w:val="18"/>
                <w:lang w:eastAsia="fr-FR"/>
              </w:rPr>
              <w:t>…</w:t>
            </w:r>
            <w:r w:rsidR="005C6630">
              <w:rPr>
                <w:rFonts w:ascii="Times New Roman" w:eastAsia="Times New Roman" w:hAnsi="Times New Roman"/>
                <w:sz w:val="18"/>
                <w:szCs w:val="18"/>
                <w:lang w:eastAsia="fr-FR"/>
              </w:rPr>
              <w:t>…</w:t>
            </w:r>
            <w:r w:rsidR="00E26971">
              <w:rPr>
                <w:rFonts w:ascii="Times New Roman" w:eastAsia="Times New Roman" w:hAnsi="Times New Roman"/>
                <w:sz w:val="18"/>
                <w:szCs w:val="18"/>
                <w:lang w:eastAsia="fr-FR"/>
              </w:rPr>
              <w:t>……………..</w:t>
            </w:r>
          </w:p>
        </w:tc>
        <w:tc>
          <w:tcPr>
            <w:tcW w:w="398" w:type="pct"/>
            <w:vAlign w:val="bottom"/>
          </w:tcPr>
          <w:p w:rsidR="00A37C15" w:rsidRPr="008E106B" w:rsidRDefault="00A37C15" w:rsidP="00E26971">
            <w:pPr>
              <w:spacing w:before="60" w:after="60" w:line="240" w:lineRule="auto"/>
              <w:jc w:val="right"/>
              <w:rPr>
                <w:rFonts w:ascii="Times New Roman" w:eastAsia="Times New Roman" w:hAnsi="Times New Roman"/>
                <w:sz w:val="20"/>
                <w:szCs w:val="20"/>
                <w:lang w:eastAsia="fr-FR"/>
              </w:rPr>
            </w:pPr>
            <w:r w:rsidRPr="008E106B">
              <w:rPr>
                <w:rFonts w:ascii="Times New Roman" w:eastAsia="Times New Roman" w:hAnsi="Times New Roman"/>
                <w:sz w:val="20"/>
                <w:szCs w:val="20"/>
                <w:lang w:eastAsia="fr-FR"/>
              </w:rPr>
              <w:t>|__|__|</w:t>
            </w:r>
          </w:p>
        </w:tc>
        <w:tc>
          <w:tcPr>
            <w:tcW w:w="265" w:type="pct"/>
            <w:vAlign w:val="center"/>
          </w:tcPr>
          <w:p w:rsidR="00A37C15" w:rsidRPr="00E47925" w:rsidRDefault="00A37C15" w:rsidP="00E47925">
            <w:pPr>
              <w:spacing w:after="0" w:line="240" w:lineRule="auto"/>
              <w:jc w:val="center"/>
              <w:rPr>
                <w:rFonts w:ascii="Times New Roman" w:eastAsia="Times New Roman" w:hAnsi="Times New Roman"/>
                <w:b/>
                <w:sz w:val="16"/>
                <w:szCs w:val="16"/>
                <w:lang w:eastAsia="fr-FR"/>
              </w:rPr>
            </w:pPr>
            <w:r w:rsidRPr="00E47925">
              <w:rPr>
                <w:rFonts w:ascii="Times New Roman" w:eastAsia="Times New Roman" w:hAnsi="Times New Roman"/>
                <w:b/>
                <w:sz w:val="16"/>
                <w:szCs w:val="16"/>
                <w:lang w:eastAsia="fr-FR"/>
              </w:rPr>
              <w:t>A.8</w:t>
            </w:r>
          </w:p>
        </w:tc>
        <w:tc>
          <w:tcPr>
            <w:tcW w:w="1241" w:type="pct"/>
          </w:tcPr>
          <w:p w:rsidR="00A37C15" w:rsidRPr="008E106B" w:rsidRDefault="00A37C15" w:rsidP="00E26971">
            <w:pPr>
              <w:spacing w:before="60" w:after="0" w:line="240" w:lineRule="auto"/>
              <w:rPr>
                <w:rFonts w:ascii="Times New Roman" w:eastAsia="Times New Roman" w:hAnsi="Times New Roman"/>
                <w:sz w:val="18"/>
                <w:szCs w:val="18"/>
                <w:lang w:eastAsia="fr-FR"/>
              </w:rPr>
            </w:pPr>
            <w:r w:rsidRPr="008E106B">
              <w:rPr>
                <w:rFonts w:ascii="Times New Roman" w:eastAsia="Times New Roman" w:hAnsi="Times New Roman"/>
                <w:sz w:val="18"/>
                <w:szCs w:val="18"/>
                <w:lang w:eastAsia="fr-FR"/>
              </w:rPr>
              <w:t>N° DE MÉNAGE DANS LA ZD</w:t>
            </w:r>
          </w:p>
        </w:tc>
        <w:tc>
          <w:tcPr>
            <w:tcW w:w="458" w:type="pct"/>
            <w:vAlign w:val="bottom"/>
          </w:tcPr>
          <w:p w:rsidR="00A37C15" w:rsidRPr="008E106B" w:rsidRDefault="00A37C15" w:rsidP="00A1108E">
            <w:pPr>
              <w:spacing w:before="60" w:after="60" w:line="240" w:lineRule="auto"/>
              <w:jc w:val="center"/>
              <w:rPr>
                <w:rFonts w:ascii="Times New Roman" w:eastAsia="Times New Roman" w:hAnsi="Times New Roman"/>
                <w:sz w:val="20"/>
                <w:szCs w:val="20"/>
                <w:lang w:eastAsia="fr-FR"/>
              </w:rPr>
            </w:pPr>
            <w:r w:rsidRPr="008E106B">
              <w:rPr>
                <w:rFonts w:ascii="Times New Roman" w:eastAsia="Times New Roman" w:hAnsi="Times New Roman"/>
                <w:sz w:val="20"/>
                <w:szCs w:val="20"/>
                <w:lang w:eastAsia="fr-FR"/>
              </w:rPr>
              <w:t>|__|__|__|</w:t>
            </w:r>
          </w:p>
        </w:tc>
      </w:tr>
      <w:tr w:rsidR="00E26971" w:rsidRPr="008E106B" w:rsidTr="00E26971">
        <w:trPr>
          <w:trHeight w:val="170"/>
        </w:trPr>
        <w:tc>
          <w:tcPr>
            <w:tcW w:w="250" w:type="pct"/>
            <w:vAlign w:val="center"/>
          </w:tcPr>
          <w:p w:rsidR="00A37C15" w:rsidRPr="00E47925" w:rsidRDefault="00A37C15" w:rsidP="00E26971">
            <w:pPr>
              <w:spacing w:after="0" w:line="240" w:lineRule="auto"/>
              <w:jc w:val="center"/>
              <w:rPr>
                <w:rFonts w:ascii="Times New Roman" w:eastAsia="Times New Roman" w:hAnsi="Times New Roman"/>
                <w:b/>
                <w:sz w:val="16"/>
                <w:szCs w:val="16"/>
                <w:lang w:eastAsia="fr-FR"/>
              </w:rPr>
            </w:pPr>
            <w:r w:rsidRPr="00E47925">
              <w:rPr>
                <w:rFonts w:ascii="Times New Roman" w:eastAsia="Times New Roman" w:hAnsi="Times New Roman"/>
                <w:b/>
                <w:sz w:val="16"/>
                <w:szCs w:val="16"/>
                <w:lang w:eastAsia="fr-FR"/>
              </w:rPr>
              <w:t>A.4</w:t>
            </w:r>
          </w:p>
        </w:tc>
        <w:tc>
          <w:tcPr>
            <w:tcW w:w="2388" w:type="pct"/>
            <w:vAlign w:val="bottom"/>
          </w:tcPr>
          <w:p w:rsidR="00A37C15" w:rsidRPr="008E106B" w:rsidRDefault="00A37C15" w:rsidP="00E26971">
            <w:pPr>
              <w:spacing w:before="60" w:after="60" w:line="240" w:lineRule="auto"/>
              <w:rPr>
                <w:rFonts w:ascii="Times New Roman" w:eastAsia="Times New Roman" w:hAnsi="Times New Roman"/>
                <w:sz w:val="18"/>
                <w:szCs w:val="18"/>
                <w:lang w:eastAsia="fr-FR"/>
              </w:rPr>
            </w:pPr>
            <w:r w:rsidRPr="008E106B">
              <w:rPr>
                <w:rFonts w:ascii="Times New Roman" w:eastAsia="Times New Roman" w:hAnsi="Times New Roman"/>
                <w:sz w:val="18"/>
                <w:szCs w:val="18"/>
                <w:lang w:eastAsia="fr-FR"/>
              </w:rPr>
              <w:t>MILIEU DE RÉSIDENCE</w:t>
            </w:r>
          </w:p>
          <w:p w:rsidR="00A37C15" w:rsidRPr="008E106B" w:rsidRDefault="00A37C15" w:rsidP="00E26971">
            <w:pPr>
              <w:spacing w:before="60" w:after="60" w:line="240" w:lineRule="auto"/>
              <w:rPr>
                <w:rFonts w:ascii="Times New Roman" w:eastAsia="Times New Roman" w:hAnsi="Times New Roman"/>
                <w:sz w:val="20"/>
                <w:szCs w:val="20"/>
                <w:lang w:eastAsia="fr-FR"/>
              </w:rPr>
            </w:pPr>
            <w:r w:rsidRPr="008E106B">
              <w:rPr>
                <w:rFonts w:ascii="Times New Roman" w:eastAsia="Times New Roman" w:hAnsi="Times New Roman"/>
                <w:sz w:val="20"/>
                <w:szCs w:val="20"/>
                <w:lang w:eastAsia="fr-FR"/>
              </w:rPr>
              <w:t>Urbain=1                                    Rural=2</w:t>
            </w:r>
          </w:p>
        </w:tc>
        <w:tc>
          <w:tcPr>
            <w:tcW w:w="398" w:type="pct"/>
            <w:vAlign w:val="bottom"/>
          </w:tcPr>
          <w:p w:rsidR="00A37C15" w:rsidRPr="008E106B" w:rsidRDefault="00A37C15" w:rsidP="00E26971">
            <w:pPr>
              <w:spacing w:before="60" w:after="60" w:line="240" w:lineRule="auto"/>
              <w:jc w:val="right"/>
              <w:rPr>
                <w:rFonts w:ascii="Times New Roman" w:eastAsia="Times New Roman" w:hAnsi="Times New Roman"/>
                <w:sz w:val="20"/>
                <w:szCs w:val="20"/>
                <w:lang w:eastAsia="fr-FR"/>
              </w:rPr>
            </w:pPr>
            <w:r w:rsidRPr="008E106B">
              <w:rPr>
                <w:rFonts w:ascii="Times New Roman" w:eastAsia="Times New Roman" w:hAnsi="Times New Roman"/>
                <w:sz w:val="20"/>
                <w:szCs w:val="20"/>
                <w:lang w:eastAsia="fr-FR"/>
              </w:rPr>
              <w:t>|__|</w:t>
            </w:r>
          </w:p>
        </w:tc>
        <w:tc>
          <w:tcPr>
            <w:tcW w:w="265" w:type="pct"/>
            <w:vAlign w:val="center"/>
          </w:tcPr>
          <w:p w:rsidR="00A37C15" w:rsidRPr="00E47925" w:rsidRDefault="00A37C15" w:rsidP="00E26971">
            <w:pPr>
              <w:spacing w:after="0" w:line="240" w:lineRule="auto"/>
              <w:jc w:val="center"/>
              <w:rPr>
                <w:rFonts w:ascii="Times New Roman" w:eastAsia="Times New Roman" w:hAnsi="Times New Roman"/>
                <w:b/>
                <w:sz w:val="16"/>
                <w:szCs w:val="16"/>
                <w:lang w:eastAsia="fr-FR"/>
              </w:rPr>
            </w:pPr>
            <w:r w:rsidRPr="00E47925">
              <w:rPr>
                <w:rFonts w:ascii="Times New Roman" w:eastAsia="Times New Roman" w:hAnsi="Times New Roman"/>
                <w:b/>
                <w:sz w:val="16"/>
                <w:szCs w:val="16"/>
                <w:lang w:eastAsia="fr-FR"/>
              </w:rPr>
              <w:t>A.9</w:t>
            </w:r>
          </w:p>
        </w:tc>
        <w:tc>
          <w:tcPr>
            <w:tcW w:w="1699" w:type="pct"/>
            <w:gridSpan w:val="2"/>
          </w:tcPr>
          <w:p w:rsidR="00E26971" w:rsidRDefault="00A37C15" w:rsidP="00E26971">
            <w:pPr>
              <w:spacing w:before="60" w:after="0" w:line="240" w:lineRule="auto"/>
              <w:rPr>
                <w:rFonts w:ascii="Times New Roman" w:eastAsia="Times New Roman" w:hAnsi="Times New Roman"/>
                <w:sz w:val="18"/>
                <w:szCs w:val="18"/>
                <w:lang w:eastAsia="fr-FR"/>
              </w:rPr>
            </w:pPr>
            <w:r w:rsidRPr="008E106B">
              <w:rPr>
                <w:rFonts w:ascii="Times New Roman" w:eastAsia="Times New Roman" w:hAnsi="Times New Roman"/>
                <w:sz w:val="18"/>
                <w:szCs w:val="18"/>
                <w:lang w:eastAsia="fr-FR"/>
              </w:rPr>
              <w:t>NOM DU CHEF DE MÉNAGE</w:t>
            </w:r>
            <w:r w:rsidR="00E26971">
              <w:rPr>
                <w:rFonts w:ascii="Times New Roman" w:eastAsia="Times New Roman" w:hAnsi="Times New Roman"/>
                <w:sz w:val="18"/>
                <w:szCs w:val="18"/>
                <w:lang w:eastAsia="fr-FR"/>
              </w:rPr>
              <w:t>……………</w:t>
            </w:r>
            <w:r w:rsidR="00F250A4">
              <w:rPr>
                <w:rFonts w:ascii="Times New Roman" w:eastAsia="Times New Roman" w:hAnsi="Times New Roman"/>
                <w:sz w:val="18"/>
                <w:szCs w:val="18"/>
                <w:lang w:eastAsia="fr-FR"/>
              </w:rPr>
              <w:t>..</w:t>
            </w:r>
          </w:p>
          <w:p w:rsidR="00A37C15" w:rsidRPr="008E106B" w:rsidRDefault="00A37C15" w:rsidP="00E26971">
            <w:pPr>
              <w:spacing w:before="60" w:after="0" w:line="240" w:lineRule="auto"/>
              <w:rPr>
                <w:rFonts w:ascii="Times New Roman" w:eastAsia="Times New Roman" w:hAnsi="Times New Roman"/>
                <w:sz w:val="20"/>
                <w:szCs w:val="20"/>
                <w:lang w:eastAsia="fr-FR"/>
              </w:rPr>
            </w:pPr>
            <w:r w:rsidRPr="008E106B">
              <w:rPr>
                <w:rFonts w:ascii="Times New Roman" w:eastAsia="Times New Roman" w:hAnsi="Times New Roman"/>
                <w:sz w:val="20"/>
                <w:szCs w:val="20"/>
                <w:lang w:eastAsia="fr-FR"/>
              </w:rPr>
              <w:t>………</w:t>
            </w:r>
            <w:r>
              <w:rPr>
                <w:rFonts w:ascii="Times New Roman" w:eastAsia="Times New Roman" w:hAnsi="Times New Roman"/>
                <w:sz w:val="20"/>
                <w:szCs w:val="20"/>
                <w:lang w:eastAsia="fr-FR"/>
              </w:rPr>
              <w:t>……</w:t>
            </w:r>
            <w:r w:rsidRPr="008E106B">
              <w:rPr>
                <w:rFonts w:ascii="Times New Roman" w:eastAsia="Times New Roman" w:hAnsi="Times New Roman"/>
                <w:sz w:val="20"/>
                <w:szCs w:val="20"/>
                <w:lang w:eastAsia="fr-FR"/>
              </w:rPr>
              <w:t>………</w:t>
            </w:r>
            <w:r w:rsidR="00E26971">
              <w:rPr>
                <w:rFonts w:ascii="Times New Roman" w:eastAsia="Times New Roman" w:hAnsi="Times New Roman"/>
                <w:sz w:val="20"/>
                <w:szCs w:val="20"/>
                <w:lang w:eastAsia="fr-FR"/>
              </w:rPr>
              <w:t>………………………</w:t>
            </w:r>
          </w:p>
        </w:tc>
      </w:tr>
      <w:tr w:rsidR="00A37C15" w:rsidRPr="008E106B" w:rsidTr="00E26971">
        <w:trPr>
          <w:trHeight w:val="170"/>
        </w:trPr>
        <w:tc>
          <w:tcPr>
            <w:tcW w:w="250" w:type="pct"/>
            <w:vAlign w:val="center"/>
          </w:tcPr>
          <w:p w:rsidR="00A37C15" w:rsidRPr="00E47925" w:rsidRDefault="00A37C15" w:rsidP="00E47925">
            <w:pPr>
              <w:spacing w:after="0" w:line="240" w:lineRule="auto"/>
              <w:jc w:val="center"/>
              <w:rPr>
                <w:rFonts w:ascii="Times New Roman" w:eastAsia="Times New Roman" w:hAnsi="Times New Roman"/>
                <w:b/>
                <w:sz w:val="16"/>
                <w:szCs w:val="16"/>
                <w:lang w:eastAsia="fr-FR"/>
              </w:rPr>
            </w:pPr>
            <w:r w:rsidRPr="00E47925">
              <w:rPr>
                <w:rFonts w:ascii="Times New Roman" w:eastAsia="Times New Roman" w:hAnsi="Times New Roman"/>
                <w:b/>
                <w:sz w:val="16"/>
                <w:szCs w:val="16"/>
                <w:lang w:eastAsia="fr-FR"/>
              </w:rPr>
              <w:t>A.5</w:t>
            </w:r>
          </w:p>
        </w:tc>
        <w:tc>
          <w:tcPr>
            <w:tcW w:w="2786" w:type="pct"/>
            <w:gridSpan w:val="2"/>
            <w:vAlign w:val="bottom"/>
          </w:tcPr>
          <w:p w:rsidR="00A37C15" w:rsidRPr="008E106B" w:rsidRDefault="00A37C15" w:rsidP="00A91C5F">
            <w:pPr>
              <w:spacing w:before="60" w:after="420" w:line="240" w:lineRule="auto"/>
              <w:rPr>
                <w:rFonts w:ascii="Times New Roman" w:eastAsia="Times New Roman" w:hAnsi="Times New Roman"/>
                <w:sz w:val="18"/>
                <w:szCs w:val="18"/>
                <w:lang w:eastAsia="fr-FR"/>
              </w:rPr>
            </w:pPr>
            <w:r w:rsidRPr="008E106B">
              <w:rPr>
                <w:rFonts w:ascii="Times New Roman" w:eastAsia="Times New Roman" w:hAnsi="Times New Roman"/>
                <w:sz w:val="18"/>
                <w:szCs w:val="18"/>
                <w:lang w:eastAsia="fr-FR"/>
              </w:rPr>
              <w:t>LOCALITÉ</w:t>
            </w:r>
            <w:r>
              <w:rPr>
                <w:rFonts w:ascii="Times New Roman" w:eastAsia="Times New Roman" w:hAnsi="Times New Roman"/>
                <w:sz w:val="18"/>
                <w:szCs w:val="18"/>
                <w:lang w:eastAsia="fr-FR"/>
              </w:rPr>
              <w:t> :………………………………………</w:t>
            </w:r>
            <w:r w:rsidR="00E26971">
              <w:rPr>
                <w:rFonts w:ascii="Times New Roman" w:eastAsia="Times New Roman" w:hAnsi="Times New Roman"/>
                <w:sz w:val="18"/>
                <w:szCs w:val="18"/>
                <w:lang w:eastAsia="fr-FR"/>
              </w:rPr>
              <w:t>……………………………</w:t>
            </w:r>
          </w:p>
        </w:tc>
        <w:tc>
          <w:tcPr>
            <w:tcW w:w="265" w:type="pct"/>
            <w:vAlign w:val="center"/>
          </w:tcPr>
          <w:p w:rsidR="00A37C15" w:rsidRPr="00E47925" w:rsidRDefault="00203C2F" w:rsidP="00E47925">
            <w:pPr>
              <w:spacing w:after="0" w:line="240" w:lineRule="auto"/>
              <w:jc w:val="cente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A.2</w:t>
            </w:r>
            <w:r w:rsidR="00A37C15" w:rsidRPr="00E47925">
              <w:rPr>
                <w:rFonts w:ascii="Times New Roman" w:eastAsia="Times New Roman" w:hAnsi="Times New Roman"/>
                <w:b/>
                <w:sz w:val="16"/>
                <w:szCs w:val="16"/>
                <w:lang w:eastAsia="fr-FR"/>
              </w:rPr>
              <w:t>0</w:t>
            </w:r>
          </w:p>
        </w:tc>
        <w:tc>
          <w:tcPr>
            <w:tcW w:w="1699" w:type="pct"/>
            <w:gridSpan w:val="2"/>
            <w:vAlign w:val="center"/>
          </w:tcPr>
          <w:p w:rsidR="009C09A6" w:rsidRPr="009C09A6" w:rsidRDefault="009C09A6" w:rsidP="009C09A6">
            <w:pPr>
              <w:spacing w:before="60" w:after="60" w:line="240" w:lineRule="auto"/>
              <w:jc w:val="center"/>
              <w:rPr>
                <w:rFonts w:ascii="Times New Roman" w:eastAsia="Times New Roman" w:hAnsi="Times New Roman"/>
                <w:color w:val="000000"/>
                <w:sz w:val="18"/>
                <w:szCs w:val="18"/>
                <w:lang w:eastAsia="fr-FR"/>
              </w:rPr>
            </w:pPr>
            <w:r w:rsidRPr="009C09A6">
              <w:rPr>
                <w:rFonts w:ascii="Times New Roman" w:eastAsia="Times New Roman" w:hAnsi="Times New Roman"/>
                <w:color w:val="000000"/>
                <w:sz w:val="18"/>
                <w:szCs w:val="18"/>
                <w:lang w:eastAsia="fr-FR"/>
              </w:rPr>
              <w:t xml:space="preserve">NOM COMPLET ET </w:t>
            </w:r>
            <w:r w:rsidRPr="009C09A6">
              <w:rPr>
                <w:rFonts w:ascii="Times New Roman" w:eastAsia="Times New Roman" w:hAnsi="Times New Roman"/>
                <w:sz w:val="18"/>
                <w:szCs w:val="18"/>
                <w:lang w:eastAsia="fr-FR"/>
              </w:rPr>
              <w:t xml:space="preserve">NUMERO DE LIGNE </w:t>
            </w:r>
            <w:r w:rsidRPr="009C09A6">
              <w:rPr>
                <w:rFonts w:ascii="Times New Roman" w:eastAsia="Times New Roman" w:hAnsi="Times New Roman"/>
                <w:color w:val="000000"/>
                <w:sz w:val="18"/>
                <w:szCs w:val="18"/>
                <w:lang w:eastAsia="fr-FR"/>
              </w:rPr>
              <w:t>DE LA PERSONNE INTERROGEE</w:t>
            </w:r>
          </w:p>
          <w:p w:rsidR="009C09A6" w:rsidRDefault="009C09A6" w:rsidP="009C09A6">
            <w:pPr>
              <w:spacing w:before="60" w:after="60" w:line="240" w:lineRule="auto"/>
              <w:jc w:val="center"/>
              <w:rPr>
                <w:rFonts w:ascii="Times New Roman" w:eastAsia="Times New Roman" w:hAnsi="Times New Roman"/>
                <w:sz w:val="18"/>
                <w:szCs w:val="18"/>
                <w:lang w:eastAsia="fr-FR"/>
              </w:rPr>
            </w:pPr>
            <w:r w:rsidRPr="00186914">
              <w:rPr>
                <w:rFonts w:ascii="Times New Roman" w:eastAsia="Times New Roman" w:hAnsi="Times New Roman"/>
                <w:sz w:val="20"/>
                <w:szCs w:val="20"/>
                <w:lang w:eastAsia="fr-FR"/>
              </w:rPr>
              <w:t>……………………………………………</w:t>
            </w:r>
          </w:p>
          <w:p w:rsidR="00A37C15" w:rsidRPr="008E106B" w:rsidRDefault="00A37C15" w:rsidP="009C09A6">
            <w:pPr>
              <w:spacing w:before="60" w:after="60" w:line="240" w:lineRule="auto"/>
              <w:jc w:val="center"/>
              <w:rPr>
                <w:rFonts w:ascii="Times New Roman" w:eastAsia="Times New Roman" w:hAnsi="Times New Roman"/>
                <w:sz w:val="18"/>
                <w:szCs w:val="18"/>
                <w:lang w:eastAsia="fr-FR"/>
              </w:rPr>
            </w:pPr>
            <w:r w:rsidRPr="008E106B">
              <w:rPr>
                <w:rFonts w:ascii="Times New Roman" w:eastAsia="Times New Roman" w:hAnsi="Times New Roman"/>
                <w:sz w:val="20"/>
                <w:szCs w:val="20"/>
                <w:lang w:eastAsia="fr-FR"/>
              </w:rPr>
              <w:t>|__|__|</w:t>
            </w:r>
          </w:p>
        </w:tc>
      </w:tr>
    </w:tbl>
    <w:p w:rsidR="00A37C15" w:rsidRPr="00AE04FB" w:rsidRDefault="00A37C15" w:rsidP="00A37C15">
      <w:pPr>
        <w:spacing w:after="0"/>
        <w:rPr>
          <w:vanish/>
        </w:rPr>
      </w:pPr>
    </w:p>
    <w:tbl>
      <w:tblPr>
        <w:tblW w:w="4986" w:type="pct"/>
        <w:jc w:val="center"/>
        <w:tblBorders>
          <w:top w:val="single" w:sz="12"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5630"/>
        <w:gridCol w:w="5036"/>
      </w:tblGrid>
      <w:tr w:rsidR="00A37C15" w:rsidRPr="008E106B" w:rsidTr="00A1108E">
        <w:trPr>
          <w:trHeight w:val="352"/>
          <w:jc w:val="center"/>
        </w:trPr>
        <w:tc>
          <w:tcPr>
            <w:tcW w:w="2639" w:type="pct"/>
            <w:tcMar>
              <w:top w:w="43" w:type="dxa"/>
              <w:left w:w="115" w:type="dxa"/>
              <w:bottom w:w="43" w:type="dxa"/>
              <w:right w:w="115" w:type="dxa"/>
            </w:tcMar>
          </w:tcPr>
          <w:p w:rsidR="00A37C15" w:rsidRPr="008E106B" w:rsidRDefault="00A37C15" w:rsidP="00B1648E">
            <w:pPr>
              <w:pStyle w:val="Responsecategs"/>
              <w:rPr>
                <w:rFonts w:ascii="Times New Roman" w:hAnsi="Times New Roman"/>
                <w:lang w:val="fr-FR"/>
              </w:rPr>
            </w:pPr>
          </w:p>
          <w:p w:rsidR="00A37C15" w:rsidRPr="008E106B" w:rsidRDefault="00203C2F" w:rsidP="00B1648E">
            <w:pPr>
              <w:pStyle w:val="Responsecategs"/>
              <w:rPr>
                <w:rFonts w:ascii="Times New Roman" w:hAnsi="Times New Roman"/>
                <w:smallCaps/>
                <w:sz w:val="18"/>
                <w:szCs w:val="18"/>
                <w:lang w:val="fr-FR"/>
              </w:rPr>
            </w:pPr>
            <w:r>
              <w:rPr>
                <w:rFonts w:ascii="Times New Roman" w:hAnsi="Times New Roman"/>
                <w:b/>
                <w:sz w:val="16"/>
                <w:szCs w:val="16"/>
                <w:lang w:val="fr-FR" w:eastAsia="fr-FR"/>
              </w:rPr>
              <w:t>A.2</w:t>
            </w:r>
            <w:r w:rsidR="00A37C15" w:rsidRPr="00E47925">
              <w:rPr>
                <w:rFonts w:ascii="Times New Roman" w:hAnsi="Times New Roman"/>
                <w:b/>
                <w:sz w:val="16"/>
                <w:szCs w:val="16"/>
                <w:lang w:val="fr-FR" w:eastAsia="fr-FR"/>
              </w:rPr>
              <w:t>1</w:t>
            </w:r>
            <w:r w:rsidR="00A37C15" w:rsidRPr="008E106B">
              <w:rPr>
                <w:rFonts w:ascii="Times New Roman" w:hAnsi="Times New Roman"/>
                <w:sz w:val="18"/>
                <w:szCs w:val="18"/>
                <w:lang w:val="fr-FR"/>
              </w:rPr>
              <w:t xml:space="preserve"> RESULTAT DE L’INTERVIEW DE  L’INDIVIDU</w:t>
            </w:r>
          </w:p>
        </w:tc>
        <w:tc>
          <w:tcPr>
            <w:tcW w:w="2361" w:type="pct"/>
            <w:shd w:val="clear" w:color="auto" w:fill="auto"/>
            <w:tcMar>
              <w:top w:w="43" w:type="dxa"/>
              <w:left w:w="115" w:type="dxa"/>
              <w:bottom w:w="43" w:type="dxa"/>
              <w:right w:w="115" w:type="dxa"/>
            </w:tcMar>
          </w:tcPr>
          <w:p w:rsidR="00A37C15" w:rsidRPr="008E106B" w:rsidRDefault="00A37C15" w:rsidP="00B1648E">
            <w:pPr>
              <w:pStyle w:val="Responsecategs"/>
              <w:tabs>
                <w:tab w:val="clear" w:pos="3942"/>
                <w:tab w:val="right" w:leader="dot" w:pos="4608"/>
              </w:tabs>
              <w:rPr>
                <w:rFonts w:ascii="Times New Roman" w:hAnsi="Times New Roman"/>
                <w:sz w:val="12"/>
                <w:szCs w:val="12"/>
                <w:lang w:val="fr-FR"/>
              </w:rPr>
            </w:pPr>
          </w:p>
          <w:p w:rsidR="00A37C15" w:rsidRPr="00E47925" w:rsidRDefault="00CE7A68" w:rsidP="00B1648E">
            <w:pPr>
              <w:pStyle w:val="Responsecategs"/>
              <w:tabs>
                <w:tab w:val="clear" w:pos="3942"/>
                <w:tab w:val="right" w:leader="dot" w:pos="4608"/>
              </w:tabs>
              <w:rPr>
                <w:rFonts w:ascii="Times New Roman" w:hAnsi="Times New Roman"/>
                <w:i/>
                <w:lang w:val="fr-FR"/>
              </w:rPr>
            </w:pPr>
            <w:r>
              <w:rPr>
                <w:rFonts w:ascii="Times New Roman" w:hAnsi="Times New Roman"/>
                <w:i/>
                <w:lang w:val="fr-FR"/>
              </w:rPr>
              <w:t>Comp</w:t>
            </w:r>
            <w:r w:rsidR="00B96ACA">
              <w:rPr>
                <w:rFonts w:ascii="Times New Roman" w:hAnsi="Times New Roman"/>
                <w:i/>
                <w:lang w:val="fr-FR"/>
              </w:rPr>
              <w:t>l</w:t>
            </w:r>
            <w:r>
              <w:rPr>
                <w:rFonts w:ascii="Times New Roman" w:hAnsi="Times New Roman"/>
                <w:i/>
                <w:lang w:val="fr-FR"/>
              </w:rPr>
              <w:t>èt</w:t>
            </w:r>
            <w:r w:rsidR="00B96ACA">
              <w:rPr>
                <w:rFonts w:ascii="Times New Roman" w:hAnsi="Times New Roman"/>
                <w:i/>
                <w:lang w:val="fr-FR"/>
              </w:rPr>
              <w:t>ement r</w:t>
            </w:r>
            <w:r w:rsidR="00A37C15" w:rsidRPr="00E47925">
              <w:rPr>
                <w:rFonts w:ascii="Times New Roman" w:hAnsi="Times New Roman"/>
                <w:i/>
                <w:lang w:val="fr-FR"/>
              </w:rPr>
              <w:t>empli</w:t>
            </w:r>
            <w:r w:rsidR="00A37C15" w:rsidRPr="00E47925">
              <w:rPr>
                <w:rFonts w:ascii="Times New Roman" w:hAnsi="Times New Roman"/>
                <w:i/>
                <w:lang w:val="fr-FR"/>
              </w:rPr>
              <w:tab/>
              <w:t>1</w:t>
            </w:r>
          </w:p>
          <w:p w:rsidR="00A37C15" w:rsidRPr="00E47925" w:rsidRDefault="00A37C15" w:rsidP="00B1648E">
            <w:pPr>
              <w:pStyle w:val="Responsecategs"/>
              <w:tabs>
                <w:tab w:val="clear" w:pos="3942"/>
                <w:tab w:val="right" w:leader="dot" w:pos="4608"/>
              </w:tabs>
              <w:rPr>
                <w:rFonts w:ascii="Times New Roman" w:hAnsi="Times New Roman"/>
                <w:i/>
                <w:sz w:val="12"/>
                <w:szCs w:val="12"/>
                <w:lang w:val="fr-FR"/>
              </w:rPr>
            </w:pPr>
          </w:p>
          <w:p w:rsidR="00A37C15" w:rsidRPr="00E47925" w:rsidRDefault="000D1208" w:rsidP="00B1648E">
            <w:pPr>
              <w:pStyle w:val="Responsecategs"/>
              <w:tabs>
                <w:tab w:val="clear" w:pos="3942"/>
                <w:tab w:val="right" w:leader="dot" w:pos="4608"/>
              </w:tabs>
              <w:rPr>
                <w:rFonts w:ascii="Times New Roman" w:hAnsi="Times New Roman"/>
                <w:i/>
                <w:lang w:val="fr-FR"/>
              </w:rPr>
            </w:pPr>
            <w:r w:rsidRPr="00E47925">
              <w:rPr>
                <w:rFonts w:ascii="Times New Roman" w:hAnsi="Times New Roman"/>
                <w:i/>
                <w:lang w:val="fr-FR"/>
              </w:rPr>
              <w:t>Partiellement rempli</w:t>
            </w:r>
            <w:r w:rsidR="00A37C15" w:rsidRPr="00E47925">
              <w:rPr>
                <w:rFonts w:ascii="Times New Roman" w:hAnsi="Times New Roman"/>
                <w:i/>
                <w:lang w:val="fr-FR"/>
              </w:rPr>
              <w:tab/>
              <w:t>2</w:t>
            </w:r>
          </w:p>
          <w:p w:rsidR="00A37C15" w:rsidRPr="00E47925" w:rsidRDefault="00A37C15" w:rsidP="00B1648E">
            <w:pPr>
              <w:pStyle w:val="Responsecategs"/>
              <w:tabs>
                <w:tab w:val="clear" w:pos="3942"/>
                <w:tab w:val="right" w:leader="dot" w:pos="4608"/>
              </w:tabs>
              <w:rPr>
                <w:rFonts w:ascii="Times New Roman" w:hAnsi="Times New Roman"/>
                <w:i/>
                <w:sz w:val="12"/>
                <w:szCs w:val="12"/>
                <w:lang w:val="fr-FR"/>
              </w:rPr>
            </w:pPr>
          </w:p>
          <w:p w:rsidR="00A37C15" w:rsidRPr="00E47925" w:rsidRDefault="00A37C15" w:rsidP="00B1648E">
            <w:pPr>
              <w:pStyle w:val="Responsecategs"/>
              <w:tabs>
                <w:tab w:val="clear" w:pos="3942"/>
                <w:tab w:val="right" w:leader="dot" w:pos="4608"/>
              </w:tabs>
              <w:rPr>
                <w:rFonts w:ascii="Times New Roman" w:hAnsi="Times New Roman"/>
                <w:i/>
                <w:lang w:val="fr-FR"/>
              </w:rPr>
            </w:pPr>
            <w:r w:rsidRPr="00E47925">
              <w:rPr>
                <w:rFonts w:ascii="Times New Roman" w:hAnsi="Times New Roman"/>
                <w:i/>
                <w:lang w:val="fr-FR"/>
              </w:rPr>
              <w:t>Refusé</w:t>
            </w:r>
            <w:r w:rsidRPr="00E47925">
              <w:rPr>
                <w:rFonts w:ascii="Times New Roman" w:hAnsi="Times New Roman"/>
                <w:i/>
                <w:lang w:val="fr-FR"/>
              </w:rPr>
              <w:tab/>
              <w:t>3</w:t>
            </w:r>
          </w:p>
          <w:p w:rsidR="00A37C15" w:rsidRPr="00E47925" w:rsidRDefault="00A37C15" w:rsidP="00B1648E">
            <w:pPr>
              <w:pStyle w:val="Responsecategs"/>
              <w:tabs>
                <w:tab w:val="clear" w:pos="3942"/>
                <w:tab w:val="right" w:leader="dot" w:pos="4608"/>
              </w:tabs>
              <w:rPr>
                <w:rFonts w:ascii="Times New Roman" w:hAnsi="Times New Roman"/>
                <w:i/>
                <w:sz w:val="12"/>
                <w:szCs w:val="12"/>
                <w:lang w:val="fr-FR"/>
              </w:rPr>
            </w:pPr>
          </w:p>
          <w:p w:rsidR="00A37C15" w:rsidRPr="00E47925" w:rsidRDefault="000D1208" w:rsidP="00B1648E">
            <w:pPr>
              <w:pStyle w:val="Responsecategs"/>
              <w:tabs>
                <w:tab w:val="clear" w:pos="3942"/>
                <w:tab w:val="right" w:leader="dot" w:pos="4608"/>
              </w:tabs>
              <w:rPr>
                <w:rFonts w:ascii="Times New Roman" w:hAnsi="Times New Roman"/>
                <w:i/>
                <w:lang w:val="fr-FR"/>
              </w:rPr>
            </w:pPr>
            <w:r w:rsidRPr="00E47925">
              <w:rPr>
                <w:rFonts w:ascii="Times New Roman" w:hAnsi="Times New Roman"/>
                <w:i/>
                <w:lang w:val="fr-FR"/>
              </w:rPr>
              <w:t>Pas à la maison</w:t>
            </w:r>
            <w:r w:rsidR="00A37C15" w:rsidRPr="00E47925">
              <w:rPr>
                <w:rFonts w:ascii="Times New Roman" w:hAnsi="Times New Roman"/>
                <w:i/>
                <w:lang w:val="fr-FR"/>
              </w:rPr>
              <w:tab/>
              <w:t>4</w:t>
            </w:r>
          </w:p>
          <w:p w:rsidR="00A37C15" w:rsidRPr="00E47925" w:rsidRDefault="00A37C15" w:rsidP="00B1648E">
            <w:pPr>
              <w:pStyle w:val="Responsecategs"/>
              <w:tabs>
                <w:tab w:val="clear" w:pos="3942"/>
                <w:tab w:val="right" w:leader="dot" w:pos="4608"/>
              </w:tabs>
              <w:rPr>
                <w:rFonts w:ascii="Times New Roman" w:hAnsi="Times New Roman"/>
                <w:i/>
                <w:sz w:val="12"/>
                <w:szCs w:val="12"/>
                <w:lang w:val="fr-FR"/>
              </w:rPr>
            </w:pPr>
          </w:p>
          <w:p w:rsidR="00A37C15" w:rsidRPr="00E47925" w:rsidRDefault="00A37C15" w:rsidP="00B1648E">
            <w:pPr>
              <w:pStyle w:val="Otherspecify"/>
              <w:tabs>
                <w:tab w:val="clear" w:pos="3946"/>
                <w:tab w:val="right" w:leader="underscore" w:pos="4608"/>
              </w:tabs>
              <w:rPr>
                <w:rFonts w:ascii="Times New Roman" w:hAnsi="Times New Roman"/>
                <w:i/>
                <w:lang w:val="fr-FR"/>
              </w:rPr>
            </w:pPr>
            <w:r w:rsidRPr="00E47925">
              <w:rPr>
                <w:rFonts w:ascii="Times New Roman" w:hAnsi="Times New Roman"/>
                <w:i/>
                <w:lang w:val="fr-FR"/>
              </w:rPr>
              <w:t>Autre (</w:t>
            </w:r>
            <w:r w:rsidRPr="00E47925">
              <w:rPr>
                <w:rStyle w:val="Instructionsinparens"/>
                <w:i w:val="0"/>
                <w:lang w:val="fr-FR"/>
              </w:rPr>
              <w:t>précisez</w:t>
            </w:r>
            <w:r w:rsidR="00BE78E9">
              <w:rPr>
                <w:rFonts w:ascii="Times New Roman" w:hAnsi="Times New Roman"/>
                <w:i/>
                <w:lang w:val="fr-FR"/>
              </w:rPr>
              <w:t>)</w:t>
            </w:r>
            <w:r w:rsidR="00BE78E9">
              <w:rPr>
                <w:rFonts w:ascii="Times New Roman" w:hAnsi="Times New Roman"/>
                <w:i/>
                <w:lang w:val="fr-FR"/>
              </w:rPr>
              <w:tab/>
              <w:t>5</w:t>
            </w:r>
          </w:p>
          <w:p w:rsidR="00A37C15" w:rsidRDefault="00A37C15" w:rsidP="00B1648E">
            <w:pPr>
              <w:pStyle w:val="Otherspecify"/>
              <w:rPr>
                <w:rFonts w:ascii="Times New Roman" w:hAnsi="Times New Roman"/>
                <w:sz w:val="10"/>
                <w:szCs w:val="10"/>
                <w:lang w:val="fr-FR"/>
              </w:rPr>
            </w:pPr>
          </w:p>
          <w:p w:rsidR="002A4AF0" w:rsidRDefault="002A4AF0" w:rsidP="00B1648E">
            <w:pPr>
              <w:pStyle w:val="Otherspecify"/>
              <w:rPr>
                <w:rFonts w:ascii="Times New Roman" w:hAnsi="Times New Roman"/>
                <w:sz w:val="10"/>
                <w:szCs w:val="10"/>
                <w:lang w:val="fr-FR"/>
              </w:rPr>
            </w:pPr>
          </w:p>
          <w:p w:rsidR="002A4AF0" w:rsidRPr="008E106B" w:rsidRDefault="009C00A5" w:rsidP="00973702">
            <w:pPr>
              <w:pStyle w:val="Otherspecify"/>
              <w:spacing w:after="60"/>
              <w:jc w:val="center"/>
              <w:rPr>
                <w:rFonts w:ascii="Times New Roman" w:hAnsi="Times New Roman"/>
                <w:sz w:val="10"/>
                <w:szCs w:val="10"/>
                <w:lang w:val="fr-FR"/>
              </w:rPr>
            </w:pPr>
            <w:r w:rsidRPr="000A72C4">
              <w:rPr>
                <w:rFonts w:ascii="Times New Roman" w:hAnsi="Times New Roman"/>
                <w:lang w:eastAsia="fr-FR"/>
              </w:rPr>
              <w:t>|__|</w:t>
            </w:r>
          </w:p>
        </w:tc>
      </w:tr>
    </w:tbl>
    <w:p w:rsidR="0066432F" w:rsidRDefault="0066432F" w:rsidP="00601B78">
      <w:pPr>
        <w:spacing w:after="0"/>
        <w:rPr>
          <w:rFonts w:ascii="Times New Roman" w:eastAsia="Times New Roman" w:hAnsi="Times New Roman"/>
          <w:b/>
          <w:bCs/>
          <w:lang w:eastAsia="fr-FR"/>
        </w:rPr>
        <w:sectPr w:rsidR="0066432F" w:rsidSect="0066432F">
          <w:pgSz w:w="11906" w:h="16838"/>
          <w:pgMar w:top="720" w:right="720" w:bottom="720" w:left="720" w:header="708" w:footer="708" w:gutter="0"/>
          <w:pgNumType w:start="1"/>
          <w:cols w:space="708"/>
          <w:docGrid w:linePitch="360"/>
        </w:sectPr>
      </w:pPr>
    </w:p>
    <w:p w:rsidR="00A37C15" w:rsidRDefault="00007F45" w:rsidP="00F5156F">
      <w:pPr>
        <w:spacing w:after="120" w:line="240" w:lineRule="auto"/>
        <w:rPr>
          <w:rFonts w:ascii="Times New Roman" w:eastAsia="Times New Roman" w:hAnsi="Times New Roman"/>
          <w:b/>
          <w:bCs/>
          <w:lang w:eastAsia="fr-FR"/>
        </w:rPr>
      </w:pPr>
      <w:r>
        <w:rPr>
          <w:rFonts w:ascii="Times New Roman" w:eastAsia="Times New Roman" w:hAnsi="Times New Roman"/>
          <w:b/>
          <w:bCs/>
          <w:lang w:eastAsia="fr-FR"/>
        </w:rPr>
        <w:lastRenderedPageBreak/>
        <w:t xml:space="preserve">SECTION B : INFORMATION SUR LA PERSONNE ÂGÉE DE 15 À </w:t>
      </w:r>
      <w:r w:rsidR="00111783">
        <w:rPr>
          <w:rFonts w:ascii="Times New Roman" w:eastAsia="Times New Roman" w:hAnsi="Times New Roman"/>
          <w:b/>
          <w:bCs/>
          <w:lang w:eastAsia="fr-FR"/>
        </w:rPr>
        <w:t>34</w:t>
      </w:r>
      <w:r>
        <w:rPr>
          <w:rFonts w:ascii="Times New Roman" w:eastAsia="Times New Roman" w:hAnsi="Times New Roman"/>
          <w:b/>
          <w:bCs/>
          <w:lang w:eastAsia="fr-FR"/>
        </w:rPr>
        <w:t xml:space="preserve"> ANS</w:t>
      </w:r>
    </w:p>
    <w:tbl>
      <w:tblPr>
        <w:tblW w:w="5000"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589"/>
        <w:gridCol w:w="4151"/>
        <w:gridCol w:w="2931"/>
        <w:gridCol w:w="859"/>
        <w:gridCol w:w="1218"/>
        <w:gridCol w:w="934"/>
      </w:tblGrid>
      <w:tr w:rsidR="00D53B99" w:rsidRPr="00D53B99" w:rsidTr="003C60EB">
        <w:tc>
          <w:tcPr>
            <w:tcW w:w="276" w:type="pct"/>
          </w:tcPr>
          <w:p w:rsidR="00E47925" w:rsidRPr="00D53B99" w:rsidRDefault="00E47925" w:rsidP="003336EB">
            <w:pPr>
              <w:spacing w:after="60" w:line="240" w:lineRule="auto"/>
              <w:jc w:val="center"/>
              <w:rPr>
                <w:rFonts w:ascii="Times New Roman" w:eastAsia="Times New Roman" w:hAnsi="Times New Roman"/>
                <w:b/>
                <w:sz w:val="20"/>
                <w:szCs w:val="20"/>
                <w:lang w:eastAsia="fr-FR"/>
              </w:rPr>
            </w:pPr>
            <w:r w:rsidRPr="00D53B99">
              <w:rPr>
                <w:rFonts w:ascii="Times New Roman" w:eastAsia="Times New Roman" w:hAnsi="Times New Roman"/>
                <w:b/>
                <w:sz w:val="20"/>
                <w:szCs w:val="20"/>
                <w:lang w:eastAsia="fr-FR"/>
              </w:rPr>
              <w:t>N°</w:t>
            </w:r>
          </w:p>
        </w:tc>
        <w:tc>
          <w:tcPr>
            <w:tcW w:w="1943" w:type="pct"/>
          </w:tcPr>
          <w:p w:rsidR="00E47925" w:rsidRPr="00D53B99" w:rsidRDefault="00E47925" w:rsidP="003336EB">
            <w:pPr>
              <w:pStyle w:val="1Intvwqst"/>
              <w:widowControl w:val="0"/>
              <w:spacing w:after="60"/>
              <w:ind w:left="0" w:firstLine="0"/>
              <w:jc w:val="center"/>
              <w:rPr>
                <w:rFonts w:ascii="Times New Roman" w:hAnsi="Times New Roman"/>
                <w:b/>
                <w:lang w:val="fr-FR"/>
              </w:rPr>
            </w:pPr>
            <w:r w:rsidRPr="00D53B99">
              <w:rPr>
                <w:rFonts w:ascii="Times New Roman" w:hAnsi="Times New Roman"/>
                <w:b/>
                <w:lang w:val="fr-FR"/>
              </w:rPr>
              <w:t>Questions  ou  filtres</w:t>
            </w:r>
          </w:p>
        </w:tc>
        <w:tc>
          <w:tcPr>
            <w:tcW w:w="2343" w:type="pct"/>
            <w:gridSpan w:val="3"/>
          </w:tcPr>
          <w:p w:rsidR="00E47925" w:rsidRPr="00D53B99" w:rsidRDefault="00E47925" w:rsidP="003336EB">
            <w:pPr>
              <w:pStyle w:val="Responsecategs"/>
              <w:widowControl w:val="0"/>
              <w:spacing w:after="60"/>
              <w:ind w:left="0" w:firstLine="0"/>
              <w:jc w:val="center"/>
              <w:rPr>
                <w:rFonts w:ascii="Times New Roman" w:hAnsi="Times New Roman"/>
                <w:b/>
                <w:smallCaps/>
                <w:lang w:val="fr-FR"/>
              </w:rPr>
            </w:pPr>
            <w:r w:rsidRPr="00D53B99">
              <w:rPr>
                <w:rFonts w:ascii="Times New Roman" w:hAnsi="Times New Roman"/>
                <w:b/>
                <w:smallCaps/>
                <w:lang w:val="fr-FR"/>
              </w:rPr>
              <w:t>Codes</w:t>
            </w:r>
          </w:p>
        </w:tc>
        <w:tc>
          <w:tcPr>
            <w:tcW w:w="438" w:type="pct"/>
          </w:tcPr>
          <w:p w:rsidR="00E47925" w:rsidRPr="00D53B99" w:rsidRDefault="00E47925" w:rsidP="003336EB">
            <w:pPr>
              <w:pStyle w:val="skipcolumn"/>
              <w:widowControl w:val="0"/>
              <w:spacing w:after="60"/>
              <w:jc w:val="center"/>
              <w:rPr>
                <w:rFonts w:ascii="Times New Roman" w:hAnsi="Times New Roman"/>
                <w:b/>
                <w:lang w:val="fr-FR"/>
              </w:rPr>
            </w:pPr>
            <w:r w:rsidRPr="00D53B99">
              <w:rPr>
                <w:rFonts w:ascii="Times New Roman" w:hAnsi="Times New Roman"/>
                <w:b/>
                <w:lang w:val="fr-FR"/>
              </w:rPr>
              <w:t>Passer à</w:t>
            </w:r>
          </w:p>
        </w:tc>
      </w:tr>
      <w:tr w:rsidR="00D53B99" w:rsidRPr="00D53B99" w:rsidTr="003C60EB">
        <w:trPr>
          <w:trHeight w:val="592"/>
        </w:trPr>
        <w:tc>
          <w:tcPr>
            <w:tcW w:w="276" w:type="pct"/>
          </w:tcPr>
          <w:p w:rsidR="00B1648E" w:rsidRPr="00D53B99" w:rsidRDefault="00B1648E" w:rsidP="00A707CB">
            <w:pPr>
              <w:tabs>
                <w:tab w:val="left" w:pos="507"/>
              </w:tabs>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B.</w:t>
            </w:r>
            <w:r w:rsidR="005C6630" w:rsidRPr="00D53B99">
              <w:rPr>
                <w:rFonts w:ascii="Times New Roman" w:eastAsia="Times New Roman" w:hAnsi="Times New Roman"/>
                <w:b/>
                <w:sz w:val="16"/>
                <w:szCs w:val="16"/>
                <w:lang w:eastAsia="fr-FR"/>
              </w:rPr>
              <w:t>1</w:t>
            </w:r>
          </w:p>
        </w:tc>
        <w:tc>
          <w:tcPr>
            <w:tcW w:w="1943" w:type="pct"/>
          </w:tcPr>
          <w:p w:rsidR="00B1648E" w:rsidRPr="00D53B99" w:rsidRDefault="00B1648E" w:rsidP="00A91C5F">
            <w:pPr>
              <w:spacing w:before="60" w:after="0" w:line="240" w:lineRule="auto"/>
              <w:rPr>
                <w:rFonts w:ascii="Times New Roman" w:eastAsia="Times New Roman" w:hAnsi="Times New Roman"/>
                <w:b/>
                <w:sz w:val="18"/>
                <w:szCs w:val="18"/>
                <w:lang w:eastAsia="fr-FR"/>
              </w:rPr>
            </w:pPr>
            <w:r w:rsidRPr="00D53B99">
              <w:rPr>
                <w:rFonts w:ascii="Times New Roman" w:eastAsia="Times New Roman" w:hAnsi="Times New Roman"/>
                <w:b/>
                <w:sz w:val="18"/>
                <w:szCs w:val="18"/>
                <w:lang w:eastAsia="fr-FR"/>
              </w:rPr>
              <w:t>Nom complet de la personne interrogée</w:t>
            </w:r>
          </w:p>
        </w:tc>
        <w:tc>
          <w:tcPr>
            <w:tcW w:w="2343" w:type="pct"/>
            <w:gridSpan w:val="3"/>
          </w:tcPr>
          <w:p w:rsidR="00B1648E" w:rsidRPr="00D53B99" w:rsidRDefault="00A91C5F" w:rsidP="00C51C71">
            <w:pPr>
              <w:spacing w:before="240" w:after="0" w:line="240" w:lineRule="auto"/>
              <w:rPr>
                <w:rFonts w:ascii="Times New Roman" w:eastAsia="Times New Roman" w:hAnsi="Times New Roman"/>
                <w:i/>
                <w:sz w:val="16"/>
                <w:szCs w:val="16"/>
                <w:lang w:eastAsia="fr-FR"/>
              </w:rPr>
            </w:pPr>
            <w:r w:rsidRPr="00D53B99">
              <w:rPr>
                <w:rFonts w:ascii="Times New Roman" w:eastAsia="Times New Roman" w:hAnsi="Times New Roman"/>
                <w:sz w:val="20"/>
                <w:szCs w:val="20"/>
                <w:lang w:eastAsia="fr-FR"/>
              </w:rPr>
              <w:t>…………………………………………………...</w:t>
            </w:r>
          </w:p>
        </w:tc>
        <w:tc>
          <w:tcPr>
            <w:tcW w:w="438" w:type="pct"/>
            <w:vAlign w:val="center"/>
          </w:tcPr>
          <w:p w:rsidR="00B1648E" w:rsidRPr="00D53B99" w:rsidRDefault="00B1648E" w:rsidP="00C51C71">
            <w:pPr>
              <w:spacing w:after="0" w:line="240" w:lineRule="auto"/>
              <w:jc w:val="center"/>
              <w:rPr>
                <w:rFonts w:ascii="Times New Roman" w:hAnsi="Times New Roman"/>
              </w:rPr>
            </w:pPr>
          </w:p>
        </w:tc>
      </w:tr>
      <w:tr w:rsidR="000C6D19" w:rsidRPr="00D53B99" w:rsidTr="003C60EB">
        <w:tc>
          <w:tcPr>
            <w:tcW w:w="276" w:type="pct"/>
          </w:tcPr>
          <w:p w:rsidR="000C6D19" w:rsidRPr="00D53B99" w:rsidRDefault="000C6D19" w:rsidP="00A707CB">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B2</w:t>
            </w:r>
          </w:p>
        </w:tc>
        <w:tc>
          <w:tcPr>
            <w:tcW w:w="1943" w:type="pct"/>
          </w:tcPr>
          <w:p w:rsidR="000C6D19" w:rsidRPr="00D53B99" w:rsidRDefault="000C6D19" w:rsidP="00F45BAB">
            <w:pPr>
              <w:spacing w:before="60" w:line="240" w:lineRule="auto"/>
              <w:rPr>
                <w:rFonts w:ascii="Times New Roman" w:eastAsia="Times New Roman" w:hAnsi="Times New Roman"/>
                <w:b/>
                <w:sz w:val="16"/>
                <w:szCs w:val="16"/>
                <w:lang w:eastAsia="fr-FR"/>
              </w:rPr>
            </w:pPr>
            <w:r w:rsidRPr="00D53B99">
              <w:rPr>
                <w:rFonts w:ascii="Times New Roman" w:hAnsi="Times New Roman"/>
                <w:sz w:val="16"/>
                <w:szCs w:val="16"/>
                <w:lang w:val="fr-CH"/>
              </w:rPr>
              <w:t>Date de naissance, si celle-ci est connue (jour/mois/année)</w:t>
            </w:r>
          </w:p>
        </w:tc>
        <w:tc>
          <w:tcPr>
            <w:tcW w:w="2343" w:type="pct"/>
            <w:gridSpan w:val="3"/>
          </w:tcPr>
          <w:p w:rsidR="000C6D19" w:rsidRPr="00D53B99" w:rsidRDefault="000C6D19" w:rsidP="00487AA2">
            <w:pPr>
              <w:spacing w:before="60" w:after="0" w:line="240" w:lineRule="auto"/>
              <w:jc w:val="center"/>
              <w:rPr>
                <w:rFonts w:ascii="Times New Roman" w:eastAsia="Times New Roman" w:hAnsi="Times New Roman"/>
                <w:i/>
                <w:sz w:val="14"/>
                <w:szCs w:val="14"/>
                <w:lang w:eastAsia="fr-FR"/>
              </w:rPr>
            </w:pPr>
            <w:r w:rsidRPr="00D53B99">
              <w:rPr>
                <w:rFonts w:ascii="Times New Roman" w:eastAsia="Times New Roman" w:hAnsi="Times New Roman"/>
                <w:sz w:val="20"/>
                <w:szCs w:val="20"/>
                <w:lang w:eastAsia="fr-FR"/>
              </w:rPr>
              <w:t>|__|__| - |__|__| - |__|__||__|__|</w:t>
            </w:r>
          </w:p>
        </w:tc>
        <w:tc>
          <w:tcPr>
            <w:tcW w:w="438" w:type="pct"/>
            <w:vAlign w:val="center"/>
          </w:tcPr>
          <w:p w:rsidR="000C6D19" w:rsidRPr="00D53B99" w:rsidRDefault="000C6D19" w:rsidP="00B1648E">
            <w:pPr>
              <w:spacing w:after="0" w:line="240" w:lineRule="auto"/>
              <w:rPr>
                <w:rFonts w:ascii="Times New Roman" w:eastAsia="Times New Roman" w:hAnsi="Times New Roman"/>
                <w:b/>
                <w:i/>
                <w:sz w:val="16"/>
                <w:szCs w:val="16"/>
                <w:lang w:eastAsia="fr-FR"/>
              </w:rPr>
            </w:pPr>
          </w:p>
        </w:tc>
      </w:tr>
      <w:tr w:rsidR="000C6D19" w:rsidRPr="00D53B99" w:rsidTr="003C60EB">
        <w:tc>
          <w:tcPr>
            <w:tcW w:w="276" w:type="pct"/>
          </w:tcPr>
          <w:p w:rsidR="000C6D19" w:rsidRPr="00D53B99" w:rsidRDefault="000C6D19" w:rsidP="00A707CB">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B3</w:t>
            </w:r>
          </w:p>
        </w:tc>
        <w:tc>
          <w:tcPr>
            <w:tcW w:w="1943" w:type="pct"/>
          </w:tcPr>
          <w:p w:rsidR="000C6D19" w:rsidRPr="00D53B99" w:rsidRDefault="000C6D19" w:rsidP="00F45BAB">
            <w:pPr>
              <w:spacing w:before="60" w:line="240" w:lineRule="auto"/>
              <w:rPr>
                <w:rFonts w:ascii="Times New Roman" w:hAnsi="Times New Roman"/>
                <w:sz w:val="16"/>
                <w:szCs w:val="16"/>
                <w:lang w:val="fr-CH"/>
              </w:rPr>
            </w:pPr>
            <w:r w:rsidRPr="00D53B99">
              <w:rPr>
                <w:rFonts w:ascii="Times New Roman" w:hAnsi="Times New Roman"/>
                <w:sz w:val="16"/>
                <w:szCs w:val="16"/>
                <w:lang w:val="fr-CH"/>
              </w:rPr>
              <w:t xml:space="preserve">Âge en années </w:t>
            </w:r>
            <w:r>
              <w:rPr>
                <w:rFonts w:ascii="Times New Roman" w:hAnsi="Times New Roman"/>
                <w:sz w:val="16"/>
                <w:szCs w:val="16"/>
                <w:lang w:val="fr-CH"/>
              </w:rPr>
              <w:t>révolues</w:t>
            </w:r>
          </w:p>
        </w:tc>
        <w:tc>
          <w:tcPr>
            <w:tcW w:w="2343" w:type="pct"/>
            <w:gridSpan w:val="3"/>
          </w:tcPr>
          <w:p w:rsidR="000C6D19" w:rsidRPr="00D53B99" w:rsidRDefault="000C6D19" w:rsidP="00487AA2">
            <w:pPr>
              <w:spacing w:before="60" w:after="0" w:line="240" w:lineRule="auto"/>
              <w:jc w:val="center"/>
              <w:rPr>
                <w:rFonts w:ascii="Times New Roman" w:eastAsia="Times New Roman" w:hAnsi="Times New Roman"/>
                <w:sz w:val="20"/>
                <w:szCs w:val="20"/>
                <w:lang w:eastAsia="fr-FR"/>
              </w:rPr>
            </w:pPr>
            <w:r w:rsidRPr="00D53B99">
              <w:rPr>
                <w:rFonts w:ascii="Times New Roman" w:eastAsia="Times New Roman" w:hAnsi="Times New Roman"/>
                <w:sz w:val="20"/>
                <w:szCs w:val="20"/>
                <w:lang w:eastAsia="fr-FR"/>
              </w:rPr>
              <w:t>|__|__|</w:t>
            </w:r>
          </w:p>
        </w:tc>
        <w:tc>
          <w:tcPr>
            <w:tcW w:w="438" w:type="pct"/>
            <w:vAlign w:val="center"/>
          </w:tcPr>
          <w:p w:rsidR="000C6D19" w:rsidRPr="00D53B99" w:rsidRDefault="000C6D19" w:rsidP="00B1648E">
            <w:pPr>
              <w:spacing w:after="0" w:line="240" w:lineRule="auto"/>
              <w:rPr>
                <w:rFonts w:ascii="Times New Roman" w:eastAsia="Times New Roman" w:hAnsi="Times New Roman"/>
                <w:b/>
                <w:i/>
                <w:sz w:val="16"/>
                <w:szCs w:val="16"/>
                <w:lang w:eastAsia="fr-FR"/>
              </w:rPr>
            </w:pPr>
          </w:p>
        </w:tc>
      </w:tr>
      <w:tr w:rsidR="00D53B99" w:rsidRPr="00D53B99" w:rsidTr="003C60EB">
        <w:tc>
          <w:tcPr>
            <w:tcW w:w="276" w:type="pct"/>
          </w:tcPr>
          <w:p w:rsidR="00487AA2" w:rsidRPr="00D53B99" w:rsidRDefault="00487AA2" w:rsidP="00A707CB">
            <w:pPr>
              <w:tabs>
                <w:tab w:val="left" w:pos="507"/>
              </w:tabs>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B4</w:t>
            </w:r>
          </w:p>
        </w:tc>
        <w:tc>
          <w:tcPr>
            <w:tcW w:w="1943" w:type="pct"/>
          </w:tcPr>
          <w:p w:rsidR="00487AA2" w:rsidRPr="00D53B99" w:rsidRDefault="00487AA2" w:rsidP="00A91C5F">
            <w:pPr>
              <w:spacing w:before="60" w:line="240" w:lineRule="auto"/>
              <w:rPr>
                <w:rFonts w:ascii="Times New Roman" w:hAnsi="Times New Roman"/>
                <w:sz w:val="16"/>
                <w:szCs w:val="16"/>
                <w:lang w:val="fr-CH"/>
              </w:rPr>
            </w:pPr>
            <w:r w:rsidRPr="00D53B99">
              <w:rPr>
                <w:rFonts w:ascii="Times New Roman" w:hAnsi="Times New Roman"/>
                <w:sz w:val="16"/>
                <w:szCs w:val="16"/>
                <w:lang w:val="fr-CH"/>
              </w:rPr>
              <w:t>Sexe</w:t>
            </w:r>
          </w:p>
        </w:tc>
        <w:tc>
          <w:tcPr>
            <w:tcW w:w="2343" w:type="pct"/>
            <w:gridSpan w:val="3"/>
          </w:tcPr>
          <w:p w:rsidR="00487AA2" w:rsidRPr="00D53B99" w:rsidRDefault="00487AA2" w:rsidP="00487AA2">
            <w:pPr>
              <w:spacing w:before="60"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1. Masculin</w:t>
            </w:r>
          </w:p>
          <w:p w:rsidR="00487AA2" w:rsidRPr="00D53B99" w:rsidRDefault="00487AA2" w:rsidP="00487AA2">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 xml:space="preserve">2. Féminin                                      </w:t>
            </w:r>
            <w:r w:rsidRPr="00D53B99">
              <w:rPr>
                <w:rFonts w:ascii="Times New Roman" w:eastAsia="Times New Roman" w:hAnsi="Times New Roman"/>
                <w:sz w:val="20"/>
                <w:szCs w:val="20"/>
                <w:lang w:eastAsia="fr-FR"/>
              </w:rPr>
              <w:t xml:space="preserve">|__|  </w:t>
            </w:r>
          </w:p>
          <w:p w:rsidR="00487AA2" w:rsidRPr="00D53B99" w:rsidRDefault="00487AA2" w:rsidP="00487AA2">
            <w:pPr>
              <w:spacing w:before="60" w:after="0" w:line="240" w:lineRule="auto"/>
              <w:jc w:val="center"/>
              <w:rPr>
                <w:rFonts w:ascii="Times New Roman" w:eastAsia="Times New Roman" w:hAnsi="Times New Roman"/>
                <w:sz w:val="20"/>
                <w:szCs w:val="20"/>
                <w:lang w:eastAsia="fr-FR"/>
              </w:rPr>
            </w:pPr>
          </w:p>
        </w:tc>
        <w:tc>
          <w:tcPr>
            <w:tcW w:w="438" w:type="pct"/>
            <w:vAlign w:val="center"/>
          </w:tcPr>
          <w:p w:rsidR="00487AA2" w:rsidRPr="00D53B99" w:rsidRDefault="00487AA2" w:rsidP="00B1648E">
            <w:pPr>
              <w:spacing w:after="0" w:line="240" w:lineRule="auto"/>
              <w:rPr>
                <w:rFonts w:ascii="Times New Roman" w:eastAsia="Times New Roman" w:hAnsi="Times New Roman"/>
                <w:b/>
                <w:i/>
                <w:sz w:val="16"/>
                <w:szCs w:val="16"/>
                <w:lang w:eastAsia="fr-FR"/>
              </w:rPr>
            </w:pPr>
          </w:p>
        </w:tc>
      </w:tr>
      <w:tr w:rsidR="00D53B99" w:rsidRPr="00D53B99" w:rsidTr="003C60EB">
        <w:tc>
          <w:tcPr>
            <w:tcW w:w="276" w:type="pct"/>
          </w:tcPr>
          <w:p w:rsidR="00487AA2" w:rsidRPr="00D53B99" w:rsidRDefault="00487AA2" w:rsidP="00A707CB">
            <w:pPr>
              <w:tabs>
                <w:tab w:val="left" w:pos="507"/>
              </w:tabs>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B5</w:t>
            </w:r>
          </w:p>
        </w:tc>
        <w:tc>
          <w:tcPr>
            <w:tcW w:w="1943" w:type="pct"/>
          </w:tcPr>
          <w:p w:rsidR="00487AA2" w:rsidRPr="00D53B99" w:rsidRDefault="00487AA2" w:rsidP="00A91C5F">
            <w:pPr>
              <w:spacing w:before="60" w:line="240" w:lineRule="auto"/>
              <w:rPr>
                <w:rFonts w:ascii="Times New Roman" w:hAnsi="Times New Roman"/>
                <w:sz w:val="16"/>
                <w:szCs w:val="16"/>
                <w:lang w:val="fr-CH"/>
              </w:rPr>
            </w:pPr>
            <w:r w:rsidRPr="00D53B99">
              <w:rPr>
                <w:rFonts w:ascii="Times New Roman" w:hAnsi="Times New Roman"/>
                <w:sz w:val="16"/>
                <w:szCs w:val="16"/>
                <w:lang w:val="fr-CH"/>
              </w:rPr>
              <w:t xml:space="preserve">Avez-vous toujours vécu dans cette </w:t>
            </w:r>
            <w:r w:rsidR="0033312A">
              <w:rPr>
                <w:rFonts w:ascii="Times New Roman" w:hAnsi="Times New Roman"/>
                <w:sz w:val="16"/>
                <w:szCs w:val="16"/>
                <w:lang w:val="fr-CH"/>
              </w:rPr>
              <w:t>localité</w:t>
            </w:r>
            <w:r w:rsidRPr="00D53B99">
              <w:rPr>
                <w:rFonts w:ascii="Times New Roman" w:hAnsi="Times New Roman"/>
                <w:sz w:val="16"/>
                <w:szCs w:val="16"/>
                <w:lang w:val="fr-CH"/>
              </w:rPr>
              <w:t>?</w:t>
            </w:r>
          </w:p>
        </w:tc>
        <w:tc>
          <w:tcPr>
            <w:tcW w:w="2343" w:type="pct"/>
            <w:gridSpan w:val="3"/>
          </w:tcPr>
          <w:p w:rsidR="00487AA2" w:rsidRPr="00D53B99" w:rsidRDefault="00487AA2" w:rsidP="00487AA2">
            <w:pPr>
              <w:spacing w:before="60"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1. Oui</w:t>
            </w:r>
          </w:p>
          <w:p w:rsidR="00964D00" w:rsidRPr="00D53B99" w:rsidRDefault="00487AA2" w:rsidP="00487AA2">
            <w:pPr>
              <w:tabs>
                <w:tab w:val="center" w:pos="1977"/>
              </w:tabs>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2. Non</w:t>
            </w:r>
            <w:r w:rsidRPr="00D53B99">
              <w:rPr>
                <w:rFonts w:ascii="Times New Roman" w:eastAsia="Times New Roman" w:hAnsi="Times New Roman"/>
                <w:i/>
                <w:sz w:val="14"/>
                <w:szCs w:val="14"/>
                <w:lang w:eastAsia="fr-FR"/>
              </w:rPr>
              <w:tab/>
            </w:r>
          </w:p>
          <w:p w:rsidR="00487AA2" w:rsidRPr="00D53B99" w:rsidRDefault="00487AA2" w:rsidP="00964D00">
            <w:pPr>
              <w:tabs>
                <w:tab w:val="center" w:pos="1977"/>
              </w:tabs>
              <w:spacing w:after="0" w:line="240" w:lineRule="auto"/>
              <w:jc w:val="center"/>
              <w:rPr>
                <w:rFonts w:ascii="Times New Roman" w:eastAsia="Times New Roman" w:hAnsi="Times New Roman"/>
                <w:sz w:val="20"/>
                <w:szCs w:val="20"/>
                <w:lang w:eastAsia="fr-FR"/>
              </w:rPr>
            </w:pPr>
            <w:r w:rsidRPr="00D53B99">
              <w:rPr>
                <w:rFonts w:ascii="Times New Roman" w:eastAsia="Times New Roman" w:hAnsi="Times New Roman"/>
                <w:sz w:val="20"/>
                <w:szCs w:val="20"/>
                <w:lang w:eastAsia="fr-FR"/>
              </w:rPr>
              <w:t>|__|</w:t>
            </w:r>
          </w:p>
          <w:p w:rsidR="00964D00" w:rsidRPr="00D53B99" w:rsidRDefault="00964D00" w:rsidP="00964D00">
            <w:pPr>
              <w:tabs>
                <w:tab w:val="center" w:pos="1977"/>
              </w:tabs>
              <w:spacing w:after="0" w:line="240" w:lineRule="auto"/>
              <w:jc w:val="center"/>
              <w:rPr>
                <w:rFonts w:ascii="Times New Roman" w:eastAsia="Times New Roman" w:hAnsi="Times New Roman"/>
                <w:i/>
                <w:sz w:val="14"/>
                <w:szCs w:val="14"/>
                <w:lang w:eastAsia="fr-FR"/>
              </w:rPr>
            </w:pPr>
          </w:p>
        </w:tc>
        <w:tc>
          <w:tcPr>
            <w:tcW w:w="438" w:type="pct"/>
            <w:vAlign w:val="center"/>
          </w:tcPr>
          <w:p w:rsidR="00487AA2" w:rsidRPr="00D53B99" w:rsidRDefault="00487AA2" w:rsidP="00487AA2">
            <w:pPr>
              <w:spacing w:before="60" w:after="0" w:line="240" w:lineRule="auto"/>
              <w:jc w:val="center"/>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 xml:space="preserve">1 </w:t>
            </w:r>
            <w:r w:rsidRPr="00D53B99">
              <w:rPr>
                <w:rFonts w:ascii="Times New Roman" w:hAnsi="Times New Roman"/>
                <w:b/>
                <w:sz w:val="16"/>
                <w:szCs w:val="16"/>
              </w:rPr>
              <w:sym w:font="Wingdings" w:char="F0F0"/>
            </w:r>
            <w:r w:rsidR="00964D00" w:rsidRPr="00D53B99">
              <w:rPr>
                <w:rFonts w:ascii="Times New Roman" w:eastAsia="Times New Roman" w:hAnsi="Times New Roman"/>
                <w:b/>
                <w:sz w:val="16"/>
                <w:szCs w:val="16"/>
                <w:lang w:eastAsia="fr-FR"/>
              </w:rPr>
              <w:t>B.8</w:t>
            </w:r>
          </w:p>
          <w:p w:rsidR="00487AA2" w:rsidRPr="00D53B99" w:rsidRDefault="00487AA2" w:rsidP="00B1648E">
            <w:pPr>
              <w:spacing w:after="0" w:line="240" w:lineRule="auto"/>
              <w:rPr>
                <w:rFonts w:ascii="Times New Roman" w:eastAsia="Times New Roman" w:hAnsi="Times New Roman"/>
                <w:b/>
                <w:i/>
                <w:sz w:val="16"/>
                <w:szCs w:val="16"/>
                <w:lang w:eastAsia="fr-FR"/>
              </w:rPr>
            </w:pPr>
          </w:p>
        </w:tc>
      </w:tr>
      <w:tr w:rsidR="00D53B99" w:rsidRPr="00D53B99" w:rsidTr="003C60EB">
        <w:tc>
          <w:tcPr>
            <w:tcW w:w="276" w:type="pct"/>
          </w:tcPr>
          <w:p w:rsidR="00487AA2" w:rsidRPr="00D53B99" w:rsidRDefault="00487AA2" w:rsidP="00A707CB">
            <w:pPr>
              <w:tabs>
                <w:tab w:val="left" w:pos="507"/>
              </w:tabs>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B6</w:t>
            </w:r>
          </w:p>
        </w:tc>
        <w:tc>
          <w:tcPr>
            <w:tcW w:w="1943" w:type="pct"/>
          </w:tcPr>
          <w:p w:rsidR="00487AA2" w:rsidRDefault="00487AA2" w:rsidP="00A91C5F">
            <w:pPr>
              <w:spacing w:before="60" w:line="240" w:lineRule="auto"/>
              <w:rPr>
                <w:rFonts w:ascii="Times New Roman" w:hAnsi="Times New Roman"/>
                <w:sz w:val="16"/>
                <w:szCs w:val="16"/>
                <w:lang w:val="fr-CH"/>
              </w:rPr>
            </w:pPr>
            <w:r w:rsidRPr="00D53B99">
              <w:rPr>
                <w:rFonts w:ascii="Times New Roman" w:hAnsi="Times New Roman"/>
                <w:sz w:val="16"/>
                <w:szCs w:val="16"/>
                <w:lang w:val="fr-CH"/>
              </w:rPr>
              <w:t>Décrivez votre lieu de résidence précédent</w:t>
            </w:r>
          </w:p>
          <w:p w:rsidR="008E4463" w:rsidRPr="00D53B99" w:rsidRDefault="008E4463" w:rsidP="00A91C5F">
            <w:pPr>
              <w:spacing w:before="60" w:line="240" w:lineRule="auto"/>
              <w:rPr>
                <w:rFonts w:ascii="Times New Roman" w:hAnsi="Times New Roman"/>
                <w:sz w:val="16"/>
                <w:szCs w:val="16"/>
                <w:lang w:val="fr-CH"/>
              </w:rPr>
            </w:pPr>
            <w:r w:rsidRPr="00D53B99">
              <w:rPr>
                <w:rFonts w:ascii="Times New Roman" w:hAnsi="Times New Roman"/>
                <w:b/>
                <w:bCs/>
                <w:i/>
                <w:sz w:val="16"/>
                <w:szCs w:val="16"/>
              </w:rPr>
              <w:t>Cocher le code correspondant à la déclaration de l’enquêté(e) puis l’inscrire dans le bac prévu à cet effet</w:t>
            </w:r>
          </w:p>
        </w:tc>
        <w:tc>
          <w:tcPr>
            <w:tcW w:w="2343" w:type="pct"/>
            <w:gridSpan w:val="3"/>
          </w:tcPr>
          <w:p w:rsidR="00487AA2" w:rsidRPr="00D53B99" w:rsidRDefault="00487AA2" w:rsidP="00487AA2">
            <w:pPr>
              <w:spacing w:before="60"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1. Zone rurale</w:t>
            </w:r>
          </w:p>
          <w:p w:rsidR="00487AA2" w:rsidRPr="00D53B99" w:rsidRDefault="00914899" w:rsidP="00964D00">
            <w:pPr>
              <w:tabs>
                <w:tab w:val="center" w:pos="1977"/>
              </w:tabs>
              <w:spacing w:after="0" w:line="240" w:lineRule="auto"/>
              <w:rPr>
                <w:rFonts w:ascii="Times New Roman" w:eastAsia="Times New Roman" w:hAnsi="Times New Roman"/>
                <w:i/>
                <w:sz w:val="14"/>
                <w:szCs w:val="14"/>
                <w:lang w:eastAsia="fr-FR"/>
              </w:rPr>
            </w:pPr>
            <w:r>
              <w:rPr>
                <w:rFonts w:ascii="Times New Roman" w:eastAsia="Times New Roman" w:hAnsi="Times New Roman"/>
                <w:i/>
                <w:sz w:val="14"/>
                <w:szCs w:val="14"/>
                <w:lang w:eastAsia="fr-FR"/>
              </w:rPr>
              <w:t xml:space="preserve">2. </w:t>
            </w:r>
            <w:r w:rsidR="00487AA2" w:rsidRPr="00D53B99">
              <w:rPr>
                <w:rFonts w:ascii="Times New Roman" w:eastAsia="Times New Roman" w:hAnsi="Times New Roman"/>
                <w:i/>
                <w:sz w:val="14"/>
                <w:szCs w:val="14"/>
                <w:lang w:eastAsia="fr-FR"/>
              </w:rPr>
              <w:t xml:space="preserve"> </w:t>
            </w:r>
            <w:r w:rsidR="003C6CD1">
              <w:rPr>
                <w:rFonts w:ascii="Times New Roman" w:eastAsia="Times New Roman" w:hAnsi="Times New Roman"/>
                <w:i/>
                <w:sz w:val="14"/>
                <w:szCs w:val="14"/>
                <w:lang w:eastAsia="fr-FR"/>
              </w:rPr>
              <w:t>Grand Lomé</w:t>
            </w:r>
            <w:r w:rsidR="00964D00" w:rsidRPr="00D53B99">
              <w:rPr>
                <w:rFonts w:ascii="Times New Roman" w:eastAsia="Times New Roman" w:hAnsi="Times New Roman"/>
                <w:i/>
                <w:sz w:val="14"/>
                <w:szCs w:val="14"/>
                <w:lang w:eastAsia="fr-FR"/>
              </w:rPr>
              <w:tab/>
            </w:r>
          </w:p>
          <w:p w:rsidR="00487AA2" w:rsidRDefault="00914899" w:rsidP="00487AA2">
            <w:pPr>
              <w:spacing w:after="0" w:line="240" w:lineRule="auto"/>
              <w:rPr>
                <w:rFonts w:ascii="Times New Roman" w:eastAsia="Times New Roman" w:hAnsi="Times New Roman"/>
                <w:i/>
                <w:sz w:val="14"/>
                <w:szCs w:val="14"/>
                <w:lang w:eastAsia="fr-FR"/>
              </w:rPr>
            </w:pPr>
            <w:r>
              <w:rPr>
                <w:rFonts w:ascii="Times New Roman" w:eastAsia="Times New Roman" w:hAnsi="Times New Roman"/>
                <w:i/>
                <w:sz w:val="14"/>
                <w:szCs w:val="14"/>
                <w:lang w:eastAsia="fr-FR"/>
              </w:rPr>
              <w:t>3</w:t>
            </w:r>
            <w:r w:rsidR="00487AA2" w:rsidRPr="00D53B99">
              <w:rPr>
                <w:rFonts w:ascii="Times New Roman" w:eastAsia="Times New Roman" w:hAnsi="Times New Roman"/>
                <w:i/>
                <w:sz w:val="14"/>
                <w:szCs w:val="14"/>
                <w:lang w:eastAsia="fr-FR"/>
              </w:rPr>
              <w:t xml:space="preserve">. </w:t>
            </w:r>
            <w:proofErr w:type="spellStart"/>
            <w:r w:rsidR="003C6CD1">
              <w:rPr>
                <w:rFonts w:ascii="Times New Roman" w:eastAsia="Times New Roman" w:hAnsi="Times New Roman"/>
                <w:i/>
                <w:sz w:val="14"/>
                <w:szCs w:val="14"/>
                <w:lang w:eastAsia="fr-FR"/>
              </w:rPr>
              <w:t>Chef lieu</w:t>
            </w:r>
            <w:proofErr w:type="spellEnd"/>
            <w:r w:rsidR="003C6CD1">
              <w:rPr>
                <w:rFonts w:ascii="Times New Roman" w:eastAsia="Times New Roman" w:hAnsi="Times New Roman"/>
                <w:i/>
                <w:sz w:val="14"/>
                <w:szCs w:val="14"/>
                <w:lang w:eastAsia="fr-FR"/>
              </w:rPr>
              <w:t xml:space="preserve"> de région</w:t>
            </w:r>
          </w:p>
          <w:p w:rsidR="00187E5B" w:rsidRPr="00D53B99" w:rsidRDefault="00914899" w:rsidP="00487AA2">
            <w:pPr>
              <w:spacing w:after="0" w:line="240" w:lineRule="auto"/>
              <w:rPr>
                <w:rFonts w:ascii="Times New Roman" w:eastAsia="Times New Roman" w:hAnsi="Times New Roman"/>
                <w:i/>
                <w:sz w:val="14"/>
                <w:szCs w:val="14"/>
                <w:lang w:eastAsia="fr-FR"/>
              </w:rPr>
            </w:pPr>
            <w:r>
              <w:rPr>
                <w:rFonts w:ascii="Times New Roman" w:eastAsia="Times New Roman" w:hAnsi="Times New Roman"/>
                <w:i/>
                <w:sz w:val="14"/>
                <w:szCs w:val="14"/>
                <w:lang w:eastAsia="fr-FR"/>
              </w:rPr>
              <w:t>4</w:t>
            </w:r>
            <w:r w:rsidR="00187E5B">
              <w:rPr>
                <w:rFonts w:ascii="Times New Roman" w:eastAsia="Times New Roman" w:hAnsi="Times New Roman"/>
                <w:i/>
                <w:sz w:val="14"/>
                <w:szCs w:val="14"/>
                <w:lang w:eastAsia="fr-FR"/>
              </w:rPr>
              <w:t>. Autre ville</w:t>
            </w:r>
          </w:p>
          <w:p w:rsidR="00487AA2" w:rsidRPr="00D53B99" w:rsidRDefault="00487AA2" w:rsidP="00487AA2">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 xml:space="preserve">5. </w:t>
            </w:r>
            <w:r w:rsidR="00964D00" w:rsidRPr="00D53B99">
              <w:rPr>
                <w:rFonts w:ascii="Times New Roman" w:eastAsia="Times New Roman" w:hAnsi="Times New Roman"/>
                <w:i/>
                <w:sz w:val="14"/>
                <w:szCs w:val="14"/>
                <w:lang w:eastAsia="fr-FR"/>
              </w:rPr>
              <w:t>Autre pays (PRECISER) _______________________</w:t>
            </w:r>
          </w:p>
          <w:p w:rsidR="00964D00" w:rsidRPr="00D53B99" w:rsidRDefault="00964D00" w:rsidP="00487AA2">
            <w:pPr>
              <w:spacing w:after="0" w:line="240" w:lineRule="auto"/>
              <w:rPr>
                <w:rFonts w:ascii="Times New Roman" w:eastAsia="Times New Roman" w:hAnsi="Times New Roman"/>
                <w:i/>
                <w:sz w:val="14"/>
                <w:szCs w:val="14"/>
                <w:lang w:eastAsia="fr-FR"/>
              </w:rPr>
            </w:pPr>
          </w:p>
          <w:p w:rsidR="00487AA2" w:rsidRPr="00D53B99" w:rsidRDefault="00964D00" w:rsidP="00964D00">
            <w:pPr>
              <w:spacing w:after="0" w:line="240" w:lineRule="auto"/>
              <w:jc w:val="center"/>
              <w:rPr>
                <w:rFonts w:ascii="Times New Roman" w:eastAsia="Times New Roman" w:hAnsi="Times New Roman"/>
                <w:sz w:val="20"/>
                <w:szCs w:val="20"/>
                <w:lang w:eastAsia="fr-FR"/>
              </w:rPr>
            </w:pPr>
            <w:r w:rsidRPr="00D53B99">
              <w:rPr>
                <w:rFonts w:ascii="Times New Roman" w:eastAsia="Times New Roman" w:hAnsi="Times New Roman"/>
                <w:sz w:val="20"/>
                <w:szCs w:val="20"/>
                <w:lang w:eastAsia="fr-FR"/>
              </w:rPr>
              <w:t>|__|</w:t>
            </w:r>
          </w:p>
          <w:p w:rsidR="00964D00" w:rsidRPr="00D53B99" w:rsidRDefault="00964D00" w:rsidP="00964D00">
            <w:pPr>
              <w:spacing w:after="0" w:line="240" w:lineRule="auto"/>
              <w:jc w:val="center"/>
              <w:rPr>
                <w:rFonts w:ascii="Times New Roman" w:eastAsia="Times New Roman" w:hAnsi="Times New Roman"/>
                <w:i/>
                <w:sz w:val="14"/>
                <w:szCs w:val="14"/>
                <w:lang w:eastAsia="fr-FR"/>
              </w:rPr>
            </w:pPr>
          </w:p>
        </w:tc>
        <w:tc>
          <w:tcPr>
            <w:tcW w:w="438" w:type="pct"/>
            <w:vAlign w:val="center"/>
          </w:tcPr>
          <w:p w:rsidR="00487AA2" w:rsidRPr="00D53B99" w:rsidRDefault="00487AA2" w:rsidP="00487AA2">
            <w:pPr>
              <w:spacing w:before="60" w:after="0" w:line="240" w:lineRule="auto"/>
              <w:jc w:val="center"/>
              <w:rPr>
                <w:rFonts w:ascii="Times New Roman" w:eastAsia="Times New Roman" w:hAnsi="Times New Roman"/>
                <w:b/>
                <w:sz w:val="16"/>
                <w:szCs w:val="16"/>
                <w:lang w:eastAsia="fr-FR"/>
              </w:rPr>
            </w:pPr>
          </w:p>
        </w:tc>
      </w:tr>
      <w:tr w:rsidR="00D53B99" w:rsidRPr="00D53B99" w:rsidTr="003C60EB">
        <w:tc>
          <w:tcPr>
            <w:tcW w:w="276" w:type="pct"/>
          </w:tcPr>
          <w:p w:rsidR="00487AA2" w:rsidRPr="00D53B99" w:rsidRDefault="00487AA2" w:rsidP="00A707CB">
            <w:pPr>
              <w:tabs>
                <w:tab w:val="left" w:pos="507"/>
              </w:tabs>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B7</w:t>
            </w:r>
          </w:p>
        </w:tc>
        <w:tc>
          <w:tcPr>
            <w:tcW w:w="1943" w:type="pct"/>
          </w:tcPr>
          <w:p w:rsidR="00487AA2" w:rsidRDefault="00964D00" w:rsidP="00A91C5F">
            <w:pPr>
              <w:spacing w:before="60" w:line="240" w:lineRule="auto"/>
              <w:rPr>
                <w:rFonts w:ascii="Times New Roman" w:hAnsi="Times New Roman"/>
                <w:sz w:val="16"/>
                <w:szCs w:val="16"/>
                <w:lang w:val="fr-CH"/>
              </w:rPr>
            </w:pPr>
            <w:r w:rsidRPr="00D53B99">
              <w:rPr>
                <w:rFonts w:ascii="Times New Roman" w:hAnsi="Times New Roman"/>
                <w:sz w:val="16"/>
                <w:szCs w:val="16"/>
                <w:lang w:val="fr-CH"/>
              </w:rPr>
              <w:t>Quelle est la principale raison de votre déménagement ?</w:t>
            </w:r>
          </w:p>
          <w:p w:rsidR="008E4463" w:rsidRPr="00D53B99" w:rsidRDefault="008E4463" w:rsidP="00A91C5F">
            <w:pPr>
              <w:spacing w:before="60" w:line="240" w:lineRule="auto"/>
              <w:rPr>
                <w:rFonts w:ascii="Times New Roman" w:hAnsi="Times New Roman"/>
                <w:sz w:val="16"/>
                <w:szCs w:val="16"/>
                <w:lang w:val="fr-CH"/>
              </w:rPr>
            </w:pPr>
            <w:r w:rsidRPr="00D53B99">
              <w:rPr>
                <w:rFonts w:ascii="Times New Roman" w:hAnsi="Times New Roman"/>
                <w:b/>
                <w:bCs/>
                <w:i/>
                <w:sz w:val="16"/>
                <w:szCs w:val="16"/>
              </w:rPr>
              <w:t>Cocher le code correspondant à la déclaration de l’enquêté(e) puis l’inscrire dans le bac prévu à cet effet</w:t>
            </w:r>
          </w:p>
        </w:tc>
        <w:tc>
          <w:tcPr>
            <w:tcW w:w="2343" w:type="pct"/>
            <w:gridSpan w:val="3"/>
          </w:tcPr>
          <w:p w:rsidR="00964D00" w:rsidRPr="00D53B99" w:rsidRDefault="00964D00" w:rsidP="00964D00">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1. Accompagner ma famille</w:t>
            </w:r>
          </w:p>
          <w:p w:rsidR="00964D00" w:rsidRPr="00D53B99" w:rsidRDefault="00964D00" w:rsidP="00964D00">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2. Études/formation</w:t>
            </w:r>
          </w:p>
          <w:p w:rsidR="00964D00" w:rsidRPr="00D53B99" w:rsidRDefault="00964D00" w:rsidP="00964D00">
            <w:pPr>
              <w:tabs>
                <w:tab w:val="center" w:pos="1977"/>
              </w:tabs>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3. Le travail/raisons liées à un em</w:t>
            </w:r>
            <w:r w:rsidR="008E4463">
              <w:rPr>
                <w:rFonts w:ascii="Times New Roman" w:eastAsia="Times New Roman" w:hAnsi="Times New Roman"/>
                <w:i/>
                <w:sz w:val="14"/>
                <w:szCs w:val="14"/>
                <w:lang w:eastAsia="fr-FR"/>
              </w:rPr>
              <w:t xml:space="preserve">ploi                           </w:t>
            </w:r>
          </w:p>
          <w:p w:rsidR="00964D00" w:rsidRPr="00D53B99" w:rsidRDefault="00964D00" w:rsidP="00964D00">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99. Autre raisons (PRECISER) _______________________</w:t>
            </w:r>
          </w:p>
          <w:p w:rsidR="00964D00" w:rsidRPr="00D53B99" w:rsidRDefault="00964D00" w:rsidP="00964D00">
            <w:pPr>
              <w:spacing w:after="0" w:line="240" w:lineRule="auto"/>
              <w:rPr>
                <w:rFonts w:ascii="Times New Roman" w:eastAsia="Times New Roman" w:hAnsi="Times New Roman"/>
                <w:i/>
                <w:sz w:val="14"/>
                <w:szCs w:val="14"/>
                <w:lang w:eastAsia="fr-FR"/>
              </w:rPr>
            </w:pPr>
          </w:p>
          <w:p w:rsidR="00487AA2" w:rsidRPr="00D53B99" w:rsidRDefault="00964D00" w:rsidP="00964D00">
            <w:pPr>
              <w:spacing w:after="0" w:line="240" w:lineRule="auto"/>
              <w:jc w:val="center"/>
              <w:rPr>
                <w:rFonts w:ascii="Times New Roman" w:eastAsia="Times New Roman" w:hAnsi="Times New Roman"/>
                <w:sz w:val="20"/>
                <w:szCs w:val="20"/>
                <w:lang w:eastAsia="fr-FR"/>
              </w:rPr>
            </w:pPr>
            <w:r w:rsidRPr="00D53B99">
              <w:rPr>
                <w:rFonts w:ascii="Times New Roman" w:eastAsia="Times New Roman" w:hAnsi="Times New Roman"/>
                <w:sz w:val="20"/>
                <w:szCs w:val="20"/>
                <w:lang w:eastAsia="fr-FR"/>
              </w:rPr>
              <w:t>|__|</w:t>
            </w:r>
          </w:p>
          <w:p w:rsidR="00964D00" w:rsidRPr="00D53B99" w:rsidRDefault="00964D00" w:rsidP="00964D00">
            <w:pPr>
              <w:spacing w:after="0" w:line="240" w:lineRule="auto"/>
              <w:jc w:val="center"/>
              <w:rPr>
                <w:rFonts w:ascii="Times New Roman" w:eastAsia="Times New Roman" w:hAnsi="Times New Roman"/>
                <w:i/>
                <w:sz w:val="14"/>
                <w:szCs w:val="14"/>
                <w:lang w:eastAsia="fr-FR"/>
              </w:rPr>
            </w:pPr>
          </w:p>
        </w:tc>
        <w:tc>
          <w:tcPr>
            <w:tcW w:w="438" w:type="pct"/>
            <w:vAlign w:val="center"/>
          </w:tcPr>
          <w:p w:rsidR="00487AA2" w:rsidRPr="00D53B99" w:rsidRDefault="00487AA2" w:rsidP="00487AA2">
            <w:pPr>
              <w:spacing w:before="60" w:after="0" w:line="240" w:lineRule="auto"/>
              <w:jc w:val="center"/>
              <w:rPr>
                <w:rFonts w:ascii="Times New Roman" w:eastAsia="Times New Roman" w:hAnsi="Times New Roman"/>
                <w:b/>
                <w:sz w:val="16"/>
                <w:szCs w:val="16"/>
                <w:lang w:eastAsia="fr-FR"/>
              </w:rPr>
            </w:pPr>
          </w:p>
        </w:tc>
      </w:tr>
      <w:tr w:rsidR="00D53B99" w:rsidRPr="00D53B99" w:rsidTr="003C60EB">
        <w:tc>
          <w:tcPr>
            <w:tcW w:w="276" w:type="pct"/>
          </w:tcPr>
          <w:p w:rsidR="00964D00" w:rsidRPr="00D53B99" w:rsidRDefault="00964D00" w:rsidP="00A707CB">
            <w:pPr>
              <w:tabs>
                <w:tab w:val="left" w:pos="507"/>
              </w:tabs>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B8</w:t>
            </w:r>
          </w:p>
        </w:tc>
        <w:tc>
          <w:tcPr>
            <w:tcW w:w="1943" w:type="pct"/>
          </w:tcPr>
          <w:p w:rsidR="008E4463" w:rsidRDefault="00964D00" w:rsidP="00A91C5F">
            <w:pPr>
              <w:spacing w:before="60" w:line="240" w:lineRule="auto"/>
              <w:rPr>
                <w:rFonts w:ascii="Times New Roman" w:hAnsi="Times New Roman"/>
                <w:sz w:val="16"/>
                <w:szCs w:val="16"/>
                <w:lang w:val="fr-CH"/>
              </w:rPr>
            </w:pPr>
            <w:r w:rsidRPr="00D53B99">
              <w:rPr>
                <w:rFonts w:ascii="Times New Roman" w:hAnsi="Times New Roman"/>
                <w:sz w:val="16"/>
                <w:szCs w:val="16"/>
                <w:lang w:val="fr-CH"/>
              </w:rPr>
              <w:t xml:space="preserve">Quel est votre lien </w:t>
            </w:r>
            <w:r w:rsidR="00926DD3">
              <w:rPr>
                <w:rFonts w:ascii="Times New Roman" w:hAnsi="Times New Roman"/>
                <w:sz w:val="16"/>
                <w:szCs w:val="16"/>
                <w:lang w:val="fr-CH"/>
              </w:rPr>
              <w:t xml:space="preserve">de parenté </w:t>
            </w:r>
            <w:r w:rsidRPr="00D53B99">
              <w:rPr>
                <w:rFonts w:ascii="Times New Roman" w:hAnsi="Times New Roman"/>
                <w:sz w:val="16"/>
                <w:szCs w:val="16"/>
                <w:lang w:val="fr-CH"/>
              </w:rPr>
              <w:t>avec le chef du ménage ?</w:t>
            </w:r>
          </w:p>
          <w:p w:rsidR="008E4463" w:rsidRDefault="008E4463" w:rsidP="008E4463">
            <w:pPr>
              <w:rPr>
                <w:rFonts w:ascii="Times New Roman" w:hAnsi="Times New Roman"/>
                <w:sz w:val="16"/>
                <w:szCs w:val="16"/>
                <w:lang w:val="fr-CH"/>
              </w:rPr>
            </w:pPr>
          </w:p>
          <w:p w:rsidR="00964D00" w:rsidRPr="008E4463" w:rsidRDefault="008E4463" w:rsidP="008E4463">
            <w:pPr>
              <w:rPr>
                <w:rFonts w:ascii="Times New Roman" w:hAnsi="Times New Roman"/>
                <w:sz w:val="16"/>
                <w:szCs w:val="16"/>
                <w:lang w:val="fr-CH"/>
              </w:rPr>
            </w:pPr>
            <w:r w:rsidRPr="00D53B99">
              <w:rPr>
                <w:rFonts w:ascii="Times New Roman" w:hAnsi="Times New Roman"/>
                <w:b/>
                <w:bCs/>
                <w:i/>
                <w:sz w:val="16"/>
                <w:szCs w:val="16"/>
              </w:rPr>
              <w:t>Cocher le code correspondant à la déclaration de l’enquêté(e) puis l’inscrire dans le bac prévu à cet effet</w:t>
            </w:r>
          </w:p>
        </w:tc>
        <w:tc>
          <w:tcPr>
            <w:tcW w:w="2343" w:type="pct"/>
            <w:gridSpan w:val="3"/>
          </w:tcPr>
          <w:p w:rsidR="008B1F07" w:rsidRPr="00D53B99" w:rsidRDefault="008B1F07" w:rsidP="008B1F07">
            <w:pPr>
              <w:spacing w:before="60"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1. Chef de ménage</w:t>
            </w:r>
          </w:p>
          <w:p w:rsidR="008B1F07" w:rsidRPr="00D53B99" w:rsidRDefault="008B1F07" w:rsidP="008B1F07">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2. Conjoint/concubin</w:t>
            </w:r>
          </w:p>
          <w:p w:rsidR="008B1F07" w:rsidRPr="00D53B99" w:rsidRDefault="008B1F07" w:rsidP="008B1F07">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3. Fils/fille</w:t>
            </w:r>
          </w:p>
          <w:p w:rsidR="008B1F07" w:rsidRPr="00D53B99" w:rsidRDefault="008B1F07" w:rsidP="008B1F07">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4. Frère/sœur</w:t>
            </w:r>
          </w:p>
          <w:p w:rsidR="008B1F07" w:rsidRPr="00D53B99" w:rsidRDefault="008B1F07" w:rsidP="008B1F07">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5. Parent</w:t>
            </w:r>
          </w:p>
          <w:p w:rsidR="008B1F07" w:rsidRPr="00D53B99" w:rsidRDefault="008B1F07" w:rsidP="008B1F07">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6. Autre lien de parenté</w:t>
            </w:r>
          </w:p>
          <w:p w:rsidR="008B1F07" w:rsidRPr="00D53B99" w:rsidRDefault="008B1F07" w:rsidP="008B1F07">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7. Aucun lien de parenté</w:t>
            </w:r>
          </w:p>
          <w:p w:rsidR="008B1F07" w:rsidRPr="00D53B99" w:rsidRDefault="008B1F07" w:rsidP="008B1F07">
            <w:pPr>
              <w:spacing w:after="0" w:line="240" w:lineRule="auto"/>
              <w:jc w:val="center"/>
              <w:rPr>
                <w:rFonts w:ascii="Times New Roman" w:eastAsia="Times New Roman" w:hAnsi="Times New Roman"/>
                <w:sz w:val="20"/>
                <w:szCs w:val="20"/>
                <w:lang w:eastAsia="fr-FR"/>
              </w:rPr>
            </w:pPr>
            <w:r w:rsidRPr="00D53B99">
              <w:rPr>
                <w:rFonts w:ascii="Times New Roman" w:eastAsia="Times New Roman" w:hAnsi="Times New Roman"/>
                <w:sz w:val="20"/>
                <w:szCs w:val="20"/>
                <w:lang w:eastAsia="fr-FR"/>
              </w:rPr>
              <w:t>|__|</w:t>
            </w:r>
          </w:p>
          <w:p w:rsidR="00964D00" w:rsidRPr="00D53B99" w:rsidRDefault="00964D00" w:rsidP="00964D00">
            <w:pPr>
              <w:spacing w:after="0" w:line="240" w:lineRule="auto"/>
              <w:rPr>
                <w:rFonts w:ascii="Times New Roman" w:eastAsia="Times New Roman" w:hAnsi="Times New Roman"/>
                <w:i/>
                <w:sz w:val="14"/>
                <w:szCs w:val="14"/>
                <w:lang w:eastAsia="fr-FR"/>
              </w:rPr>
            </w:pPr>
          </w:p>
        </w:tc>
        <w:tc>
          <w:tcPr>
            <w:tcW w:w="438" w:type="pct"/>
            <w:vAlign w:val="center"/>
          </w:tcPr>
          <w:p w:rsidR="00964D00" w:rsidRPr="00D53B99" w:rsidRDefault="00964D00" w:rsidP="00487AA2">
            <w:pPr>
              <w:spacing w:before="60" w:after="0" w:line="240" w:lineRule="auto"/>
              <w:jc w:val="center"/>
              <w:rPr>
                <w:rFonts w:ascii="Times New Roman" w:eastAsia="Times New Roman" w:hAnsi="Times New Roman"/>
                <w:b/>
                <w:sz w:val="16"/>
                <w:szCs w:val="16"/>
                <w:lang w:eastAsia="fr-FR"/>
              </w:rPr>
            </w:pPr>
          </w:p>
        </w:tc>
      </w:tr>
      <w:tr w:rsidR="00D53B99" w:rsidRPr="00D53B99" w:rsidTr="003C60EB">
        <w:tc>
          <w:tcPr>
            <w:tcW w:w="276" w:type="pct"/>
          </w:tcPr>
          <w:p w:rsidR="00964D00" w:rsidRPr="00D53B99" w:rsidRDefault="00964D00" w:rsidP="00A707CB">
            <w:pPr>
              <w:tabs>
                <w:tab w:val="left" w:pos="507"/>
              </w:tabs>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B9</w:t>
            </w:r>
          </w:p>
        </w:tc>
        <w:tc>
          <w:tcPr>
            <w:tcW w:w="1943" w:type="pct"/>
          </w:tcPr>
          <w:p w:rsidR="008B1F07" w:rsidRPr="00D53B99" w:rsidRDefault="008B1F07" w:rsidP="008B1F07">
            <w:pPr>
              <w:spacing w:before="60" w:after="0" w:line="240" w:lineRule="auto"/>
              <w:rPr>
                <w:rFonts w:ascii="Times New Roman" w:hAnsi="Times New Roman"/>
                <w:sz w:val="16"/>
                <w:szCs w:val="16"/>
                <w:lang w:val="fr-CH"/>
              </w:rPr>
            </w:pPr>
            <w:r w:rsidRPr="00D53B99">
              <w:rPr>
                <w:rFonts w:ascii="Times New Roman" w:hAnsi="Times New Roman"/>
                <w:sz w:val="16"/>
                <w:szCs w:val="16"/>
                <w:lang w:val="fr-CH"/>
              </w:rPr>
              <w:t xml:space="preserve">Quel est votre état matrimonial ? </w:t>
            </w:r>
          </w:p>
          <w:p w:rsidR="008E4463" w:rsidRDefault="008E4463" w:rsidP="00A91C5F">
            <w:pPr>
              <w:spacing w:before="60" w:line="240" w:lineRule="auto"/>
              <w:rPr>
                <w:rFonts w:ascii="Times New Roman" w:hAnsi="Times New Roman"/>
                <w:sz w:val="16"/>
                <w:szCs w:val="16"/>
                <w:lang w:val="fr-CH"/>
              </w:rPr>
            </w:pPr>
          </w:p>
          <w:p w:rsidR="00964D00" w:rsidRPr="008E4463" w:rsidRDefault="008E4463" w:rsidP="008E4463">
            <w:pPr>
              <w:rPr>
                <w:rFonts w:ascii="Times New Roman" w:hAnsi="Times New Roman"/>
                <w:sz w:val="16"/>
                <w:szCs w:val="16"/>
                <w:lang w:val="fr-CH"/>
              </w:rPr>
            </w:pPr>
            <w:r w:rsidRPr="00D53B99">
              <w:rPr>
                <w:rFonts w:ascii="Times New Roman" w:hAnsi="Times New Roman"/>
                <w:b/>
                <w:bCs/>
                <w:i/>
                <w:sz w:val="16"/>
                <w:szCs w:val="16"/>
              </w:rPr>
              <w:t>Cocher le code correspondant à la déclaration de l’enquêté(e) puis l’inscrire dans le bac prévu à cet effet</w:t>
            </w:r>
          </w:p>
        </w:tc>
        <w:tc>
          <w:tcPr>
            <w:tcW w:w="2343" w:type="pct"/>
            <w:gridSpan w:val="3"/>
          </w:tcPr>
          <w:p w:rsidR="008B1F07" w:rsidRPr="00D53B99" w:rsidRDefault="008B1F07" w:rsidP="008B1F07">
            <w:pPr>
              <w:spacing w:before="60"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1. Jamais marié(e) / Célibataire</w:t>
            </w:r>
          </w:p>
          <w:p w:rsidR="008B1F07" w:rsidRPr="00D53B99" w:rsidRDefault="008B1F07" w:rsidP="008B1F07">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 xml:space="preserve">2. Fiancé(e)  </w:t>
            </w:r>
          </w:p>
          <w:p w:rsidR="008B1F07" w:rsidRPr="00191CB2" w:rsidRDefault="008B1F07" w:rsidP="008B1F07">
            <w:pPr>
              <w:spacing w:after="0" w:line="240" w:lineRule="auto"/>
              <w:rPr>
                <w:rFonts w:ascii="Times New Roman" w:eastAsia="Times New Roman" w:hAnsi="Times New Roman"/>
                <w:i/>
                <w:sz w:val="14"/>
                <w:szCs w:val="14"/>
                <w:lang w:val="pt-BR" w:eastAsia="fr-FR"/>
              </w:rPr>
            </w:pPr>
            <w:r w:rsidRPr="00191CB2">
              <w:rPr>
                <w:rFonts w:ascii="Times New Roman" w:eastAsia="Times New Roman" w:hAnsi="Times New Roman"/>
                <w:i/>
                <w:sz w:val="14"/>
                <w:szCs w:val="14"/>
                <w:lang w:val="pt-BR" w:eastAsia="fr-FR"/>
              </w:rPr>
              <w:t>3. Marié (e)</w:t>
            </w:r>
          </w:p>
          <w:p w:rsidR="008B1F07" w:rsidRPr="00191CB2" w:rsidRDefault="008B1F07" w:rsidP="008B1F07">
            <w:pPr>
              <w:spacing w:after="0" w:line="240" w:lineRule="auto"/>
              <w:rPr>
                <w:rFonts w:ascii="Times New Roman" w:eastAsia="Times New Roman" w:hAnsi="Times New Roman"/>
                <w:i/>
                <w:sz w:val="14"/>
                <w:szCs w:val="14"/>
                <w:lang w:val="pt-BR" w:eastAsia="fr-FR"/>
              </w:rPr>
            </w:pPr>
            <w:r w:rsidRPr="00191CB2">
              <w:rPr>
                <w:rFonts w:ascii="Times New Roman" w:eastAsia="Times New Roman" w:hAnsi="Times New Roman"/>
                <w:i/>
                <w:sz w:val="14"/>
                <w:szCs w:val="14"/>
                <w:lang w:val="pt-BR" w:eastAsia="fr-FR"/>
              </w:rPr>
              <w:t>4. Divorcé(e) / Séparé(e)</w:t>
            </w:r>
          </w:p>
          <w:p w:rsidR="008B1F07" w:rsidRPr="00D53B99" w:rsidRDefault="008B1F07" w:rsidP="008B1F07">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5. Veuf (ve)</w:t>
            </w:r>
          </w:p>
          <w:p w:rsidR="00964D00" w:rsidRPr="00D53B99" w:rsidRDefault="008B1F07" w:rsidP="008B1F07">
            <w:pPr>
              <w:spacing w:after="0" w:line="240" w:lineRule="auto"/>
              <w:jc w:val="center"/>
              <w:rPr>
                <w:rFonts w:ascii="Times New Roman" w:eastAsia="Times New Roman" w:hAnsi="Times New Roman"/>
                <w:sz w:val="20"/>
                <w:szCs w:val="20"/>
                <w:lang w:eastAsia="fr-FR"/>
              </w:rPr>
            </w:pPr>
            <w:r w:rsidRPr="00D53B99">
              <w:rPr>
                <w:rFonts w:ascii="Times New Roman" w:eastAsia="Times New Roman" w:hAnsi="Times New Roman"/>
                <w:sz w:val="20"/>
                <w:szCs w:val="20"/>
                <w:lang w:eastAsia="fr-FR"/>
              </w:rPr>
              <w:t>|__|</w:t>
            </w:r>
          </w:p>
          <w:p w:rsidR="008B1F07" w:rsidRPr="00D53B99" w:rsidRDefault="008B1F07" w:rsidP="008B1F07">
            <w:pPr>
              <w:spacing w:after="0" w:line="240" w:lineRule="auto"/>
              <w:jc w:val="center"/>
              <w:rPr>
                <w:rFonts w:ascii="Times New Roman" w:eastAsia="Times New Roman" w:hAnsi="Times New Roman"/>
                <w:i/>
                <w:sz w:val="14"/>
                <w:szCs w:val="14"/>
                <w:lang w:eastAsia="fr-FR"/>
              </w:rPr>
            </w:pPr>
          </w:p>
        </w:tc>
        <w:tc>
          <w:tcPr>
            <w:tcW w:w="438" w:type="pct"/>
            <w:vAlign w:val="center"/>
          </w:tcPr>
          <w:p w:rsidR="008B1F07" w:rsidRPr="00D53B99" w:rsidRDefault="008B1F07" w:rsidP="008B1F07">
            <w:pPr>
              <w:spacing w:before="60" w:after="0" w:line="240" w:lineRule="auto"/>
              <w:jc w:val="center"/>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 xml:space="preserve">1 </w:t>
            </w:r>
            <w:r w:rsidRPr="00D53B99">
              <w:rPr>
                <w:rFonts w:ascii="Times New Roman" w:hAnsi="Times New Roman"/>
                <w:b/>
                <w:sz w:val="16"/>
                <w:szCs w:val="16"/>
              </w:rPr>
              <w:sym w:font="Wingdings" w:char="F0F0"/>
            </w:r>
            <w:r w:rsidRPr="00D53B99">
              <w:rPr>
                <w:rFonts w:ascii="Times New Roman" w:eastAsia="Times New Roman" w:hAnsi="Times New Roman"/>
                <w:b/>
                <w:sz w:val="16"/>
                <w:szCs w:val="16"/>
                <w:lang w:eastAsia="fr-FR"/>
              </w:rPr>
              <w:t>B.11</w:t>
            </w:r>
            <w:r w:rsidR="000F13E4">
              <w:rPr>
                <w:rFonts w:ascii="Times New Roman" w:eastAsia="Times New Roman" w:hAnsi="Times New Roman"/>
                <w:b/>
                <w:sz w:val="16"/>
                <w:szCs w:val="16"/>
                <w:lang w:eastAsia="fr-FR"/>
              </w:rPr>
              <w:t>a</w:t>
            </w:r>
          </w:p>
          <w:p w:rsidR="008B1F07" w:rsidRPr="00D53B99" w:rsidRDefault="008B1F07" w:rsidP="008B1F07">
            <w:pPr>
              <w:spacing w:before="60" w:after="0" w:line="240" w:lineRule="auto"/>
              <w:jc w:val="center"/>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 xml:space="preserve">2 </w:t>
            </w:r>
            <w:r w:rsidRPr="00D53B99">
              <w:rPr>
                <w:rFonts w:ascii="Times New Roman" w:hAnsi="Times New Roman"/>
                <w:b/>
                <w:sz w:val="16"/>
                <w:szCs w:val="16"/>
              </w:rPr>
              <w:sym w:font="Wingdings" w:char="F0F0"/>
            </w:r>
            <w:r w:rsidRPr="00D53B99">
              <w:rPr>
                <w:rFonts w:ascii="Times New Roman" w:eastAsia="Times New Roman" w:hAnsi="Times New Roman"/>
                <w:b/>
                <w:sz w:val="16"/>
                <w:szCs w:val="16"/>
                <w:lang w:eastAsia="fr-FR"/>
              </w:rPr>
              <w:t>B.11</w:t>
            </w:r>
            <w:r w:rsidR="000F13E4">
              <w:rPr>
                <w:rFonts w:ascii="Times New Roman" w:eastAsia="Times New Roman" w:hAnsi="Times New Roman"/>
                <w:b/>
                <w:sz w:val="16"/>
                <w:szCs w:val="16"/>
                <w:lang w:eastAsia="fr-FR"/>
              </w:rPr>
              <w:t>a</w:t>
            </w:r>
          </w:p>
          <w:p w:rsidR="00964D00" w:rsidRPr="00D53B99" w:rsidRDefault="00964D00" w:rsidP="00487AA2">
            <w:pPr>
              <w:spacing w:before="60" w:after="0" w:line="240" w:lineRule="auto"/>
              <w:jc w:val="center"/>
              <w:rPr>
                <w:rFonts w:ascii="Times New Roman" w:eastAsia="Times New Roman" w:hAnsi="Times New Roman"/>
                <w:b/>
                <w:sz w:val="16"/>
                <w:szCs w:val="16"/>
                <w:lang w:eastAsia="fr-FR"/>
              </w:rPr>
            </w:pPr>
          </w:p>
        </w:tc>
      </w:tr>
      <w:tr w:rsidR="00D53B99" w:rsidRPr="00D53B99" w:rsidTr="003C60EB">
        <w:tc>
          <w:tcPr>
            <w:tcW w:w="276" w:type="pct"/>
          </w:tcPr>
          <w:p w:rsidR="00964D00" w:rsidRPr="00D53B99" w:rsidRDefault="00964D00" w:rsidP="00A707CB">
            <w:pPr>
              <w:tabs>
                <w:tab w:val="left" w:pos="507"/>
              </w:tabs>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B10</w:t>
            </w:r>
          </w:p>
        </w:tc>
        <w:tc>
          <w:tcPr>
            <w:tcW w:w="1943" w:type="pct"/>
          </w:tcPr>
          <w:p w:rsidR="00964D00" w:rsidRPr="00D53B99" w:rsidRDefault="008B1F07" w:rsidP="00A91C5F">
            <w:pPr>
              <w:spacing w:before="60" w:line="240" w:lineRule="auto"/>
              <w:rPr>
                <w:rFonts w:ascii="Times New Roman" w:hAnsi="Times New Roman"/>
                <w:sz w:val="16"/>
                <w:szCs w:val="16"/>
                <w:lang w:val="fr-CH"/>
              </w:rPr>
            </w:pPr>
            <w:r w:rsidRPr="00D53B99">
              <w:rPr>
                <w:rFonts w:ascii="Times New Roman" w:hAnsi="Times New Roman"/>
                <w:sz w:val="16"/>
                <w:szCs w:val="16"/>
                <w:lang w:val="fr-CH"/>
              </w:rPr>
              <w:t>À quel âge vous-</w:t>
            </w:r>
            <w:r w:rsidR="000F13E4" w:rsidRPr="00D53B99">
              <w:rPr>
                <w:rFonts w:ascii="Times New Roman" w:hAnsi="Times New Roman"/>
                <w:sz w:val="16"/>
                <w:szCs w:val="16"/>
                <w:lang w:val="fr-CH"/>
              </w:rPr>
              <w:t>êtes-vous</w:t>
            </w:r>
            <w:r w:rsidRPr="00D53B99">
              <w:rPr>
                <w:rFonts w:ascii="Times New Roman" w:hAnsi="Times New Roman"/>
                <w:sz w:val="16"/>
                <w:szCs w:val="16"/>
                <w:lang w:val="fr-CH"/>
              </w:rPr>
              <w:t xml:space="preserve"> marié(e) pour la première fois ?</w:t>
            </w:r>
          </w:p>
        </w:tc>
        <w:tc>
          <w:tcPr>
            <w:tcW w:w="2343" w:type="pct"/>
            <w:gridSpan w:val="3"/>
          </w:tcPr>
          <w:p w:rsidR="00964D00" w:rsidRPr="00D53B99" w:rsidRDefault="008B1F07" w:rsidP="008B1F07">
            <w:pPr>
              <w:spacing w:after="0" w:line="240" w:lineRule="auto"/>
              <w:jc w:val="center"/>
              <w:rPr>
                <w:rFonts w:ascii="Times New Roman" w:eastAsia="Times New Roman" w:hAnsi="Times New Roman"/>
                <w:i/>
                <w:sz w:val="14"/>
                <w:szCs w:val="14"/>
                <w:lang w:eastAsia="fr-FR"/>
              </w:rPr>
            </w:pPr>
            <w:r w:rsidRPr="00D53B99">
              <w:rPr>
                <w:rFonts w:ascii="Times New Roman" w:eastAsia="Times New Roman" w:hAnsi="Times New Roman"/>
                <w:sz w:val="20"/>
                <w:szCs w:val="20"/>
                <w:lang w:eastAsia="fr-FR"/>
              </w:rPr>
              <w:t>|__|__|</w:t>
            </w:r>
          </w:p>
        </w:tc>
        <w:tc>
          <w:tcPr>
            <w:tcW w:w="438" w:type="pct"/>
            <w:vAlign w:val="center"/>
          </w:tcPr>
          <w:p w:rsidR="00964D00" w:rsidRPr="00D53B99" w:rsidRDefault="00964D00" w:rsidP="00487AA2">
            <w:pPr>
              <w:spacing w:before="60" w:after="0" w:line="240" w:lineRule="auto"/>
              <w:jc w:val="center"/>
              <w:rPr>
                <w:rFonts w:ascii="Times New Roman" w:eastAsia="Times New Roman" w:hAnsi="Times New Roman"/>
                <w:b/>
                <w:sz w:val="16"/>
                <w:szCs w:val="16"/>
                <w:lang w:eastAsia="fr-FR"/>
              </w:rPr>
            </w:pPr>
          </w:p>
        </w:tc>
      </w:tr>
      <w:tr w:rsidR="00D53B99" w:rsidRPr="00D53B99" w:rsidTr="003C60EB">
        <w:tc>
          <w:tcPr>
            <w:tcW w:w="276" w:type="pct"/>
          </w:tcPr>
          <w:p w:rsidR="00964D00" w:rsidRPr="00D53B99" w:rsidRDefault="00964D00" w:rsidP="00A707CB">
            <w:pPr>
              <w:tabs>
                <w:tab w:val="left" w:pos="507"/>
              </w:tabs>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B11</w:t>
            </w:r>
            <w:r w:rsidR="008B1F07" w:rsidRPr="00D53B99">
              <w:rPr>
                <w:rFonts w:ascii="Times New Roman" w:eastAsia="Times New Roman" w:hAnsi="Times New Roman"/>
                <w:b/>
                <w:sz w:val="16"/>
                <w:szCs w:val="16"/>
                <w:lang w:eastAsia="fr-FR"/>
              </w:rPr>
              <w:t>a</w:t>
            </w:r>
          </w:p>
        </w:tc>
        <w:tc>
          <w:tcPr>
            <w:tcW w:w="1943" w:type="pct"/>
          </w:tcPr>
          <w:p w:rsidR="00964D00" w:rsidRPr="00D53B99" w:rsidRDefault="008B1F07" w:rsidP="00A91C5F">
            <w:pPr>
              <w:spacing w:before="60" w:line="240" w:lineRule="auto"/>
              <w:rPr>
                <w:rFonts w:ascii="Times New Roman" w:hAnsi="Times New Roman"/>
                <w:sz w:val="16"/>
                <w:szCs w:val="16"/>
                <w:lang w:val="fr-CH"/>
              </w:rPr>
            </w:pPr>
            <w:r w:rsidRPr="00D53B99">
              <w:rPr>
                <w:rFonts w:ascii="Times New Roman" w:hAnsi="Times New Roman"/>
                <w:sz w:val="16"/>
                <w:szCs w:val="16"/>
                <w:lang w:val="fr-CH"/>
              </w:rPr>
              <w:t>Avez-vous des enfants (actuellement vivant)?</w:t>
            </w:r>
          </w:p>
        </w:tc>
        <w:tc>
          <w:tcPr>
            <w:tcW w:w="2343" w:type="pct"/>
            <w:gridSpan w:val="3"/>
          </w:tcPr>
          <w:p w:rsidR="008B1F07" w:rsidRPr="00D53B99" w:rsidRDefault="008B1F07" w:rsidP="008B1F07">
            <w:pPr>
              <w:spacing w:before="60"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1. Oui</w:t>
            </w:r>
          </w:p>
          <w:p w:rsidR="008B1F07" w:rsidRPr="00D53B99" w:rsidRDefault="008B1F07" w:rsidP="008B1F07">
            <w:pPr>
              <w:tabs>
                <w:tab w:val="center" w:pos="1977"/>
              </w:tabs>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2. Non</w:t>
            </w:r>
            <w:r w:rsidRPr="00D53B99">
              <w:rPr>
                <w:rFonts w:ascii="Times New Roman" w:eastAsia="Times New Roman" w:hAnsi="Times New Roman"/>
                <w:i/>
                <w:sz w:val="14"/>
                <w:szCs w:val="14"/>
                <w:lang w:eastAsia="fr-FR"/>
              </w:rPr>
              <w:tab/>
            </w:r>
          </w:p>
          <w:p w:rsidR="008B1F07" w:rsidRPr="00D53B99" w:rsidRDefault="008B1F07" w:rsidP="008B1F07">
            <w:pPr>
              <w:tabs>
                <w:tab w:val="center" w:pos="1977"/>
              </w:tabs>
              <w:spacing w:after="0" w:line="240" w:lineRule="auto"/>
              <w:jc w:val="center"/>
              <w:rPr>
                <w:rFonts w:ascii="Times New Roman" w:eastAsia="Times New Roman" w:hAnsi="Times New Roman"/>
                <w:sz w:val="20"/>
                <w:szCs w:val="20"/>
                <w:lang w:eastAsia="fr-FR"/>
              </w:rPr>
            </w:pPr>
            <w:r w:rsidRPr="00D53B99">
              <w:rPr>
                <w:rFonts w:ascii="Times New Roman" w:eastAsia="Times New Roman" w:hAnsi="Times New Roman"/>
                <w:sz w:val="20"/>
                <w:szCs w:val="20"/>
                <w:lang w:eastAsia="fr-FR"/>
              </w:rPr>
              <w:t>|__|</w:t>
            </w:r>
          </w:p>
          <w:p w:rsidR="00964D00" w:rsidRPr="00D53B99" w:rsidRDefault="00964D00" w:rsidP="00964D00">
            <w:pPr>
              <w:spacing w:after="0" w:line="240" w:lineRule="auto"/>
              <w:rPr>
                <w:rFonts w:ascii="Times New Roman" w:eastAsia="Times New Roman" w:hAnsi="Times New Roman"/>
                <w:i/>
                <w:sz w:val="14"/>
                <w:szCs w:val="14"/>
                <w:lang w:eastAsia="fr-FR"/>
              </w:rPr>
            </w:pPr>
          </w:p>
        </w:tc>
        <w:tc>
          <w:tcPr>
            <w:tcW w:w="438" w:type="pct"/>
            <w:vAlign w:val="center"/>
          </w:tcPr>
          <w:p w:rsidR="003F6EC4" w:rsidRPr="00D53B99" w:rsidRDefault="003F6EC4" w:rsidP="003F6EC4">
            <w:pPr>
              <w:spacing w:before="60" w:after="0" w:line="240" w:lineRule="auto"/>
              <w:jc w:val="center"/>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 xml:space="preserve">2 </w:t>
            </w:r>
            <w:r w:rsidRPr="00D53B99">
              <w:rPr>
                <w:rFonts w:ascii="Times New Roman" w:hAnsi="Times New Roman"/>
                <w:b/>
                <w:sz w:val="16"/>
                <w:szCs w:val="16"/>
              </w:rPr>
              <w:sym w:font="Wingdings" w:char="F0F0"/>
            </w:r>
            <w:r w:rsidRPr="00D53B99">
              <w:rPr>
                <w:rFonts w:ascii="Times New Roman" w:eastAsia="Times New Roman" w:hAnsi="Times New Roman"/>
                <w:b/>
                <w:sz w:val="16"/>
                <w:szCs w:val="16"/>
                <w:lang w:eastAsia="fr-FR"/>
              </w:rPr>
              <w:t>B.12</w:t>
            </w:r>
          </w:p>
          <w:p w:rsidR="00964D00" w:rsidRPr="00D53B99" w:rsidRDefault="00964D00" w:rsidP="00487AA2">
            <w:pPr>
              <w:spacing w:before="60" w:after="0" w:line="240" w:lineRule="auto"/>
              <w:jc w:val="center"/>
              <w:rPr>
                <w:rFonts w:ascii="Times New Roman" w:eastAsia="Times New Roman" w:hAnsi="Times New Roman"/>
                <w:b/>
                <w:sz w:val="16"/>
                <w:szCs w:val="16"/>
                <w:lang w:eastAsia="fr-FR"/>
              </w:rPr>
            </w:pPr>
          </w:p>
        </w:tc>
      </w:tr>
      <w:tr w:rsidR="00D53B99" w:rsidRPr="00D53B99" w:rsidTr="003C60EB">
        <w:tc>
          <w:tcPr>
            <w:tcW w:w="276" w:type="pct"/>
          </w:tcPr>
          <w:p w:rsidR="008B1F07" w:rsidRPr="00D53B99" w:rsidRDefault="008B1F07" w:rsidP="008B1F07">
            <w:pPr>
              <w:tabs>
                <w:tab w:val="left" w:pos="507"/>
              </w:tabs>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B11b</w:t>
            </w:r>
          </w:p>
        </w:tc>
        <w:tc>
          <w:tcPr>
            <w:tcW w:w="1943" w:type="pct"/>
          </w:tcPr>
          <w:p w:rsidR="008B1F07" w:rsidRPr="00D53B99" w:rsidRDefault="003F6EC4" w:rsidP="008B1F07">
            <w:pPr>
              <w:spacing w:before="60" w:line="240" w:lineRule="auto"/>
              <w:rPr>
                <w:rFonts w:ascii="Times New Roman" w:hAnsi="Times New Roman"/>
                <w:sz w:val="16"/>
                <w:szCs w:val="16"/>
                <w:lang w:val="fr-CH"/>
              </w:rPr>
            </w:pPr>
            <w:r w:rsidRPr="00D53B99">
              <w:rPr>
                <w:rFonts w:ascii="Times New Roman" w:hAnsi="Times New Roman"/>
                <w:sz w:val="16"/>
                <w:szCs w:val="16"/>
                <w:lang w:val="fr-CH"/>
              </w:rPr>
              <w:t>Si oui combien ?</w:t>
            </w:r>
          </w:p>
        </w:tc>
        <w:tc>
          <w:tcPr>
            <w:tcW w:w="2343" w:type="pct"/>
            <w:gridSpan w:val="3"/>
          </w:tcPr>
          <w:p w:rsidR="008B1F07" w:rsidRPr="00D53B99" w:rsidRDefault="003F6EC4" w:rsidP="003F6EC4">
            <w:pPr>
              <w:spacing w:before="60" w:after="0" w:line="240" w:lineRule="auto"/>
              <w:jc w:val="center"/>
              <w:rPr>
                <w:rFonts w:ascii="Times New Roman" w:eastAsia="Times New Roman" w:hAnsi="Times New Roman"/>
                <w:i/>
                <w:sz w:val="14"/>
                <w:szCs w:val="14"/>
                <w:lang w:eastAsia="fr-FR"/>
              </w:rPr>
            </w:pPr>
            <w:r w:rsidRPr="00D53B99">
              <w:rPr>
                <w:rFonts w:ascii="Times New Roman" w:eastAsia="Times New Roman" w:hAnsi="Times New Roman"/>
                <w:sz w:val="20"/>
                <w:szCs w:val="20"/>
                <w:lang w:eastAsia="fr-FR"/>
              </w:rPr>
              <w:t>|__|__|</w:t>
            </w:r>
          </w:p>
        </w:tc>
        <w:tc>
          <w:tcPr>
            <w:tcW w:w="438" w:type="pct"/>
            <w:vAlign w:val="center"/>
          </w:tcPr>
          <w:p w:rsidR="008B1F07" w:rsidRPr="00D53B99" w:rsidRDefault="008B1F07" w:rsidP="008B1F07">
            <w:pPr>
              <w:spacing w:before="60" w:after="0" w:line="240" w:lineRule="auto"/>
              <w:jc w:val="center"/>
              <w:rPr>
                <w:rFonts w:ascii="Times New Roman" w:eastAsia="Times New Roman" w:hAnsi="Times New Roman"/>
                <w:b/>
                <w:sz w:val="16"/>
                <w:szCs w:val="16"/>
                <w:lang w:eastAsia="fr-FR"/>
              </w:rPr>
            </w:pPr>
          </w:p>
        </w:tc>
      </w:tr>
      <w:tr w:rsidR="00E30126" w:rsidRPr="00D53B99" w:rsidTr="00E30126">
        <w:tc>
          <w:tcPr>
            <w:tcW w:w="5000" w:type="pct"/>
            <w:gridSpan w:val="6"/>
          </w:tcPr>
          <w:p w:rsidR="00E30126" w:rsidRPr="00D53B99" w:rsidRDefault="00E30126" w:rsidP="008B1F07">
            <w:pPr>
              <w:spacing w:before="60" w:after="0" w:line="240" w:lineRule="auto"/>
              <w:jc w:val="cente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Situation financière</w:t>
            </w:r>
          </w:p>
        </w:tc>
      </w:tr>
      <w:tr w:rsidR="00D53B99" w:rsidRPr="00D53B99" w:rsidTr="003C60EB">
        <w:tc>
          <w:tcPr>
            <w:tcW w:w="276" w:type="pct"/>
          </w:tcPr>
          <w:p w:rsidR="008B1F07" w:rsidRPr="00D53B99" w:rsidRDefault="008B1F07" w:rsidP="008B1F07">
            <w:pPr>
              <w:tabs>
                <w:tab w:val="left" w:pos="507"/>
              </w:tabs>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B12</w:t>
            </w:r>
          </w:p>
        </w:tc>
        <w:tc>
          <w:tcPr>
            <w:tcW w:w="1943" w:type="pct"/>
          </w:tcPr>
          <w:p w:rsidR="008B1F07" w:rsidRPr="00D53B99" w:rsidRDefault="003F6EC4" w:rsidP="008B1F07">
            <w:pPr>
              <w:spacing w:before="60" w:line="240" w:lineRule="auto"/>
              <w:rPr>
                <w:rFonts w:ascii="Times New Roman" w:hAnsi="Times New Roman"/>
                <w:sz w:val="16"/>
                <w:szCs w:val="16"/>
                <w:lang w:val="fr-CH"/>
              </w:rPr>
            </w:pPr>
            <w:r w:rsidRPr="00D53B99">
              <w:rPr>
                <w:rFonts w:ascii="Times New Roman" w:hAnsi="Times New Roman"/>
                <w:sz w:val="16"/>
                <w:szCs w:val="16"/>
                <w:lang w:val="fr-CH"/>
              </w:rPr>
              <w:t>Comment décririez-vous la situation financière générale du ménage ?</w:t>
            </w:r>
          </w:p>
        </w:tc>
        <w:tc>
          <w:tcPr>
            <w:tcW w:w="2343" w:type="pct"/>
            <w:gridSpan w:val="3"/>
          </w:tcPr>
          <w:p w:rsidR="003F6EC4" w:rsidRPr="00D53B99" w:rsidRDefault="003F6EC4" w:rsidP="003F6EC4">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 xml:space="preserve">1. </w:t>
            </w:r>
            <w:r w:rsidR="005A4849">
              <w:rPr>
                <w:rFonts w:ascii="Times New Roman" w:eastAsia="Times New Roman" w:hAnsi="Times New Roman"/>
                <w:i/>
                <w:sz w:val="14"/>
                <w:szCs w:val="14"/>
                <w:lang w:eastAsia="fr-FR"/>
              </w:rPr>
              <w:t>Très a</w:t>
            </w:r>
            <w:r w:rsidRPr="00D53B99">
              <w:rPr>
                <w:rFonts w:ascii="Times New Roman" w:eastAsia="Times New Roman" w:hAnsi="Times New Roman"/>
                <w:i/>
                <w:sz w:val="14"/>
                <w:szCs w:val="14"/>
                <w:lang w:eastAsia="fr-FR"/>
              </w:rPr>
              <w:t>isée</w:t>
            </w:r>
          </w:p>
          <w:p w:rsidR="003F6EC4" w:rsidRPr="00D53B99" w:rsidRDefault="003F6EC4" w:rsidP="003F6EC4">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 xml:space="preserve">2. </w:t>
            </w:r>
            <w:r w:rsidR="005A4849">
              <w:rPr>
                <w:rFonts w:ascii="Times New Roman" w:eastAsia="Times New Roman" w:hAnsi="Times New Roman"/>
                <w:i/>
                <w:sz w:val="14"/>
                <w:szCs w:val="14"/>
                <w:lang w:eastAsia="fr-FR"/>
              </w:rPr>
              <w:t>A</w:t>
            </w:r>
            <w:r w:rsidRPr="00D53B99">
              <w:rPr>
                <w:rFonts w:ascii="Times New Roman" w:eastAsia="Times New Roman" w:hAnsi="Times New Roman"/>
                <w:i/>
                <w:sz w:val="14"/>
                <w:szCs w:val="14"/>
                <w:lang w:eastAsia="fr-FR"/>
              </w:rPr>
              <w:t>isée</w:t>
            </w:r>
          </w:p>
          <w:p w:rsidR="003F6EC4" w:rsidRPr="00D53B99" w:rsidRDefault="003F6EC4" w:rsidP="003F6EC4">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3. Dans la moyenne nationale</w:t>
            </w:r>
          </w:p>
          <w:p w:rsidR="003F6EC4" w:rsidRPr="00D53B99" w:rsidRDefault="003F6EC4" w:rsidP="003F6EC4">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 xml:space="preserve">4. </w:t>
            </w:r>
            <w:r w:rsidR="005A4849">
              <w:rPr>
                <w:rFonts w:ascii="Times New Roman" w:eastAsia="Times New Roman" w:hAnsi="Times New Roman"/>
                <w:i/>
                <w:sz w:val="14"/>
                <w:szCs w:val="14"/>
                <w:lang w:eastAsia="fr-FR"/>
              </w:rPr>
              <w:t>D</w:t>
            </w:r>
            <w:r w:rsidRPr="00D53B99">
              <w:rPr>
                <w:rFonts w:ascii="Times New Roman" w:eastAsia="Times New Roman" w:hAnsi="Times New Roman"/>
                <w:i/>
                <w:sz w:val="14"/>
                <w:szCs w:val="14"/>
                <w:lang w:eastAsia="fr-FR"/>
              </w:rPr>
              <w:t>ifficile</w:t>
            </w:r>
          </w:p>
          <w:p w:rsidR="003F6EC4" w:rsidRPr="00D53B99" w:rsidRDefault="003F6EC4" w:rsidP="003F6EC4">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 xml:space="preserve">5. </w:t>
            </w:r>
            <w:r w:rsidR="005A4849">
              <w:rPr>
                <w:rFonts w:ascii="Times New Roman" w:eastAsia="Times New Roman" w:hAnsi="Times New Roman"/>
                <w:i/>
                <w:sz w:val="14"/>
                <w:szCs w:val="14"/>
                <w:lang w:eastAsia="fr-FR"/>
              </w:rPr>
              <w:t>Très d</w:t>
            </w:r>
            <w:r w:rsidRPr="00D53B99">
              <w:rPr>
                <w:rFonts w:ascii="Times New Roman" w:eastAsia="Times New Roman" w:hAnsi="Times New Roman"/>
                <w:i/>
                <w:sz w:val="14"/>
                <w:szCs w:val="14"/>
                <w:lang w:eastAsia="fr-FR"/>
              </w:rPr>
              <w:t>ifficile</w:t>
            </w:r>
          </w:p>
          <w:p w:rsidR="003F6EC4" w:rsidRPr="00D53B99" w:rsidRDefault="003F6EC4" w:rsidP="003F6EC4">
            <w:pPr>
              <w:tabs>
                <w:tab w:val="center" w:pos="1977"/>
              </w:tabs>
              <w:spacing w:after="0" w:line="240" w:lineRule="auto"/>
              <w:jc w:val="center"/>
              <w:rPr>
                <w:rFonts w:ascii="Times New Roman" w:eastAsia="Times New Roman" w:hAnsi="Times New Roman"/>
                <w:sz w:val="20"/>
                <w:szCs w:val="20"/>
                <w:lang w:eastAsia="fr-FR"/>
              </w:rPr>
            </w:pPr>
            <w:r w:rsidRPr="00D53B99">
              <w:rPr>
                <w:rFonts w:ascii="Times New Roman" w:eastAsia="Times New Roman" w:hAnsi="Times New Roman"/>
                <w:sz w:val="20"/>
                <w:szCs w:val="20"/>
                <w:lang w:eastAsia="fr-FR"/>
              </w:rPr>
              <w:t>|__|</w:t>
            </w:r>
          </w:p>
          <w:p w:rsidR="003F6EC4" w:rsidRPr="00D53B99" w:rsidRDefault="003F6EC4" w:rsidP="003F6EC4">
            <w:pPr>
              <w:spacing w:after="0" w:line="240" w:lineRule="auto"/>
              <w:jc w:val="center"/>
              <w:rPr>
                <w:rFonts w:ascii="Times New Roman" w:eastAsia="Times New Roman" w:hAnsi="Times New Roman"/>
                <w:i/>
                <w:sz w:val="14"/>
                <w:szCs w:val="14"/>
                <w:lang w:eastAsia="fr-FR"/>
              </w:rPr>
            </w:pPr>
          </w:p>
        </w:tc>
        <w:tc>
          <w:tcPr>
            <w:tcW w:w="438" w:type="pct"/>
            <w:vAlign w:val="center"/>
          </w:tcPr>
          <w:p w:rsidR="008B1F07" w:rsidRPr="00D53B99" w:rsidRDefault="008B1F07" w:rsidP="008B1F07">
            <w:pPr>
              <w:spacing w:before="60" w:after="0" w:line="240" w:lineRule="auto"/>
              <w:jc w:val="center"/>
              <w:rPr>
                <w:rFonts w:ascii="Times New Roman" w:eastAsia="Times New Roman" w:hAnsi="Times New Roman"/>
                <w:b/>
                <w:sz w:val="16"/>
                <w:szCs w:val="16"/>
                <w:lang w:eastAsia="fr-FR"/>
              </w:rPr>
            </w:pPr>
          </w:p>
        </w:tc>
      </w:tr>
      <w:tr w:rsidR="00D53B99" w:rsidRPr="00D53B99" w:rsidTr="003C60EB">
        <w:tc>
          <w:tcPr>
            <w:tcW w:w="276" w:type="pct"/>
          </w:tcPr>
          <w:p w:rsidR="008B1F07" w:rsidRPr="00D53B99" w:rsidRDefault="008B1F07" w:rsidP="008B1F07">
            <w:pPr>
              <w:tabs>
                <w:tab w:val="left" w:pos="507"/>
              </w:tabs>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B13</w:t>
            </w:r>
          </w:p>
        </w:tc>
        <w:tc>
          <w:tcPr>
            <w:tcW w:w="1943" w:type="pct"/>
          </w:tcPr>
          <w:p w:rsidR="008E4463" w:rsidRDefault="003F6EC4" w:rsidP="008B1F07">
            <w:pPr>
              <w:spacing w:before="60" w:line="240" w:lineRule="auto"/>
              <w:rPr>
                <w:rFonts w:ascii="Times New Roman" w:hAnsi="Times New Roman"/>
                <w:sz w:val="16"/>
                <w:szCs w:val="16"/>
                <w:lang w:val="fr-CH"/>
              </w:rPr>
            </w:pPr>
            <w:r w:rsidRPr="00D53B99">
              <w:rPr>
                <w:rFonts w:ascii="Times New Roman" w:hAnsi="Times New Roman"/>
                <w:sz w:val="16"/>
                <w:szCs w:val="16"/>
                <w:lang w:val="fr-CH"/>
              </w:rPr>
              <w:t>Quels services financiers utilisez-vous personnellement ? (</w:t>
            </w:r>
            <w:r w:rsidRPr="003C60EB">
              <w:rPr>
                <w:rFonts w:ascii="Times New Roman" w:hAnsi="Times New Roman"/>
                <w:i/>
                <w:sz w:val="16"/>
                <w:szCs w:val="16"/>
                <w:lang w:val="fr-CH"/>
              </w:rPr>
              <w:t>Plusieurs réponses possibles</w:t>
            </w:r>
            <w:r w:rsidRPr="00D53B99">
              <w:rPr>
                <w:rFonts w:ascii="Times New Roman" w:hAnsi="Times New Roman"/>
                <w:sz w:val="16"/>
                <w:szCs w:val="16"/>
                <w:lang w:val="fr-CH"/>
              </w:rPr>
              <w:t>)</w:t>
            </w:r>
          </w:p>
          <w:p w:rsidR="008E4463" w:rsidRDefault="008E4463" w:rsidP="008E4463">
            <w:pPr>
              <w:rPr>
                <w:rFonts w:ascii="Times New Roman" w:hAnsi="Times New Roman"/>
                <w:sz w:val="16"/>
                <w:szCs w:val="16"/>
                <w:lang w:val="fr-CH"/>
              </w:rPr>
            </w:pPr>
          </w:p>
          <w:p w:rsidR="008B1F07" w:rsidRPr="008E4463" w:rsidRDefault="008E4463" w:rsidP="008E4463">
            <w:pPr>
              <w:rPr>
                <w:rFonts w:ascii="Times New Roman" w:hAnsi="Times New Roman"/>
                <w:sz w:val="16"/>
                <w:szCs w:val="16"/>
                <w:lang w:val="fr-CH"/>
              </w:rPr>
            </w:pPr>
            <w:r w:rsidRPr="00D53B99">
              <w:rPr>
                <w:rFonts w:ascii="Times New Roman" w:hAnsi="Times New Roman"/>
                <w:b/>
                <w:bCs/>
                <w:i/>
                <w:sz w:val="16"/>
                <w:szCs w:val="16"/>
              </w:rPr>
              <w:t>Cocher le code correspondant à la déclaration de l’enquêté(e) puis l’inscrire dans le bac prévu à cet effet</w:t>
            </w:r>
          </w:p>
        </w:tc>
        <w:tc>
          <w:tcPr>
            <w:tcW w:w="2343" w:type="pct"/>
            <w:gridSpan w:val="3"/>
          </w:tcPr>
          <w:p w:rsidR="00696C80" w:rsidRPr="00D53B99" w:rsidRDefault="00696C80" w:rsidP="00696C80">
            <w:pPr>
              <w:spacing w:before="60" w:after="0" w:line="240" w:lineRule="auto"/>
              <w:jc w:val="center"/>
              <w:rPr>
                <w:rFonts w:ascii="Times New Roman" w:eastAsia="Times New Roman" w:hAnsi="Times New Roman"/>
                <w:b/>
                <w:sz w:val="18"/>
                <w:szCs w:val="18"/>
                <w:lang w:eastAsia="fr-FR"/>
              </w:rPr>
            </w:pPr>
            <w:r w:rsidRPr="00D53B99">
              <w:rPr>
                <w:rFonts w:ascii="Times New Roman" w:eastAsia="Times New Roman" w:hAnsi="Times New Roman"/>
                <w:b/>
                <w:sz w:val="18"/>
                <w:szCs w:val="18"/>
                <w:lang w:eastAsia="fr-FR"/>
              </w:rPr>
              <w:t>(1. Oui   2. Non)</w:t>
            </w:r>
          </w:p>
          <w:p w:rsidR="003F6EC4" w:rsidRPr="00D53B99" w:rsidRDefault="003F6EC4" w:rsidP="003F6EC4">
            <w:pPr>
              <w:tabs>
                <w:tab w:val="center" w:pos="1977"/>
              </w:tabs>
              <w:spacing w:after="0" w:line="240" w:lineRule="auto"/>
              <w:rPr>
                <w:rFonts w:ascii="Times New Roman" w:eastAsia="Times New Roman" w:hAnsi="Times New Roman"/>
                <w:sz w:val="20"/>
                <w:szCs w:val="20"/>
                <w:lang w:eastAsia="fr-FR"/>
              </w:rPr>
            </w:pPr>
            <w:r w:rsidRPr="00D53B99">
              <w:rPr>
                <w:rFonts w:ascii="Times New Roman" w:eastAsia="Times New Roman" w:hAnsi="Times New Roman"/>
                <w:i/>
                <w:sz w:val="14"/>
                <w:szCs w:val="14"/>
                <w:lang w:eastAsia="fr-FR"/>
              </w:rPr>
              <w:t xml:space="preserve">1. Aucun                                   </w:t>
            </w:r>
            <w:r w:rsidRPr="00D53B99">
              <w:rPr>
                <w:rFonts w:ascii="Times New Roman" w:eastAsia="Times New Roman" w:hAnsi="Times New Roman"/>
                <w:sz w:val="20"/>
                <w:szCs w:val="20"/>
                <w:lang w:eastAsia="fr-FR"/>
              </w:rPr>
              <w:t>|__|</w:t>
            </w:r>
          </w:p>
          <w:p w:rsidR="003F6EC4" w:rsidRPr="00D53B99" w:rsidRDefault="003F6EC4" w:rsidP="003F6EC4">
            <w:pPr>
              <w:tabs>
                <w:tab w:val="center" w:pos="1977"/>
              </w:tabs>
              <w:spacing w:after="0" w:line="240" w:lineRule="auto"/>
              <w:rPr>
                <w:rFonts w:ascii="Times New Roman" w:eastAsia="Times New Roman" w:hAnsi="Times New Roman"/>
                <w:sz w:val="20"/>
                <w:szCs w:val="20"/>
                <w:lang w:eastAsia="fr-FR"/>
              </w:rPr>
            </w:pPr>
            <w:r w:rsidRPr="00D53B99">
              <w:rPr>
                <w:rFonts w:ascii="Times New Roman" w:eastAsia="Times New Roman" w:hAnsi="Times New Roman"/>
                <w:i/>
                <w:sz w:val="14"/>
                <w:szCs w:val="14"/>
                <w:lang w:eastAsia="fr-FR"/>
              </w:rPr>
              <w:t>2. Prêts aux entreprises</w:t>
            </w:r>
            <w:r w:rsidRPr="00D53B99">
              <w:rPr>
                <w:rFonts w:ascii="Times New Roman" w:eastAsia="Times New Roman" w:hAnsi="Times New Roman"/>
                <w:sz w:val="20"/>
                <w:szCs w:val="20"/>
                <w:lang w:eastAsia="fr-FR"/>
              </w:rPr>
              <w:t>|__|</w:t>
            </w:r>
          </w:p>
          <w:p w:rsidR="003F6EC4" w:rsidRPr="00D53B99" w:rsidRDefault="003F6EC4" w:rsidP="00696C80">
            <w:pPr>
              <w:tabs>
                <w:tab w:val="center" w:pos="1977"/>
              </w:tabs>
              <w:spacing w:after="0" w:line="240" w:lineRule="auto"/>
              <w:rPr>
                <w:rFonts w:ascii="Times New Roman" w:eastAsia="Times New Roman" w:hAnsi="Times New Roman"/>
                <w:sz w:val="20"/>
                <w:szCs w:val="20"/>
                <w:lang w:eastAsia="fr-FR"/>
              </w:rPr>
            </w:pPr>
            <w:r w:rsidRPr="00D53B99">
              <w:rPr>
                <w:rFonts w:ascii="Times New Roman" w:eastAsia="Times New Roman" w:hAnsi="Times New Roman"/>
                <w:i/>
                <w:sz w:val="14"/>
                <w:szCs w:val="14"/>
                <w:lang w:eastAsia="fr-FR"/>
              </w:rPr>
              <w:t>3. Prêts d'urgence</w:t>
            </w:r>
            <w:r w:rsidRPr="00D53B99">
              <w:rPr>
                <w:rFonts w:ascii="Times New Roman" w:eastAsia="Times New Roman" w:hAnsi="Times New Roman"/>
                <w:sz w:val="20"/>
                <w:szCs w:val="20"/>
                <w:lang w:eastAsia="fr-FR"/>
              </w:rPr>
              <w:t>|__|</w:t>
            </w:r>
          </w:p>
          <w:p w:rsidR="003F6EC4" w:rsidRPr="00D53B99" w:rsidRDefault="003F6EC4" w:rsidP="00696C80">
            <w:pPr>
              <w:tabs>
                <w:tab w:val="center" w:pos="1977"/>
              </w:tabs>
              <w:spacing w:after="0" w:line="240" w:lineRule="auto"/>
              <w:rPr>
                <w:rFonts w:ascii="Times New Roman" w:eastAsia="Times New Roman" w:hAnsi="Times New Roman"/>
                <w:sz w:val="20"/>
                <w:szCs w:val="20"/>
                <w:lang w:eastAsia="fr-FR"/>
              </w:rPr>
            </w:pPr>
            <w:r w:rsidRPr="00D53B99">
              <w:rPr>
                <w:rFonts w:ascii="Times New Roman" w:eastAsia="Times New Roman" w:hAnsi="Times New Roman"/>
                <w:i/>
                <w:sz w:val="14"/>
                <w:szCs w:val="14"/>
                <w:lang w:eastAsia="fr-FR"/>
              </w:rPr>
              <w:t>4. Prêts à la consommation</w:t>
            </w:r>
            <w:r w:rsidRPr="00D53B99">
              <w:rPr>
                <w:rFonts w:ascii="Times New Roman" w:eastAsia="Times New Roman" w:hAnsi="Times New Roman"/>
                <w:sz w:val="20"/>
                <w:szCs w:val="20"/>
                <w:lang w:eastAsia="fr-FR"/>
              </w:rPr>
              <w:t>|__|</w:t>
            </w:r>
          </w:p>
          <w:p w:rsidR="003F6EC4" w:rsidRPr="00D53B99" w:rsidRDefault="003F6EC4" w:rsidP="00696C80">
            <w:pPr>
              <w:tabs>
                <w:tab w:val="center" w:pos="1977"/>
              </w:tabs>
              <w:spacing w:after="0" w:line="240" w:lineRule="auto"/>
              <w:rPr>
                <w:rFonts w:ascii="Times New Roman" w:eastAsia="Times New Roman" w:hAnsi="Times New Roman"/>
                <w:sz w:val="20"/>
                <w:szCs w:val="20"/>
                <w:lang w:eastAsia="fr-FR"/>
              </w:rPr>
            </w:pPr>
            <w:r w:rsidRPr="00D53B99">
              <w:rPr>
                <w:rFonts w:ascii="Times New Roman" w:eastAsia="Times New Roman" w:hAnsi="Times New Roman"/>
                <w:i/>
                <w:sz w:val="14"/>
                <w:szCs w:val="14"/>
                <w:lang w:eastAsia="fr-FR"/>
              </w:rPr>
              <w:t>5. Épargne</w:t>
            </w:r>
            <w:r w:rsidRPr="00D53B99">
              <w:rPr>
                <w:rFonts w:ascii="Times New Roman" w:eastAsia="Times New Roman" w:hAnsi="Times New Roman"/>
                <w:sz w:val="20"/>
                <w:szCs w:val="20"/>
                <w:lang w:eastAsia="fr-FR"/>
              </w:rPr>
              <w:t>|__|</w:t>
            </w:r>
          </w:p>
          <w:p w:rsidR="00696C80" w:rsidRPr="00D53B99" w:rsidRDefault="00696C80" w:rsidP="00696C80">
            <w:pPr>
              <w:tabs>
                <w:tab w:val="center" w:pos="1977"/>
              </w:tabs>
              <w:spacing w:after="0" w:line="240" w:lineRule="auto"/>
              <w:rPr>
                <w:rFonts w:ascii="Times New Roman" w:eastAsia="Times New Roman" w:hAnsi="Times New Roman"/>
                <w:sz w:val="20"/>
                <w:szCs w:val="20"/>
                <w:lang w:eastAsia="fr-FR"/>
              </w:rPr>
            </w:pPr>
            <w:r w:rsidRPr="00D53B99">
              <w:rPr>
                <w:rFonts w:ascii="Times New Roman" w:eastAsia="Times New Roman" w:hAnsi="Times New Roman"/>
                <w:i/>
                <w:sz w:val="14"/>
                <w:szCs w:val="14"/>
                <w:lang w:eastAsia="fr-FR"/>
              </w:rPr>
              <w:t>6</w:t>
            </w:r>
            <w:r w:rsidR="003F6EC4" w:rsidRPr="00D53B99">
              <w:rPr>
                <w:rFonts w:ascii="Times New Roman" w:eastAsia="Times New Roman" w:hAnsi="Times New Roman"/>
                <w:i/>
                <w:sz w:val="14"/>
                <w:szCs w:val="14"/>
                <w:lang w:eastAsia="fr-FR"/>
              </w:rPr>
              <w:t>. Assurances</w:t>
            </w:r>
            <w:r w:rsidRPr="00D53B99">
              <w:rPr>
                <w:rFonts w:ascii="Times New Roman" w:eastAsia="Times New Roman" w:hAnsi="Times New Roman"/>
                <w:sz w:val="20"/>
                <w:szCs w:val="20"/>
                <w:lang w:eastAsia="fr-FR"/>
              </w:rPr>
              <w:t>|__|</w:t>
            </w:r>
          </w:p>
          <w:p w:rsidR="00696C80" w:rsidRPr="00D53B99" w:rsidRDefault="00696C80" w:rsidP="00696C80">
            <w:pPr>
              <w:tabs>
                <w:tab w:val="center" w:pos="1977"/>
              </w:tabs>
              <w:spacing w:after="0" w:line="240" w:lineRule="auto"/>
              <w:rPr>
                <w:rFonts w:ascii="Times New Roman" w:eastAsia="Times New Roman" w:hAnsi="Times New Roman"/>
                <w:sz w:val="20"/>
                <w:szCs w:val="20"/>
                <w:lang w:eastAsia="fr-FR"/>
              </w:rPr>
            </w:pPr>
            <w:r w:rsidRPr="00D53B99">
              <w:rPr>
                <w:rFonts w:ascii="Times New Roman" w:eastAsia="Times New Roman" w:hAnsi="Times New Roman"/>
                <w:i/>
                <w:sz w:val="14"/>
                <w:szCs w:val="14"/>
                <w:lang w:eastAsia="fr-FR"/>
              </w:rPr>
              <w:t>7</w:t>
            </w:r>
            <w:r w:rsidR="003F6EC4" w:rsidRPr="00D53B99">
              <w:rPr>
                <w:rFonts w:ascii="Times New Roman" w:eastAsia="Times New Roman" w:hAnsi="Times New Roman"/>
                <w:i/>
                <w:sz w:val="14"/>
                <w:szCs w:val="14"/>
                <w:lang w:eastAsia="fr-FR"/>
              </w:rPr>
              <w:t>. Envois de fonds/services de transfert d'argent</w:t>
            </w:r>
            <w:r w:rsidRPr="00D53B99">
              <w:rPr>
                <w:rFonts w:ascii="Times New Roman" w:eastAsia="Times New Roman" w:hAnsi="Times New Roman"/>
                <w:sz w:val="20"/>
                <w:szCs w:val="20"/>
                <w:lang w:eastAsia="fr-FR"/>
              </w:rPr>
              <w:t>|__|</w:t>
            </w:r>
          </w:p>
          <w:p w:rsidR="003F6EC4" w:rsidRPr="00D53B99" w:rsidRDefault="00696C80" w:rsidP="003F6EC4">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99</w:t>
            </w:r>
            <w:r w:rsidR="00E950A2">
              <w:rPr>
                <w:rFonts w:ascii="Times New Roman" w:eastAsia="Times New Roman" w:hAnsi="Times New Roman"/>
                <w:i/>
                <w:sz w:val="14"/>
                <w:szCs w:val="14"/>
                <w:lang w:eastAsia="fr-FR"/>
              </w:rPr>
              <w:t xml:space="preserve">. Autre service (PRECISER) </w:t>
            </w:r>
            <w:r w:rsidR="003F6EC4" w:rsidRPr="00D53B99">
              <w:rPr>
                <w:rFonts w:ascii="Times New Roman" w:eastAsia="Times New Roman" w:hAnsi="Times New Roman"/>
                <w:i/>
                <w:sz w:val="14"/>
                <w:szCs w:val="14"/>
                <w:lang w:eastAsia="fr-FR"/>
              </w:rPr>
              <w:t>____________________________</w:t>
            </w:r>
          </w:p>
          <w:p w:rsidR="003F6EC4" w:rsidRPr="00D53B99" w:rsidRDefault="003F6EC4" w:rsidP="003F6EC4">
            <w:pPr>
              <w:spacing w:after="0" w:line="240" w:lineRule="auto"/>
              <w:rPr>
                <w:rFonts w:ascii="Times New Roman" w:eastAsia="Times New Roman" w:hAnsi="Times New Roman"/>
                <w:i/>
                <w:sz w:val="14"/>
                <w:szCs w:val="14"/>
                <w:lang w:eastAsia="fr-FR"/>
              </w:rPr>
            </w:pPr>
          </w:p>
          <w:p w:rsidR="003F6EC4" w:rsidRPr="00D53B99" w:rsidRDefault="003F6EC4" w:rsidP="003F6EC4">
            <w:pPr>
              <w:spacing w:after="0" w:line="240" w:lineRule="auto"/>
              <w:rPr>
                <w:rFonts w:ascii="Times New Roman" w:eastAsia="Times New Roman" w:hAnsi="Times New Roman"/>
                <w:i/>
                <w:sz w:val="14"/>
                <w:szCs w:val="14"/>
                <w:lang w:eastAsia="fr-FR"/>
              </w:rPr>
            </w:pPr>
          </w:p>
          <w:p w:rsidR="003F6EC4" w:rsidRPr="00D53B99" w:rsidRDefault="003F6EC4" w:rsidP="003F6EC4">
            <w:pPr>
              <w:spacing w:after="0" w:line="240" w:lineRule="auto"/>
              <w:rPr>
                <w:rFonts w:ascii="Times New Roman" w:eastAsia="Times New Roman" w:hAnsi="Times New Roman"/>
                <w:i/>
                <w:sz w:val="14"/>
                <w:szCs w:val="14"/>
                <w:lang w:eastAsia="fr-FR"/>
              </w:rPr>
            </w:pPr>
          </w:p>
        </w:tc>
        <w:tc>
          <w:tcPr>
            <w:tcW w:w="438" w:type="pct"/>
            <w:vAlign w:val="center"/>
          </w:tcPr>
          <w:p w:rsidR="00696C80" w:rsidRPr="00D53B99" w:rsidRDefault="00696C80" w:rsidP="00696C80">
            <w:pPr>
              <w:spacing w:before="60" w:after="0" w:line="240" w:lineRule="auto"/>
              <w:jc w:val="center"/>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lastRenderedPageBreak/>
              <w:t xml:space="preserve">1 </w:t>
            </w:r>
            <w:r w:rsidRPr="00D53B99">
              <w:rPr>
                <w:rFonts w:ascii="Times New Roman" w:hAnsi="Times New Roman"/>
                <w:b/>
                <w:sz w:val="16"/>
                <w:szCs w:val="16"/>
              </w:rPr>
              <w:sym w:font="Wingdings" w:char="F0F0"/>
            </w:r>
            <w:r w:rsidR="00D10B29">
              <w:rPr>
                <w:rFonts w:ascii="Times New Roman" w:eastAsia="Times New Roman" w:hAnsi="Times New Roman"/>
                <w:b/>
                <w:sz w:val="16"/>
                <w:szCs w:val="16"/>
                <w:lang w:eastAsia="fr-FR"/>
              </w:rPr>
              <w:t>B.15</w:t>
            </w:r>
          </w:p>
          <w:p w:rsidR="008B1F07" w:rsidRPr="00D53B99" w:rsidRDefault="008B1F07" w:rsidP="008B1F07">
            <w:pPr>
              <w:spacing w:before="60" w:after="0" w:line="240" w:lineRule="auto"/>
              <w:jc w:val="center"/>
              <w:rPr>
                <w:rFonts w:ascii="Times New Roman" w:eastAsia="Times New Roman" w:hAnsi="Times New Roman"/>
                <w:b/>
                <w:sz w:val="16"/>
                <w:szCs w:val="16"/>
                <w:lang w:eastAsia="fr-FR"/>
              </w:rPr>
            </w:pPr>
          </w:p>
        </w:tc>
      </w:tr>
      <w:tr w:rsidR="00D53B99" w:rsidRPr="00D53B99" w:rsidTr="003C60EB">
        <w:tc>
          <w:tcPr>
            <w:tcW w:w="276" w:type="pct"/>
          </w:tcPr>
          <w:p w:rsidR="008B1F07" w:rsidRPr="00D53B99" w:rsidRDefault="008B1F07" w:rsidP="008B1F07">
            <w:pPr>
              <w:tabs>
                <w:tab w:val="left" w:pos="507"/>
              </w:tabs>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lastRenderedPageBreak/>
              <w:t>B14</w:t>
            </w:r>
          </w:p>
        </w:tc>
        <w:tc>
          <w:tcPr>
            <w:tcW w:w="1943" w:type="pct"/>
          </w:tcPr>
          <w:p w:rsidR="008E4463" w:rsidRDefault="00696C80" w:rsidP="008E4463">
            <w:pPr>
              <w:spacing w:before="60" w:after="0" w:line="240" w:lineRule="auto"/>
              <w:rPr>
                <w:rFonts w:ascii="Times New Roman" w:hAnsi="Times New Roman"/>
                <w:sz w:val="16"/>
                <w:szCs w:val="16"/>
                <w:lang w:val="fr-CH"/>
              </w:rPr>
            </w:pPr>
            <w:r w:rsidRPr="008E4463">
              <w:rPr>
                <w:rFonts w:ascii="Times New Roman" w:eastAsia="Times New Roman" w:hAnsi="Times New Roman"/>
                <w:b/>
                <w:sz w:val="18"/>
                <w:szCs w:val="18"/>
                <w:lang w:eastAsia="fr-FR"/>
              </w:rPr>
              <w:t>Qui sont vos prestataires de services financiers / quelles sont vos principales sources de services financiers ? (</w:t>
            </w:r>
            <w:r w:rsidRPr="003C60EB">
              <w:rPr>
                <w:rFonts w:ascii="Times New Roman" w:eastAsia="Times New Roman" w:hAnsi="Times New Roman"/>
                <w:b/>
                <w:i/>
                <w:sz w:val="18"/>
                <w:szCs w:val="18"/>
                <w:lang w:eastAsia="fr-FR"/>
              </w:rPr>
              <w:t>Plusieurs réponses possibles</w:t>
            </w:r>
            <w:r w:rsidRPr="008E4463">
              <w:rPr>
                <w:rFonts w:ascii="Times New Roman" w:eastAsia="Times New Roman" w:hAnsi="Times New Roman"/>
                <w:b/>
                <w:sz w:val="18"/>
                <w:szCs w:val="18"/>
                <w:lang w:eastAsia="fr-FR"/>
              </w:rPr>
              <w:t>)</w:t>
            </w:r>
          </w:p>
          <w:p w:rsidR="008E4463" w:rsidRDefault="008E4463" w:rsidP="008E4463">
            <w:pPr>
              <w:rPr>
                <w:rFonts w:ascii="Times New Roman" w:hAnsi="Times New Roman"/>
                <w:sz w:val="16"/>
                <w:szCs w:val="16"/>
                <w:lang w:val="fr-CH"/>
              </w:rPr>
            </w:pPr>
          </w:p>
          <w:p w:rsidR="008B1F07" w:rsidRDefault="008B1F07" w:rsidP="008E4463">
            <w:pPr>
              <w:jc w:val="center"/>
              <w:rPr>
                <w:rFonts w:ascii="Times New Roman" w:hAnsi="Times New Roman"/>
                <w:sz w:val="16"/>
                <w:szCs w:val="16"/>
                <w:lang w:val="fr-CH"/>
              </w:rPr>
            </w:pPr>
          </w:p>
          <w:p w:rsidR="008E4463" w:rsidRPr="008E4463" w:rsidRDefault="008E4463" w:rsidP="008E4463">
            <w:pPr>
              <w:rPr>
                <w:rFonts w:ascii="Times New Roman" w:hAnsi="Times New Roman"/>
                <w:sz w:val="16"/>
                <w:szCs w:val="16"/>
                <w:lang w:val="fr-CH"/>
              </w:rPr>
            </w:pPr>
            <w:r w:rsidRPr="00D53B99">
              <w:rPr>
                <w:rFonts w:ascii="Times New Roman" w:hAnsi="Times New Roman"/>
                <w:b/>
                <w:bCs/>
                <w:i/>
                <w:sz w:val="16"/>
                <w:szCs w:val="16"/>
              </w:rPr>
              <w:t>Cocher le code correspondant à la déclaration de l’enquêté(e) puis l’inscrire dans le bac prévu à cet effet</w:t>
            </w:r>
          </w:p>
        </w:tc>
        <w:tc>
          <w:tcPr>
            <w:tcW w:w="2343" w:type="pct"/>
            <w:gridSpan w:val="3"/>
          </w:tcPr>
          <w:p w:rsidR="00696C80" w:rsidRPr="00D53B99" w:rsidRDefault="00696C80" w:rsidP="00696C80">
            <w:pPr>
              <w:spacing w:before="60" w:after="0" w:line="240" w:lineRule="auto"/>
              <w:jc w:val="center"/>
              <w:rPr>
                <w:rFonts w:ascii="Times New Roman" w:eastAsia="Times New Roman" w:hAnsi="Times New Roman"/>
                <w:b/>
                <w:sz w:val="18"/>
                <w:szCs w:val="18"/>
                <w:lang w:eastAsia="fr-FR"/>
              </w:rPr>
            </w:pPr>
            <w:r w:rsidRPr="00D53B99">
              <w:rPr>
                <w:rFonts w:ascii="Times New Roman" w:eastAsia="Times New Roman" w:hAnsi="Times New Roman"/>
                <w:b/>
                <w:sz w:val="18"/>
                <w:szCs w:val="18"/>
                <w:lang w:eastAsia="fr-FR"/>
              </w:rPr>
              <w:t>(1. Oui   2. Non)</w:t>
            </w:r>
          </w:p>
          <w:p w:rsidR="00696C80" w:rsidRPr="00D53B99" w:rsidRDefault="00696C80" w:rsidP="00696C80">
            <w:pPr>
              <w:tabs>
                <w:tab w:val="center" w:pos="1977"/>
              </w:tabs>
              <w:spacing w:after="0" w:line="240" w:lineRule="auto"/>
              <w:rPr>
                <w:rFonts w:ascii="Times New Roman" w:eastAsia="Times New Roman" w:hAnsi="Times New Roman"/>
                <w:sz w:val="20"/>
                <w:szCs w:val="20"/>
                <w:lang w:eastAsia="fr-FR"/>
              </w:rPr>
            </w:pPr>
            <w:r w:rsidRPr="00D53B99">
              <w:rPr>
                <w:rFonts w:ascii="Times New Roman" w:eastAsia="Times New Roman" w:hAnsi="Times New Roman"/>
                <w:i/>
                <w:sz w:val="14"/>
                <w:szCs w:val="14"/>
                <w:lang w:eastAsia="fr-FR"/>
              </w:rPr>
              <w:t xml:space="preserve">1. Banque                                                                 </w:t>
            </w:r>
            <w:r w:rsidRPr="00D53B99">
              <w:rPr>
                <w:rFonts w:ascii="Times New Roman" w:eastAsia="Times New Roman" w:hAnsi="Times New Roman"/>
                <w:sz w:val="20"/>
                <w:szCs w:val="20"/>
                <w:lang w:eastAsia="fr-FR"/>
              </w:rPr>
              <w:t>|__|</w:t>
            </w:r>
          </w:p>
          <w:p w:rsidR="00696C80" w:rsidRPr="00D53B99" w:rsidRDefault="00696C80" w:rsidP="00696C80">
            <w:pPr>
              <w:tabs>
                <w:tab w:val="center" w:pos="1977"/>
              </w:tabs>
              <w:spacing w:after="0" w:line="240" w:lineRule="auto"/>
              <w:rPr>
                <w:rFonts w:ascii="Times New Roman" w:eastAsia="Times New Roman" w:hAnsi="Times New Roman"/>
                <w:sz w:val="20"/>
                <w:szCs w:val="20"/>
                <w:lang w:eastAsia="fr-FR"/>
              </w:rPr>
            </w:pPr>
            <w:r w:rsidRPr="00D53B99">
              <w:rPr>
                <w:rFonts w:ascii="Times New Roman" w:eastAsia="Times New Roman" w:hAnsi="Times New Roman"/>
                <w:i/>
                <w:sz w:val="14"/>
                <w:szCs w:val="14"/>
                <w:lang w:eastAsia="fr-FR"/>
              </w:rPr>
              <w:t xml:space="preserve">2. Compagnie d'assurances                                     </w:t>
            </w:r>
            <w:r w:rsidRPr="00D53B99">
              <w:rPr>
                <w:rFonts w:ascii="Times New Roman" w:eastAsia="Times New Roman" w:hAnsi="Times New Roman"/>
                <w:sz w:val="20"/>
                <w:szCs w:val="20"/>
                <w:lang w:eastAsia="fr-FR"/>
              </w:rPr>
              <w:t>|__|</w:t>
            </w:r>
          </w:p>
          <w:p w:rsidR="00696C80" w:rsidRPr="00D53B99" w:rsidRDefault="00696C80" w:rsidP="00696C80">
            <w:pPr>
              <w:tabs>
                <w:tab w:val="center" w:pos="1977"/>
              </w:tabs>
              <w:spacing w:after="0" w:line="240" w:lineRule="auto"/>
              <w:rPr>
                <w:rFonts w:ascii="Times New Roman" w:eastAsia="Times New Roman" w:hAnsi="Times New Roman"/>
                <w:sz w:val="20"/>
                <w:szCs w:val="20"/>
                <w:lang w:eastAsia="fr-FR"/>
              </w:rPr>
            </w:pPr>
            <w:r w:rsidRPr="00D53B99">
              <w:rPr>
                <w:rFonts w:ascii="Times New Roman" w:eastAsia="Times New Roman" w:hAnsi="Times New Roman"/>
                <w:i/>
                <w:sz w:val="14"/>
                <w:szCs w:val="14"/>
                <w:lang w:eastAsia="fr-FR"/>
              </w:rPr>
              <w:t xml:space="preserve">3. Institutions de microfinance (y compris coopératives)              </w:t>
            </w:r>
            <w:r w:rsidRPr="00D53B99">
              <w:rPr>
                <w:rFonts w:ascii="Times New Roman" w:eastAsia="Times New Roman" w:hAnsi="Times New Roman"/>
                <w:sz w:val="20"/>
                <w:szCs w:val="20"/>
                <w:lang w:eastAsia="fr-FR"/>
              </w:rPr>
              <w:t>|__|</w:t>
            </w:r>
          </w:p>
          <w:p w:rsidR="00696C80" w:rsidRPr="00D53B99" w:rsidRDefault="00696C80" w:rsidP="00696C80">
            <w:pPr>
              <w:tabs>
                <w:tab w:val="center" w:pos="1977"/>
              </w:tabs>
              <w:spacing w:after="0" w:line="240" w:lineRule="auto"/>
              <w:rPr>
                <w:rFonts w:ascii="Times New Roman" w:eastAsia="Times New Roman" w:hAnsi="Times New Roman"/>
                <w:sz w:val="20"/>
                <w:szCs w:val="20"/>
                <w:lang w:eastAsia="fr-FR"/>
              </w:rPr>
            </w:pPr>
            <w:r w:rsidRPr="00D53B99">
              <w:rPr>
                <w:rFonts w:ascii="Times New Roman" w:eastAsia="Times New Roman" w:hAnsi="Times New Roman"/>
                <w:i/>
                <w:sz w:val="14"/>
                <w:szCs w:val="14"/>
                <w:lang w:eastAsia="fr-FR"/>
              </w:rPr>
              <w:t>4. Opérateurs de transfert de fonds (Money Gram, Western Union…)</w:t>
            </w:r>
            <w:r w:rsidRPr="00D53B99">
              <w:rPr>
                <w:rFonts w:ascii="Times New Roman" w:eastAsia="Times New Roman" w:hAnsi="Times New Roman"/>
                <w:sz w:val="20"/>
                <w:szCs w:val="20"/>
                <w:lang w:eastAsia="fr-FR"/>
              </w:rPr>
              <w:t xml:space="preserve"> |__|</w:t>
            </w:r>
          </w:p>
          <w:p w:rsidR="00696C80" w:rsidRPr="00D53B99" w:rsidRDefault="00696C80" w:rsidP="00696C80">
            <w:pPr>
              <w:tabs>
                <w:tab w:val="center" w:pos="1977"/>
              </w:tabs>
              <w:spacing w:after="0" w:line="240" w:lineRule="auto"/>
              <w:rPr>
                <w:rFonts w:ascii="Times New Roman" w:eastAsia="Times New Roman" w:hAnsi="Times New Roman"/>
                <w:sz w:val="20"/>
                <w:szCs w:val="20"/>
                <w:lang w:eastAsia="fr-FR"/>
              </w:rPr>
            </w:pPr>
            <w:r w:rsidRPr="00D53B99">
              <w:rPr>
                <w:rFonts w:ascii="Times New Roman" w:eastAsia="Times New Roman" w:hAnsi="Times New Roman"/>
                <w:i/>
                <w:sz w:val="14"/>
                <w:szCs w:val="14"/>
                <w:lang w:eastAsia="fr-FR"/>
              </w:rPr>
              <w:t>5. Opérateurs financiers informels (prêteurs, prêts sur gages</w:t>
            </w:r>
            <w:proofErr w:type="gramStart"/>
            <w:r w:rsidRPr="00D53B99">
              <w:rPr>
                <w:rFonts w:ascii="Times New Roman" w:eastAsia="Times New Roman" w:hAnsi="Times New Roman"/>
                <w:i/>
                <w:sz w:val="14"/>
                <w:szCs w:val="14"/>
                <w:lang w:eastAsia="fr-FR"/>
              </w:rPr>
              <w:t>)</w:t>
            </w:r>
            <w:r w:rsidRPr="00D53B99">
              <w:rPr>
                <w:rFonts w:ascii="Times New Roman" w:eastAsia="Times New Roman" w:hAnsi="Times New Roman"/>
                <w:sz w:val="20"/>
                <w:szCs w:val="20"/>
                <w:lang w:eastAsia="fr-FR"/>
              </w:rPr>
              <w:t>|</w:t>
            </w:r>
            <w:proofErr w:type="gramEnd"/>
            <w:r w:rsidRPr="00D53B99">
              <w:rPr>
                <w:rFonts w:ascii="Times New Roman" w:eastAsia="Times New Roman" w:hAnsi="Times New Roman"/>
                <w:sz w:val="20"/>
                <w:szCs w:val="20"/>
                <w:lang w:eastAsia="fr-FR"/>
              </w:rPr>
              <w:t>__|</w:t>
            </w:r>
          </w:p>
          <w:p w:rsidR="00696C80" w:rsidRPr="00D53B99" w:rsidRDefault="00696C80" w:rsidP="00696C80">
            <w:pPr>
              <w:tabs>
                <w:tab w:val="center" w:pos="1977"/>
              </w:tabs>
              <w:spacing w:after="0" w:line="240" w:lineRule="auto"/>
              <w:rPr>
                <w:rFonts w:ascii="Times New Roman" w:eastAsia="Times New Roman" w:hAnsi="Times New Roman"/>
                <w:sz w:val="20"/>
                <w:szCs w:val="20"/>
                <w:lang w:eastAsia="fr-FR"/>
              </w:rPr>
            </w:pPr>
            <w:r w:rsidRPr="00D53B99">
              <w:rPr>
                <w:rFonts w:ascii="Times New Roman" w:eastAsia="Times New Roman" w:hAnsi="Times New Roman"/>
                <w:i/>
                <w:sz w:val="14"/>
                <w:szCs w:val="14"/>
                <w:lang w:eastAsia="fr-FR"/>
              </w:rPr>
              <w:t>6</w:t>
            </w:r>
            <w:r w:rsidR="005D1065">
              <w:rPr>
                <w:rFonts w:ascii="Times New Roman" w:eastAsia="Times New Roman" w:hAnsi="Times New Roman"/>
                <w:i/>
                <w:sz w:val="14"/>
                <w:szCs w:val="14"/>
                <w:lang w:eastAsia="fr-FR"/>
              </w:rPr>
              <w:t xml:space="preserve"> </w:t>
            </w:r>
            <w:r w:rsidRPr="00D53B99">
              <w:rPr>
                <w:rFonts w:ascii="Times New Roman" w:eastAsia="Times New Roman" w:hAnsi="Times New Roman"/>
                <w:i/>
                <w:sz w:val="14"/>
                <w:szCs w:val="14"/>
                <w:lang w:eastAsia="fr-FR"/>
              </w:rPr>
              <w:t xml:space="preserve">Amis et parents                                                         </w:t>
            </w:r>
            <w:r w:rsidRPr="00D53B99">
              <w:rPr>
                <w:rFonts w:ascii="Times New Roman" w:eastAsia="Times New Roman" w:hAnsi="Times New Roman"/>
                <w:sz w:val="20"/>
                <w:szCs w:val="20"/>
                <w:lang w:eastAsia="fr-FR"/>
              </w:rPr>
              <w:t>|__|</w:t>
            </w:r>
          </w:p>
          <w:p w:rsidR="00696C80" w:rsidRPr="00D53B99" w:rsidRDefault="00696C80" w:rsidP="00696C80">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99. Autre service (PRECISER)____________________________</w:t>
            </w:r>
          </w:p>
          <w:p w:rsidR="00696C80" w:rsidRPr="00D53B99" w:rsidRDefault="00696C80" w:rsidP="00696C80">
            <w:pPr>
              <w:spacing w:after="0" w:line="240" w:lineRule="auto"/>
              <w:rPr>
                <w:rFonts w:ascii="Times New Roman" w:eastAsia="Times New Roman" w:hAnsi="Times New Roman"/>
                <w:i/>
                <w:sz w:val="14"/>
                <w:szCs w:val="14"/>
                <w:lang w:eastAsia="fr-FR"/>
              </w:rPr>
            </w:pPr>
          </w:p>
          <w:p w:rsidR="008B1F07" w:rsidRPr="00D53B99" w:rsidRDefault="008B1F07" w:rsidP="008B1F07">
            <w:pPr>
              <w:spacing w:after="0" w:line="240" w:lineRule="auto"/>
              <w:rPr>
                <w:rFonts w:ascii="Times New Roman" w:eastAsia="Times New Roman" w:hAnsi="Times New Roman"/>
                <w:i/>
                <w:sz w:val="14"/>
                <w:szCs w:val="14"/>
                <w:lang w:eastAsia="fr-FR"/>
              </w:rPr>
            </w:pPr>
          </w:p>
        </w:tc>
        <w:tc>
          <w:tcPr>
            <w:tcW w:w="438" w:type="pct"/>
            <w:vAlign w:val="center"/>
          </w:tcPr>
          <w:p w:rsidR="008B1F07" w:rsidRPr="00D53B99" w:rsidRDefault="008B1F07" w:rsidP="008B1F07">
            <w:pPr>
              <w:spacing w:before="60" w:after="0" w:line="240" w:lineRule="auto"/>
              <w:jc w:val="center"/>
              <w:rPr>
                <w:rFonts w:ascii="Times New Roman" w:eastAsia="Times New Roman" w:hAnsi="Times New Roman"/>
                <w:b/>
                <w:sz w:val="16"/>
                <w:szCs w:val="16"/>
                <w:lang w:eastAsia="fr-FR"/>
              </w:rPr>
            </w:pPr>
          </w:p>
        </w:tc>
      </w:tr>
      <w:tr w:rsidR="00D62C0C" w:rsidRPr="00D53B99" w:rsidTr="00D62C0C">
        <w:trPr>
          <w:trHeight w:val="79"/>
        </w:trPr>
        <w:tc>
          <w:tcPr>
            <w:tcW w:w="5000" w:type="pct"/>
            <w:gridSpan w:val="6"/>
          </w:tcPr>
          <w:p w:rsidR="00D62C0C" w:rsidRPr="00D53B99" w:rsidRDefault="00D62C0C" w:rsidP="003C60EB">
            <w:pPr>
              <w:spacing w:after="0" w:line="240" w:lineRule="auto"/>
              <w:jc w:val="center"/>
              <w:rPr>
                <w:rFonts w:ascii="Times New Roman" w:hAnsi="Times New Roman"/>
              </w:rPr>
            </w:pPr>
            <w:r>
              <w:rPr>
                <w:rFonts w:ascii="Times New Roman" w:hAnsi="Times New Roman"/>
              </w:rPr>
              <w:t>Problèmes de santé</w:t>
            </w:r>
          </w:p>
        </w:tc>
      </w:tr>
      <w:tr w:rsidR="00D53B99" w:rsidRPr="00D53B99" w:rsidTr="003C60EB">
        <w:trPr>
          <w:trHeight w:val="79"/>
        </w:trPr>
        <w:tc>
          <w:tcPr>
            <w:tcW w:w="276" w:type="pct"/>
          </w:tcPr>
          <w:p w:rsidR="00312F3A" w:rsidRPr="00D53B99" w:rsidRDefault="00312F3A" w:rsidP="00312F3A">
            <w:pPr>
              <w:tabs>
                <w:tab w:val="left" w:pos="507"/>
              </w:tabs>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B15</w:t>
            </w:r>
          </w:p>
        </w:tc>
        <w:tc>
          <w:tcPr>
            <w:tcW w:w="1943" w:type="pct"/>
          </w:tcPr>
          <w:p w:rsidR="00312F3A" w:rsidRPr="00D53B99" w:rsidRDefault="00312F3A" w:rsidP="00312F3A">
            <w:pPr>
              <w:spacing w:before="60" w:after="0" w:line="240" w:lineRule="auto"/>
              <w:rPr>
                <w:rFonts w:ascii="Times New Roman" w:eastAsia="Times New Roman" w:hAnsi="Times New Roman"/>
                <w:b/>
                <w:sz w:val="18"/>
                <w:szCs w:val="18"/>
                <w:lang w:eastAsia="fr-FR"/>
              </w:rPr>
            </w:pPr>
            <w:r w:rsidRPr="00D53B99">
              <w:rPr>
                <w:rFonts w:ascii="Times New Roman" w:eastAsia="Times New Roman" w:hAnsi="Times New Roman"/>
                <w:b/>
                <w:sz w:val="18"/>
                <w:szCs w:val="18"/>
                <w:lang w:eastAsia="fr-FR"/>
              </w:rPr>
              <w:t>Avez-vous des difficultés pour voir même si vous portez des lunettes ?</w:t>
            </w:r>
          </w:p>
          <w:p w:rsidR="00312F3A" w:rsidRDefault="00312F3A" w:rsidP="008B1F07">
            <w:pPr>
              <w:spacing w:after="0"/>
              <w:rPr>
                <w:rFonts w:ascii="Times New Roman" w:eastAsia="Times New Roman" w:hAnsi="Times New Roman"/>
                <w:b/>
                <w:sz w:val="16"/>
                <w:szCs w:val="16"/>
                <w:lang w:eastAsia="fr-FR"/>
              </w:rPr>
            </w:pPr>
          </w:p>
          <w:p w:rsidR="008E4463" w:rsidRPr="00D53B99" w:rsidRDefault="008E4463" w:rsidP="008B1F07">
            <w:pPr>
              <w:spacing w:after="0"/>
              <w:rPr>
                <w:rFonts w:ascii="Times New Roman" w:eastAsia="Times New Roman" w:hAnsi="Times New Roman"/>
                <w:b/>
                <w:sz w:val="16"/>
                <w:szCs w:val="16"/>
                <w:lang w:eastAsia="fr-FR"/>
              </w:rPr>
            </w:pPr>
            <w:r w:rsidRPr="00D53B99">
              <w:rPr>
                <w:rFonts w:ascii="Times New Roman" w:hAnsi="Times New Roman"/>
                <w:b/>
                <w:bCs/>
                <w:i/>
                <w:sz w:val="16"/>
                <w:szCs w:val="16"/>
              </w:rPr>
              <w:t>Cocher le code correspondant à la déclaration de l’enquêté(e) puis l’inscrire dans le bac prévu à cet effet</w:t>
            </w:r>
          </w:p>
        </w:tc>
        <w:tc>
          <w:tcPr>
            <w:tcW w:w="2343" w:type="pct"/>
            <w:gridSpan w:val="3"/>
            <w:vAlign w:val="bottom"/>
          </w:tcPr>
          <w:p w:rsidR="00312F3A" w:rsidRPr="00D53B99" w:rsidRDefault="00312F3A" w:rsidP="00312F3A">
            <w:pPr>
              <w:spacing w:before="60"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1. Non, pas de difficultés</w:t>
            </w:r>
          </w:p>
          <w:p w:rsidR="00312F3A" w:rsidRPr="00D53B99" w:rsidRDefault="00312F3A" w:rsidP="00312F3A">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2. Oui, quelques difficultés</w:t>
            </w:r>
          </w:p>
          <w:p w:rsidR="00312F3A" w:rsidRPr="00D53B99" w:rsidRDefault="00312F3A" w:rsidP="00312F3A">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 xml:space="preserve">3. Oui, beaucoup de difficultés </w:t>
            </w:r>
          </w:p>
          <w:p w:rsidR="00312F3A" w:rsidRPr="00D53B99" w:rsidRDefault="00312F3A" w:rsidP="00312F3A">
            <w:pPr>
              <w:spacing w:after="6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4. Ne peut pas du tout voir</w:t>
            </w:r>
          </w:p>
          <w:p w:rsidR="00312F3A" w:rsidRPr="00D53B99" w:rsidRDefault="00312F3A" w:rsidP="00312F3A">
            <w:pPr>
              <w:spacing w:after="60" w:line="240" w:lineRule="auto"/>
              <w:jc w:val="center"/>
              <w:rPr>
                <w:rFonts w:ascii="Times New Roman" w:hAnsi="Times New Roman"/>
                <w:sz w:val="20"/>
                <w:szCs w:val="20"/>
                <w:highlight w:val="lightGray"/>
              </w:rPr>
            </w:pPr>
            <w:r w:rsidRPr="00D53B99">
              <w:rPr>
                <w:rFonts w:ascii="Times New Roman" w:eastAsia="Times New Roman" w:hAnsi="Times New Roman"/>
                <w:sz w:val="20"/>
                <w:szCs w:val="20"/>
                <w:lang w:eastAsia="fr-FR"/>
              </w:rPr>
              <w:t>|__|</w:t>
            </w:r>
          </w:p>
        </w:tc>
        <w:tc>
          <w:tcPr>
            <w:tcW w:w="438" w:type="pct"/>
          </w:tcPr>
          <w:p w:rsidR="00312F3A" w:rsidRPr="00D53B99" w:rsidRDefault="00312F3A" w:rsidP="008B1F07">
            <w:pPr>
              <w:spacing w:after="0" w:line="240" w:lineRule="auto"/>
              <w:rPr>
                <w:rFonts w:ascii="Times New Roman" w:hAnsi="Times New Roman"/>
              </w:rPr>
            </w:pPr>
          </w:p>
        </w:tc>
      </w:tr>
      <w:tr w:rsidR="00D53B99" w:rsidRPr="00D53B99" w:rsidTr="003C60EB">
        <w:trPr>
          <w:trHeight w:val="79"/>
        </w:trPr>
        <w:tc>
          <w:tcPr>
            <w:tcW w:w="276" w:type="pct"/>
          </w:tcPr>
          <w:p w:rsidR="00312F3A" w:rsidRPr="00D53B99" w:rsidRDefault="00312F3A" w:rsidP="00312F3A">
            <w:pPr>
              <w:tabs>
                <w:tab w:val="left" w:pos="507"/>
              </w:tabs>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B16</w:t>
            </w:r>
          </w:p>
        </w:tc>
        <w:tc>
          <w:tcPr>
            <w:tcW w:w="1943" w:type="pct"/>
          </w:tcPr>
          <w:p w:rsidR="00312F3A" w:rsidRPr="00D53B99" w:rsidRDefault="00312F3A" w:rsidP="00312F3A">
            <w:pPr>
              <w:spacing w:before="60" w:after="0" w:line="240" w:lineRule="auto"/>
              <w:rPr>
                <w:rFonts w:ascii="Times New Roman" w:eastAsia="Times New Roman" w:hAnsi="Times New Roman"/>
                <w:b/>
                <w:sz w:val="18"/>
                <w:szCs w:val="18"/>
                <w:lang w:eastAsia="fr-FR"/>
              </w:rPr>
            </w:pPr>
            <w:r w:rsidRPr="00D53B99">
              <w:rPr>
                <w:rFonts w:ascii="Times New Roman" w:eastAsia="Times New Roman" w:hAnsi="Times New Roman"/>
                <w:b/>
                <w:sz w:val="18"/>
                <w:szCs w:val="18"/>
                <w:lang w:eastAsia="fr-FR"/>
              </w:rPr>
              <w:t>Avez-vous des difficultés pour entendre même si vous portez un appareil auditif ?</w:t>
            </w:r>
          </w:p>
          <w:p w:rsidR="00312F3A" w:rsidRDefault="00312F3A" w:rsidP="00312F3A">
            <w:pPr>
              <w:spacing w:before="60" w:after="0" w:line="240" w:lineRule="auto"/>
              <w:rPr>
                <w:rFonts w:ascii="Times New Roman" w:eastAsia="Times New Roman" w:hAnsi="Times New Roman"/>
                <w:b/>
                <w:sz w:val="18"/>
                <w:szCs w:val="18"/>
                <w:lang w:eastAsia="fr-FR"/>
              </w:rPr>
            </w:pPr>
          </w:p>
          <w:p w:rsidR="008E4463" w:rsidRPr="00D53B99" w:rsidRDefault="008E4463" w:rsidP="00312F3A">
            <w:pPr>
              <w:spacing w:before="60" w:after="0" w:line="240" w:lineRule="auto"/>
              <w:rPr>
                <w:rFonts w:ascii="Times New Roman" w:eastAsia="Times New Roman" w:hAnsi="Times New Roman"/>
                <w:b/>
                <w:sz w:val="18"/>
                <w:szCs w:val="18"/>
                <w:lang w:eastAsia="fr-FR"/>
              </w:rPr>
            </w:pPr>
            <w:r w:rsidRPr="00D53B99">
              <w:rPr>
                <w:rFonts w:ascii="Times New Roman" w:hAnsi="Times New Roman"/>
                <w:b/>
                <w:bCs/>
                <w:i/>
                <w:sz w:val="16"/>
                <w:szCs w:val="16"/>
              </w:rPr>
              <w:t>Cocher le code correspondant à la déclaration de l’enquêté(e) puis l’inscrire dans le bac prévu à cet effet</w:t>
            </w:r>
          </w:p>
        </w:tc>
        <w:tc>
          <w:tcPr>
            <w:tcW w:w="2343" w:type="pct"/>
            <w:gridSpan w:val="3"/>
            <w:vAlign w:val="bottom"/>
          </w:tcPr>
          <w:p w:rsidR="00312F3A" w:rsidRPr="00D53B99" w:rsidRDefault="00312F3A" w:rsidP="00312F3A">
            <w:pPr>
              <w:spacing w:before="60"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1. Non, pas de difficultés</w:t>
            </w:r>
          </w:p>
          <w:p w:rsidR="00312F3A" w:rsidRPr="00D53B99" w:rsidRDefault="00312F3A" w:rsidP="00312F3A">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2. Oui, quelques difficultés</w:t>
            </w:r>
          </w:p>
          <w:p w:rsidR="00312F3A" w:rsidRPr="00D53B99" w:rsidRDefault="00312F3A" w:rsidP="00312F3A">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 xml:space="preserve">3. Oui, beaucoup de difficultés </w:t>
            </w:r>
          </w:p>
          <w:p w:rsidR="00312F3A" w:rsidRPr="00D53B99" w:rsidRDefault="00312F3A" w:rsidP="00312F3A">
            <w:pPr>
              <w:spacing w:after="6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4. Ne peut pas du tout entendre</w:t>
            </w:r>
          </w:p>
          <w:p w:rsidR="00312F3A" w:rsidRPr="00D53B99" w:rsidRDefault="00312F3A" w:rsidP="00312F3A">
            <w:pPr>
              <w:spacing w:after="60" w:line="240" w:lineRule="auto"/>
              <w:jc w:val="center"/>
              <w:rPr>
                <w:rFonts w:ascii="Times New Roman" w:hAnsi="Times New Roman"/>
                <w:sz w:val="20"/>
                <w:szCs w:val="20"/>
                <w:highlight w:val="lightGray"/>
              </w:rPr>
            </w:pPr>
            <w:r w:rsidRPr="00D53B99">
              <w:rPr>
                <w:rFonts w:ascii="Times New Roman" w:eastAsia="Times New Roman" w:hAnsi="Times New Roman"/>
                <w:sz w:val="20"/>
                <w:szCs w:val="20"/>
                <w:lang w:eastAsia="fr-FR"/>
              </w:rPr>
              <w:t>|__|</w:t>
            </w:r>
          </w:p>
        </w:tc>
        <w:tc>
          <w:tcPr>
            <w:tcW w:w="438" w:type="pct"/>
          </w:tcPr>
          <w:p w:rsidR="00312F3A" w:rsidRPr="00D53B99" w:rsidRDefault="00312F3A" w:rsidP="008B1F07">
            <w:pPr>
              <w:spacing w:after="0" w:line="240" w:lineRule="auto"/>
              <w:rPr>
                <w:rFonts w:ascii="Times New Roman" w:hAnsi="Times New Roman"/>
              </w:rPr>
            </w:pPr>
          </w:p>
        </w:tc>
      </w:tr>
      <w:tr w:rsidR="00D53B99" w:rsidRPr="00D53B99" w:rsidTr="003C60EB">
        <w:trPr>
          <w:trHeight w:val="79"/>
        </w:trPr>
        <w:tc>
          <w:tcPr>
            <w:tcW w:w="276" w:type="pct"/>
          </w:tcPr>
          <w:p w:rsidR="00312F3A" w:rsidRPr="00D53B99" w:rsidRDefault="00312F3A" w:rsidP="00312F3A">
            <w:pPr>
              <w:tabs>
                <w:tab w:val="left" w:pos="507"/>
              </w:tabs>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B17</w:t>
            </w:r>
          </w:p>
        </w:tc>
        <w:tc>
          <w:tcPr>
            <w:tcW w:w="1943" w:type="pct"/>
          </w:tcPr>
          <w:p w:rsidR="00312F3A" w:rsidRDefault="00312F3A" w:rsidP="00312F3A">
            <w:pPr>
              <w:spacing w:before="60" w:after="0" w:line="240" w:lineRule="auto"/>
              <w:rPr>
                <w:rFonts w:ascii="Times New Roman" w:eastAsia="Times New Roman" w:hAnsi="Times New Roman"/>
                <w:b/>
                <w:sz w:val="18"/>
                <w:szCs w:val="18"/>
                <w:lang w:eastAsia="fr-FR"/>
              </w:rPr>
            </w:pPr>
            <w:r w:rsidRPr="00D53B99">
              <w:rPr>
                <w:rFonts w:ascii="Times New Roman" w:eastAsia="Times New Roman" w:hAnsi="Times New Roman"/>
                <w:b/>
                <w:sz w:val="18"/>
                <w:szCs w:val="18"/>
                <w:lang w:eastAsia="fr-FR"/>
              </w:rPr>
              <w:t>Avez-vous des difficultés pour marcher ou monter des marches?</w:t>
            </w:r>
          </w:p>
          <w:p w:rsidR="008E4463" w:rsidRPr="00D53B99" w:rsidRDefault="008E4463" w:rsidP="00312F3A">
            <w:pPr>
              <w:spacing w:before="60" w:after="0" w:line="240" w:lineRule="auto"/>
              <w:rPr>
                <w:rFonts w:ascii="Times New Roman" w:eastAsia="Times New Roman" w:hAnsi="Times New Roman"/>
                <w:b/>
                <w:sz w:val="18"/>
                <w:szCs w:val="18"/>
                <w:lang w:eastAsia="fr-FR"/>
              </w:rPr>
            </w:pPr>
          </w:p>
          <w:p w:rsidR="00312F3A" w:rsidRPr="00D53B99" w:rsidRDefault="008E4463" w:rsidP="00312F3A">
            <w:pPr>
              <w:spacing w:before="60" w:after="0" w:line="240" w:lineRule="auto"/>
              <w:rPr>
                <w:rFonts w:ascii="Times New Roman" w:eastAsia="Times New Roman" w:hAnsi="Times New Roman"/>
                <w:b/>
                <w:sz w:val="18"/>
                <w:szCs w:val="18"/>
                <w:lang w:eastAsia="fr-FR"/>
              </w:rPr>
            </w:pPr>
            <w:r w:rsidRPr="00D53B99">
              <w:rPr>
                <w:rFonts w:ascii="Times New Roman" w:hAnsi="Times New Roman"/>
                <w:b/>
                <w:bCs/>
                <w:i/>
                <w:sz w:val="16"/>
                <w:szCs w:val="16"/>
              </w:rPr>
              <w:t>Cocher le code correspondant à la déclaration de l’enquêté(e) puis l’inscrire dans le bac prévu à cet effet</w:t>
            </w:r>
          </w:p>
        </w:tc>
        <w:tc>
          <w:tcPr>
            <w:tcW w:w="2343" w:type="pct"/>
            <w:gridSpan w:val="3"/>
            <w:vAlign w:val="bottom"/>
          </w:tcPr>
          <w:p w:rsidR="00312F3A" w:rsidRPr="00D53B99" w:rsidRDefault="00312F3A" w:rsidP="00312F3A">
            <w:pPr>
              <w:spacing w:before="60"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1. Non, pas de difficultés</w:t>
            </w:r>
          </w:p>
          <w:p w:rsidR="00312F3A" w:rsidRPr="00D53B99" w:rsidRDefault="00312F3A" w:rsidP="00312F3A">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2. Oui, quelques difficultés</w:t>
            </w:r>
          </w:p>
          <w:p w:rsidR="00312F3A" w:rsidRPr="00D53B99" w:rsidRDefault="00312F3A" w:rsidP="00312F3A">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 xml:space="preserve">3. Oui, beaucoup de difficultés </w:t>
            </w:r>
          </w:p>
          <w:p w:rsidR="00312F3A" w:rsidRPr="00D53B99" w:rsidRDefault="00312F3A" w:rsidP="00312F3A">
            <w:pPr>
              <w:spacing w:after="6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4. Ne peut pas du tout marcher</w:t>
            </w:r>
          </w:p>
          <w:p w:rsidR="00312F3A" w:rsidRPr="00D53B99" w:rsidRDefault="00312F3A" w:rsidP="00312F3A">
            <w:pPr>
              <w:spacing w:after="60" w:line="240" w:lineRule="auto"/>
              <w:jc w:val="center"/>
              <w:rPr>
                <w:rFonts w:ascii="Times New Roman" w:hAnsi="Times New Roman"/>
                <w:sz w:val="20"/>
                <w:szCs w:val="20"/>
                <w:highlight w:val="lightGray"/>
              </w:rPr>
            </w:pPr>
            <w:r w:rsidRPr="00D53B99">
              <w:rPr>
                <w:rFonts w:ascii="Times New Roman" w:eastAsia="Times New Roman" w:hAnsi="Times New Roman"/>
                <w:sz w:val="20"/>
                <w:szCs w:val="20"/>
                <w:lang w:eastAsia="fr-FR"/>
              </w:rPr>
              <w:t>|__|</w:t>
            </w:r>
          </w:p>
        </w:tc>
        <w:tc>
          <w:tcPr>
            <w:tcW w:w="438" w:type="pct"/>
          </w:tcPr>
          <w:p w:rsidR="00312F3A" w:rsidRPr="00D53B99" w:rsidRDefault="00312F3A" w:rsidP="008B1F07">
            <w:pPr>
              <w:spacing w:after="0" w:line="240" w:lineRule="auto"/>
              <w:rPr>
                <w:rFonts w:ascii="Times New Roman" w:hAnsi="Times New Roman"/>
              </w:rPr>
            </w:pPr>
          </w:p>
        </w:tc>
      </w:tr>
      <w:tr w:rsidR="00D53B99" w:rsidRPr="00D53B99" w:rsidTr="003C60EB">
        <w:trPr>
          <w:trHeight w:val="79"/>
        </w:trPr>
        <w:tc>
          <w:tcPr>
            <w:tcW w:w="276" w:type="pct"/>
          </w:tcPr>
          <w:p w:rsidR="00312F3A" w:rsidRPr="00D53B99" w:rsidRDefault="00312F3A" w:rsidP="00312F3A">
            <w:pPr>
              <w:tabs>
                <w:tab w:val="left" w:pos="507"/>
              </w:tabs>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B18</w:t>
            </w:r>
          </w:p>
        </w:tc>
        <w:tc>
          <w:tcPr>
            <w:tcW w:w="1943" w:type="pct"/>
          </w:tcPr>
          <w:p w:rsidR="00312F3A" w:rsidRPr="00D53B99" w:rsidRDefault="00312F3A" w:rsidP="00312F3A">
            <w:pPr>
              <w:spacing w:before="60" w:after="0" w:line="240" w:lineRule="auto"/>
              <w:rPr>
                <w:rFonts w:ascii="Times New Roman" w:eastAsia="Times New Roman" w:hAnsi="Times New Roman"/>
                <w:b/>
                <w:sz w:val="18"/>
                <w:szCs w:val="18"/>
                <w:lang w:eastAsia="fr-FR"/>
              </w:rPr>
            </w:pPr>
            <w:r w:rsidRPr="00D53B99">
              <w:rPr>
                <w:rFonts w:ascii="Times New Roman" w:eastAsia="Times New Roman" w:hAnsi="Times New Roman"/>
                <w:b/>
                <w:sz w:val="18"/>
                <w:szCs w:val="18"/>
                <w:lang w:eastAsia="fr-FR"/>
              </w:rPr>
              <w:t>Avez-vous des difficultés pour mémoriser ou pour vous concentrer ?</w:t>
            </w:r>
          </w:p>
          <w:p w:rsidR="00312F3A" w:rsidRDefault="00312F3A" w:rsidP="00312F3A">
            <w:pPr>
              <w:spacing w:before="60" w:after="0" w:line="240" w:lineRule="auto"/>
              <w:rPr>
                <w:rFonts w:ascii="Times New Roman" w:eastAsia="Times New Roman" w:hAnsi="Times New Roman"/>
                <w:b/>
                <w:sz w:val="18"/>
                <w:szCs w:val="18"/>
                <w:lang w:eastAsia="fr-FR"/>
              </w:rPr>
            </w:pPr>
          </w:p>
          <w:p w:rsidR="008E4463" w:rsidRPr="00D53B99" w:rsidRDefault="008E4463" w:rsidP="00312F3A">
            <w:pPr>
              <w:spacing w:before="60" w:after="0" w:line="240" w:lineRule="auto"/>
              <w:rPr>
                <w:rFonts w:ascii="Times New Roman" w:eastAsia="Times New Roman" w:hAnsi="Times New Roman"/>
                <w:b/>
                <w:sz w:val="18"/>
                <w:szCs w:val="18"/>
                <w:lang w:eastAsia="fr-FR"/>
              </w:rPr>
            </w:pPr>
            <w:r w:rsidRPr="00D53B99">
              <w:rPr>
                <w:rFonts w:ascii="Times New Roman" w:hAnsi="Times New Roman"/>
                <w:b/>
                <w:bCs/>
                <w:i/>
                <w:sz w:val="16"/>
                <w:szCs w:val="16"/>
              </w:rPr>
              <w:t>Cocher le code correspondant à la déclaration de l’enquêté(e) puis l’inscrire dans le bac prévu à cet effet</w:t>
            </w:r>
          </w:p>
        </w:tc>
        <w:tc>
          <w:tcPr>
            <w:tcW w:w="2343" w:type="pct"/>
            <w:gridSpan w:val="3"/>
            <w:vAlign w:val="bottom"/>
          </w:tcPr>
          <w:p w:rsidR="00312F3A" w:rsidRPr="00D53B99" w:rsidRDefault="00312F3A" w:rsidP="00312F3A">
            <w:pPr>
              <w:spacing w:before="60"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1. Non, pas de difficultés</w:t>
            </w:r>
          </w:p>
          <w:p w:rsidR="00312F3A" w:rsidRPr="00D53B99" w:rsidRDefault="00312F3A" w:rsidP="00312F3A">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2. Oui, quelques difficultés</w:t>
            </w:r>
          </w:p>
          <w:p w:rsidR="00312F3A" w:rsidRPr="00D53B99" w:rsidRDefault="00312F3A" w:rsidP="00312F3A">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 xml:space="preserve">3. Oui, beaucoup de difficultés </w:t>
            </w:r>
          </w:p>
          <w:p w:rsidR="00312F3A" w:rsidRPr="00D53B99" w:rsidRDefault="00312F3A" w:rsidP="00312F3A">
            <w:pPr>
              <w:spacing w:after="6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4. Ne peut pas du tout mémoriser</w:t>
            </w:r>
          </w:p>
          <w:p w:rsidR="00312F3A" w:rsidRPr="00D53B99" w:rsidRDefault="00312F3A" w:rsidP="00312F3A">
            <w:pPr>
              <w:spacing w:after="60" w:line="240" w:lineRule="auto"/>
              <w:jc w:val="center"/>
              <w:rPr>
                <w:rFonts w:ascii="Times New Roman" w:hAnsi="Times New Roman"/>
                <w:sz w:val="20"/>
                <w:szCs w:val="20"/>
                <w:highlight w:val="lightGray"/>
              </w:rPr>
            </w:pPr>
            <w:r w:rsidRPr="00D53B99">
              <w:rPr>
                <w:rFonts w:ascii="Times New Roman" w:eastAsia="Times New Roman" w:hAnsi="Times New Roman"/>
                <w:sz w:val="20"/>
                <w:szCs w:val="20"/>
                <w:lang w:eastAsia="fr-FR"/>
              </w:rPr>
              <w:t>|__|</w:t>
            </w:r>
          </w:p>
        </w:tc>
        <w:tc>
          <w:tcPr>
            <w:tcW w:w="438" w:type="pct"/>
          </w:tcPr>
          <w:p w:rsidR="00312F3A" w:rsidRPr="00D53B99" w:rsidRDefault="00312F3A" w:rsidP="008B1F07">
            <w:pPr>
              <w:spacing w:after="0" w:line="240" w:lineRule="auto"/>
              <w:rPr>
                <w:rFonts w:ascii="Times New Roman" w:hAnsi="Times New Roman"/>
              </w:rPr>
            </w:pPr>
          </w:p>
        </w:tc>
      </w:tr>
      <w:tr w:rsidR="00D53B99" w:rsidRPr="00D53B99" w:rsidTr="003C60EB">
        <w:trPr>
          <w:trHeight w:val="79"/>
        </w:trPr>
        <w:tc>
          <w:tcPr>
            <w:tcW w:w="276" w:type="pct"/>
          </w:tcPr>
          <w:p w:rsidR="00312F3A" w:rsidRPr="00D53B99" w:rsidRDefault="00312F3A" w:rsidP="00312F3A">
            <w:pPr>
              <w:tabs>
                <w:tab w:val="left" w:pos="507"/>
              </w:tabs>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B19</w:t>
            </w:r>
          </w:p>
        </w:tc>
        <w:tc>
          <w:tcPr>
            <w:tcW w:w="1943" w:type="pct"/>
          </w:tcPr>
          <w:p w:rsidR="00312F3A" w:rsidRDefault="00312F3A" w:rsidP="00312F3A">
            <w:pPr>
              <w:spacing w:before="60" w:after="0" w:line="240" w:lineRule="auto"/>
              <w:rPr>
                <w:rFonts w:ascii="Times New Roman" w:eastAsia="Times New Roman" w:hAnsi="Times New Roman"/>
                <w:b/>
                <w:sz w:val="18"/>
                <w:szCs w:val="18"/>
                <w:lang w:eastAsia="fr-FR"/>
              </w:rPr>
            </w:pPr>
            <w:r w:rsidRPr="00D53B99">
              <w:rPr>
                <w:rFonts w:ascii="Times New Roman" w:eastAsia="Times New Roman" w:hAnsi="Times New Roman"/>
                <w:b/>
                <w:sz w:val="18"/>
                <w:szCs w:val="18"/>
                <w:lang w:eastAsia="fr-FR"/>
              </w:rPr>
              <w:t>Avez-vous des difficultés pour prendre soin de vous comme par exemple vous habiller ou marcher ?</w:t>
            </w:r>
          </w:p>
          <w:p w:rsidR="008E4463" w:rsidRPr="00D53B99" w:rsidRDefault="008E4463" w:rsidP="00312F3A">
            <w:pPr>
              <w:spacing w:before="60" w:after="0" w:line="240" w:lineRule="auto"/>
              <w:rPr>
                <w:rFonts w:ascii="Times New Roman" w:eastAsia="Times New Roman" w:hAnsi="Times New Roman"/>
                <w:b/>
                <w:sz w:val="18"/>
                <w:szCs w:val="18"/>
                <w:lang w:eastAsia="fr-FR"/>
              </w:rPr>
            </w:pPr>
            <w:r w:rsidRPr="00D53B99">
              <w:rPr>
                <w:rFonts w:ascii="Times New Roman" w:hAnsi="Times New Roman"/>
                <w:b/>
                <w:bCs/>
                <w:i/>
                <w:sz w:val="16"/>
                <w:szCs w:val="16"/>
              </w:rPr>
              <w:t>Cocher le code correspondant à la déclaration de l’enquêté(e) puis l’inscrire dans le bac prévu à cet effet</w:t>
            </w:r>
          </w:p>
        </w:tc>
        <w:tc>
          <w:tcPr>
            <w:tcW w:w="2343" w:type="pct"/>
            <w:gridSpan w:val="3"/>
            <w:vAlign w:val="bottom"/>
          </w:tcPr>
          <w:p w:rsidR="00312F3A" w:rsidRPr="00D53B99" w:rsidRDefault="00312F3A" w:rsidP="00312F3A">
            <w:pPr>
              <w:spacing w:before="60"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1. Non, pas de difficultés</w:t>
            </w:r>
          </w:p>
          <w:p w:rsidR="00312F3A" w:rsidRPr="00D53B99" w:rsidRDefault="00312F3A" w:rsidP="00312F3A">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2. Oui, quelques difficultés</w:t>
            </w:r>
          </w:p>
          <w:p w:rsidR="00312F3A" w:rsidRPr="00D53B99" w:rsidRDefault="00312F3A" w:rsidP="00312F3A">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 xml:space="preserve">3. Oui, beaucoup de difficultés </w:t>
            </w:r>
          </w:p>
          <w:p w:rsidR="00312F3A" w:rsidRPr="00D53B99" w:rsidRDefault="00312F3A" w:rsidP="00312F3A">
            <w:pPr>
              <w:spacing w:after="6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4. Ne peut pas du tout prendre soin de soi</w:t>
            </w:r>
          </w:p>
          <w:p w:rsidR="00312F3A" w:rsidRPr="00D53B99" w:rsidRDefault="00312F3A" w:rsidP="00312F3A">
            <w:pPr>
              <w:spacing w:after="60" w:line="240" w:lineRule="auto"/>
              <w:jc w:val="center"/>
              <w:rPr>
                <w:rFonts w:ascii="Times New Roman" w:hAnsi="Times New Roman"/>
                <w:sz w:val="20"/>
                <w:szCs w:val="20"/>
                <w:highlight w:val="lightGray"/>
              </w:rPr>
            </w:pPr>
            <w:r w:rsidRPr="00D53B99">
              <w:rPr>
                <w:rFonts w:ascii="Times New Roman" w:eastAsia="Times New Roman" w:hAnsi="Times New Roman"/>
                <w:sz w:val="20"/>
                <w:szCs w:val="20"/>
                <w:lang w:eastAsia="fr-FR"/>
              </w:rPr>
              <w:t>|__|</w:t>
            </w:r>
          </w:p>
        </w:tc>
        <w:tc>
          <w:tcPr>
            <w:tcW w:w="438" w:type="pct"/>
          </w:tcPr>
          <w:p w:rsidR="00312F3A" w:rsidRPr="00D53B99" w:rsidRDefault="00312F3A" w:rsidP="008B1F07">
            <w:pPr>
              <w:spacing w:after="0" w:line="240" w:lineRule="auto"/>
              <w:rPr>
                <w:rFonts w:ascii="Times New Roman" w:hAnsi="Times New Roman"/>
              </w:rPr>
            </w:pPr>
          </w:p>
        </w:tc>
      </w:tr>
      <w:tr w:rsidR="00D53B99" w:rsidRPr="00D53B99" w:rsidTr="003C60EB">
        <w:trPr>
          <w:trHeight w:val="79"/>
        </w:trPr>
        <w:tc>
          <w:tcPr>
            <w:tcW w:w="276" w:type="pct"/>
          </w:tcPr>
          <w:p w:rsidR="00C711F1" w:rsidRPr="00D53B99" w:rsidRDefault="00C711F1" w:rsidP="00312F3A">
            <w:pPr>
              <w:tabs>
                <w:tab w:val="left" w:pos="507"/>
              </w:tabs>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B20</w:t>
            </w:r>
          </w:p>
        </w:tc>
        <w:tc>
          <w:tcPr>
            <w:tcW w:w="1943" w:type="pct"/>
          </w:tcPr>
          <w:p w:rsidR="00C711F1" w:rsidRPr="00D53B99" w:rsidRDefault="00C711F1" w:rsidP="00312F3A">
            <w:pPr>
              <w:spacing w:before="60" w:after="0" w:line="240" w:lineRule="auto"/>
              <w:rPr>
                <w:rFonts w:ascii="Times New Roman" w:eastAsia="Times New Roman" w:hAnsi="Times New Roman"/>
                <w:b/>
                <w:sz w:val="18"/>
                <w:szCs w:val="18"/>
                <w:lang w:eastAsia="fr-FR"/>
              </w:rPr>
            </w:pPr>
            <w:r w:rsidRPr="00D53B99">
              <w:rPr>
                <w:rFonts w:ascii="Times New Roman" w:eastAsia="Times New Roman" w:hAnsi="Times New Roman"/>
                <w:b/>
                <w:sz w:val="18"/>
                <w:szCs w:val="18"/>
                <w:lang w:eastAsia="fr-FR"/>
              </w:rPr>
              <w:t>Avez-vous des difficultés pour communiquer (par exemple pour comprendre les autres ou pour vous faire comprendre) ?</w:t>
            </w:r>
          </w:p>
        </w:tc>
        <w:tc>
          <w:tcPr>
            <w:tcW w:w="2343" w:type="pct"/>
            <w:gridSpan w:val="3"/>
            <w:vAlign w:val="bottom"/>
          </w:tcPr>
          <w:p w:rsidR="00C711F1" w:rsidRPr="00D53B99" w:rsidRDefault="00C711F1" w:rsidP="00C711F1">
            <w:pPr>
              <w:spacing w:before="60"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1. Non, pas de difficultés</w:t>
            </w:r>
          </w:p>
          <w:p w:rsidR="00C711F1" w:rsidRPr="00D53B99" w:rsidRDefault="00C711F1" w:rsidP="00C711F1">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2. Oui, quelques difficultés</w:t>
            </w:r>
          </w:p>
          <w:p w:rsidR="00C711F1" w:rsidRPr="00D53B99" w:rsidRDefault="00C711F1" w:rsidP="00C711F1">
            <w:pPr>
              <w:spacing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 xml:space="preserve">3. Oui, beaucoup de difficultés </w:t>
            </w:r>
          </w:p>
          <w:p w:rsidR="00C711F1" w:rsidRPr="00D53B99" w:rsidRDefault="00C711F1" w:rsidP="00C711F1">
            <w:pPr>
              <w:spacing w:after="6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4. Ne peut pas du tout communiquer avec les autres</w:t>
            </w:r>
          </w:p>
          <w:p w:rsidR="00C711F1" w:rsidRPr="00D53B99" w:rsidRDefault="00C711F1" w:rsidP="00C711F1">
            <w:pPr>
              <w:spacing w:after="60" w:line="240" w:lineRule="auto"/>
              <w:jc w:val="center"/>
              <w:rPr>
                <w:rFonts w:ascii="Times New Roman" w:hAnsi="Times New Roman"/>
                <w:sz w:val="20"/>
                <w:szCs w:val="20"/>
                <w:highlight w:val="lightGray"/>
              </w:rPr>
            </w:pPr>
            <w:r w:rsidRPr="00D53B99">
              <w:rPr>
                <w:rFonts w:ascii="Times New Roman" w:eastAsia="Times New Roman" w:hAnsi="Times New Roman"/>
                <w:sz w:val="20"/>
                <w:szCs w:val="20"/>
                <w:lang w:eastAsia="fr-FR"/>
              </w:rPr>
              <w:t>|__|</w:t>
            </w:r>
          </w:p>
        </w:tc>
        <w:tc>
          <w:tcPr>
            <w:tcW w:w="438" w:type="pct"/>
          </w:tcPr>
          <w:p w:rsidR="00C711F1" w:rsidRPr="00D53B99" w:rsidRDefault="00C711F1" w:rsidP="008B1F07">
            <w:pPr>
              <w:spacing w:after="0" w:line="240" w:lineRule="auto"/>
              <w:rPr>
                <w:rFonts w:ascii="Times New Roman" w:hAnsi="Times New Roman"/>
              </w:rPr>
            </w:pPr>
          </w:p>
        </w:tc>
      </w:tr>
      <w:tr w:rsidR="008F60EC" w:rsidRPr="00D53B99" w:rsidTr="008F60EC">
        <w:trPr>
          <w:trHeight w:val="79"/>
        </w:trPr>
        <w:tc>
          <w:tcPr>
            <w:tcW w:w="5000" w:type="pct"/>
            <w:gridSpan w:val="6"/>
          </w:tcPr>
          <w:p w:rsidR="008F60EC" w:rsidRPr="00D53B99" w:rsidRDefault="008F60EC" w:rsidP="003C60EB">
            <w:pPr>
              <w:spacing w:after="0" w:line="240" w:lineRule="auto"/>
              <w:jc w:val="center"/>
              <w:rPr>
                <w:rFonts w:ascii="Times New Roman" w:hAnsi="Times New Roman"/>
              </w:rPr>
            </w:pPr>
            <w:r>
              <w:rPr>
                <w:rFonts w:ascii="Times New Roman" w:hAnsi="Times New Roman"/>
              </w:rPr>
              <w:t>Parents</w:t>
            </w:r>
          </w:p>
        </w:tc>
      </w:tr>
      <w:tr w:rsidR="00D53B99" w:rsidRPr="00D53B99" w:rsidTr="003C60EB">
        <w:trPr>
          <w:trHeight w:val="79"/>
        </w:trPr>
        <w:tc>
          <w:tcPr>
            <w:tcW w:w="276" w:type="pct"/>
          </w:tcPr>
          <w:p w:rsidR="00D12BE0" w:rsidRPr="00D53B99" w:rsidRDefault="00D53B99" w:rsidP="00312F3A">
            <w:pPr>
              <w:tabs>
                <w:tab w:val="left" w:pos="507"/>
              </w:tabs>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B21</w:t>
            </w:r>
          </w:p>
        </w:tc>
        <w:tc>
          <w:tcPr>
            <w:tcW w:w="1943" w:type="pct"/>
          </w:tcPr>
          <w:p w:rsidR="00D12BE0" w:rsidRDefault="00D12BE0" w:rsidP="00D12BE0">
            <w:pPr>
              <w:rPr>
                <w:rFonts w:ascii="Times New Roman" w:eastAsia="Times New Roman" w:hAnsi="Times New Roman"/>
                <w:b/>
                <w:sz w:val="18"/>
                <w:szCs w:val="18"/>
                <w:lang w:eastAsia="fr-FR"/>
              </w:rPr>
            </w:pPr>
            <w:r w:rsidRPr="00D53B99">
              <w:rPr>
                <w:rFonts w:ascii="Times New Roman" w:eastAsia="Times New Roman" w:hAnsi="Times New Roman"/>
                <w:b/>
                <w:sz w:val="18"/>
                <w:szCs w:val="18"/>
                <w:lang w:eastAsia="fr-FR"/>
              </w:rPr>
              <w:t xml:space="preserve">Quel est le niveau d’instruction le plus élevé que votre père a </w:t>
            </w:r>
            <w:r w:rsidR="003A27A6">
              <w:rPr>
                <w:rFonts w:ascii="Times New Roman" w:eastAsia="Times New Roman" w:hAnsi="Times New Roman"/>
                <w:b/>
                <w:sz w:val="18"/>
                <w:szCs w:val="18"/>
                <w:lang w:eastAsia="fr-FR"/>
              </w:rPr>
              <w:t>complété</w:t>
            </w:r>
            <w:r w:rsidRPr="00D53B99">
              <w:rPr>
                <w:rFonts w:ascii="Times New Roman" w:eastAsia="Times New Roman" w:hAnsi="Times New Roman"/>
                <w:b/>
                <w:sz w:val="18"/>
                <w:szCs w:val="18"/>
                <w:lang w:eastAsia="fr-FR"/>
              </w:rPr>
              <w:t xml:space="preserve"> avec succès ?</w:t>
            </w:r>
          </w:p>
          <w:p w:rsidR="008E4463" w:rsidRDefault="008E4463" w:rsidP="00D12BE0">
            <w:pPr>
              <w:rPr>
                <w:rFonts w:ascii="Times New Roman" w:eastAsia="Times New Roman" w:hAnsi="Times New Roman"/>
                <w:b/>
                <w:sz w:val="18"/>
                <w:szCs w:val="18"/>
                <w:lang w:eastAsia="fr-FR"/>
              </w:rPr>
            </w:pPr>
          </w:p>
          <w:p w:rsidR="008E4463" w:rsidRPr="00D53B99" w:rsidRDefault="008E4463" w:rsidP="00D12BE0">
            <w:pPr>
              <w:rPr>
                <w:rFonts w:ascii="Times New Roman" w:eastAsia="Times New Roman" w:hAnsi="Times New Roman"/>
                <w:b/>
                <w:sz w:val="18"/>
                <w:szCs w:val="18"/>
                <w:lang w:eastAsia="fr-FR"/>
              </w:rPr>
            </w:pPr>
          </w:p>
          <w:p w:rsidR="00D12BE0" w:rsidRPr="00D53B99" w:rsidRDefault="008E4463" w:rsidP="00312F3A">
            <w:pPr>
              <w:spacing w:before="60" w:after="0" w:line="240" w:lineRule="auto"/>
              <w:rPr>
                <w:rFonts w:ascii="Times New Roman" w:eastAsia="Times New Roman" w:hAnsi="Times New Roman"/>
                <w:b/>
                <w:sz w:val="18"/>
                <w:szCs w:val="18"/>
                <w:lang w:eastAsia="fr-FR"/>
              </w:rPr>
            </w:pPr>
            <w:r w:rsidRPr="00D53B99">
              <w:rPr>
                <w:rFonts w:ascii="Times New Roman" w:hAnsi="Times New Roman"/>
                <w:b/>
                <w:bCs/>
                <w:i/>
                <w:sz w:val="16"/>
                <w:szCs w:val="16"/>
              </w:rPr>
              <w:t>Cocher le code correspondant à la déclaration de l’enquêté(e) puis l’inscrire dans le bac prévu à cet effet</w:t>
            </w:r>
          </w:p>
        </w:tc>
        <w:tc>
          <w:tcPr>
            <w:tcW w:w="2343" w:type="pct"/>
            <w:gridSpan w:val="3"/>
            <w:vAlign w:val="bottom"/>
          </w:tcPr>
          <w:p w:rsidR="00D12BE0" w:rsidRPr="00D53B99" w:rsidRDefault="00D12BE0" w:rsidP="00D12BE0">
            <w:pPr>
              <w:spacing w:before="60"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1. Aucun</w:t>
            </w:r>
          </w:p>
          <w:p w:rsidR="00D12BE0" w:rsidRPr="00D53B99" w:rsidRDefault="00D12BE0" w:rsidP="00D12BE0">
            <w:pPr>
              <w:spacing w:before="60"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2. Etude primaire</w:t>
            </w:r>
          </w:p>
          <w:p w:rsidR="00D12BE0" w:rsidRPr="00D53B99" w:rsidRDefault="00D12BE0" w:rsidP="00D12BE0">
            <w:pPr>
              <w:spacing w:before="60"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3. Enseignement professionnel (Secondaire)</w:t>
            </w:r>
          </w:p>
          <w:p w:rsidR="00D12BE0" w:rsidRDefault="00D12BE0" w:rsidP="00D12BE0">
            <w:pPr>
              <w:spacing w:before="60"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4. Etude secondaire</w:t>
            </w:r>
            <w:r w:rsidR="00435CE8">
              <w:rPr>
                <w:rFonts w:ascii="Times New Roman" w:eastAsia="Times New Roman" w:hAnsi="Times New Roman"/>
                <w:i/>
                <w:sz w:val="14"/>
                <w:szCs w:val="14"/>
                <w:lang w:eastAsia="fr-FR"/>
              </w:rPr>
              <w:t xml:space="preserve"> 1er cycle</w:t>
            </w:r>
          </w:p>
          <w:p w:rsidR="00D12BE0" w:rsidRPr="00D53B99" w:rsidRDefault="00435CE8" w:rsidP="00D12BE0">
            <w:pPr>
              <w:spacing w:before="60" w:after="0" w:line="240" w:lineRule="auto"/>
              <w:rPr>
                <w:rFonts w:ascii="Times New Roman" w:eastAsia="Times New Roman" w:hAnsi="Times New Roman"/>
                <w:i/>
                <w:sz w:val="14"/>
                <w:szCs w:val="14"/>
                <w:lang w:eastAsia="fr-FR"/>
              </w:rPr>
            </w:pPr>
            <w:r>
              <w:rPr>
                <w:rFonts w:ascii="Times New Roman" w:eastAsia="Times New Roman" w:hAnsi="Times New Roman"/>
                <w:i/>
                <w:sz w:val="14"/>
                <w:szCs w:val="14"/>
                <w:lang w:eastAsia="fr-FR"/>
              </w:rPr>
              <w:t>5. Etude secondaire 2</w:t>
            </w:r>
            <w:r w:rsidRPr="003C60EB">
              <w:rPr>
                <w:rFonts w:ascii="Times New Roman" w:eastAsia="Times New Roman" w:hAnsi="Times New Roman"/>
                <w:i/>
                <w:sz w:val="14"/>
                <w:szCs w:val="14"/>
                <w:vertAlign w:val="superscript"/>
                <w:lang w:eastAsia="fr-FR"/>
              </w:rPr>
              <w:t>nd</w:t>
            </w:r>
            <w:r>
              <w:rPr>
                <w:rFonts w:ascii="Times New Roman" w:eastAsia="Times New Roman" w:hAnsi="Times New Roman"/>
                <w:i/>
                <w:sz w:val="14"/>
                <w:szCs w:val="14"/>
                <w:lang w:eastAsia="fr-FR"/>
              </w:rPr>
              <w:t xml:space="preserve"> cycle</w:t>
            </w:r>
            <w:r w:rsidR="00C74F78">
              <w:rPr>
                <w:rFonts w:ascii="Times New Roman" w:eastAsia="Times New Roman" w:hAnsi="Times New Roman"/>
                <w:i/>
                <w:sz w:val="14"/>
                <w:szCs w:val="14"/>
                <w:lang w:eastAsia="fr-FR"/>
              </w:rPr>
              <w:t>6</w:t>
            </w:r>
            <w:r w:rsidR="00D12BE0" w:rsidRPr="00D53B99">
              <w:rPr>
                <w:rFonts w:ascii="Times New Roman" w:eastAsia="Times New Roman" w:hAnsi="Times New Roman"/>
                <w:i/>
                <w:sz w:val="14"/>
                <w:szCs w:val="14"/>
                <w:lang w:eastAsia="fr-FR"/>
              </w:rPr>
              <w:t>. Enseignement professionnel (Post secondaire)</w:t>
            </w:r>
          </w:p>
          <w:p w:rsidR="00D12BE0" w:rsidRPr="00D53B99" w:rsidRDefault="00C74F78" w:rsidP="00D12BE0">
            <w:pPr>
              <w:spacing w:before="60" w:after="0" w:line="240" w:lineRule="auto"/>
              <w:rPr>
                <w:rFonts w:ascii="Times New Roman" w:eastAsia="Times New Roman" w:hAnsi="Times New Roman"/>
                <w:i/>
                <w:sz w:val="14"/>
                <w:szCs w:val="14"/>
                <w:lang w:eastAsia="fr-FR"/>
              </w:rPr>
            </w:pPr>
            <w:r>
              <w:rPr>
                <w:rFonts w:ascii="Times New Roman" w:eastAsia="Times New Roman" w:hAnsi="Times New Roman"/>
                <w:i/>
                <w:sz w:val="14"/>
                <w:szCs w:val="14"/>
                <w:lang w:eastAsia="fr-FR"/>
              </w:rPr>
              <w:t>7</w:t>
            </w:r>
            <w:r w:rsidR="00D12BE0" w:rsidRPr="00D53B99">
              <w:rPr>
                <w:rFonts w:ascii="Times New Roman" w:eastAsia="Times New Roman" w:hAnsi="Times New Roman"/>
                <w:i/>
                <w:sz w:val="14"/>
                <w:szCs w:val="14"/>
                <w:lang w:eastAsia="fr-FR"/>
              </w:rPr>
              <w:t>. Etude universitaire</w:t>
            </w:r>
          </w:p>
          <w:p w:rsidR="00D12BE0" w:rsidRPr="00D53B99" w:rsidRDefault="00C74F78" w:rsidP="00D12BE0">
            <w:pPr>
              <w:spacing w:before="60" w:after="0" w:line="240" w:lineRule="auto"/>
              <w:rPr>
                <w:rFonts w:ascii="Times New Roman" w:eastAsia="Times New Roman" w:hAnsi="Times New Roman"/>
                <w:i/>
                <w:sz w:val="14"/>
                <w:szCs w:val="14"/>
                <w:lang w:eastAsia="fr-FR"/>
              </w:rPr>
            </w:pPr>
            <w:r>
              <w:rPr>
                <w:rFonts w:ascii="Times New Roman" w:eastAsia="Times New Roman" w:hAnsi="Times New Roman"/>
                <w:i/>
                <w:sz w:val="14"/>
                <w:szCs w:val="14"/>
                <w:lang w:eastAsia="fr-FR"/>
              </w:rPr>
              <w:t>8</w:t>
            </w:r>
            <w:r w:rsidR="00D12BE0" w:rsidRPr="00D53B99">
              <w:rPr>
                <w:rFonts w:ascii="Times New Roman" w:eastAsia="Times New Roman" w:hAnsi="Times New Roman"/>
                <w:i/>
                <w:sz w:val="14"/>
                <w:szCs w:val="14"/>
                <w:lang w:eastAsia="fr-FR"/>
              </w:rPr>
              <w:t>. Etude post universitaire</w:t>
            </w:r>
          </w:p>
          <w:p w:rsidR="00D12BE0" w:rsidRPr="00D53B99" w:rsidRDefault="00C74F78" w:rsidP="00D12BE0">
            <w:pPr>
              <w:spacing w:before="60" w:after="0" w:line="240" w:lineRule="auto"/>
              <w:rPr>
                <w:rFonts w:ascii="Times New Roman" w:eastAsia="Times New Roman" w:hAnsi="Times New Roman"/>
                <w:i/>
                <w:sz w:val="14"/>
                <w:szCs w:val="14"/>
                <w:lang w:eastAsia="fr-FR"/>
              </w:rPr>
            </w:pPr>
            <w:r>
              <w:rPr>
                <w:rFonts w:ascii="Times New Roman" w:eastAsia="Times New Roman" w:hAnsi="Times New Roman"/>
                <w:i/>
                <w:sz w:val="14"/>
                <w:szCs w:val="14"/>
                <w:lang w:eastAsia="fr-FR"/>
              </w:rPr>
              <w:t>9</w:t>
            </w:r>
            <w:r w:rsidR="00D12BE0" w:rsidRPr="00D53B99">
              <w:rPr>
                <w:rFonts w:ascii="Times New Roman" w:eastAsia="Times New Roman" w:hAnsi="Times New Roman"/>
                <w:i/>
                <w:sz w:val="14"/>
                <w:szCs w:val="14"/>
                <w:lang w:eastAsia="fr-FR"/>
              </w:rPr>
              <w:t xml:space="preserve">. </w:t>
            </w:r>
            <w:r>
              <w:rPr>
                <w:rFonts w:ascii="Times New Roman" w:eastAsia="Times New Roman" w:hAnsi="Times New Roman"/>
                <w:i/>
                <w:sz w:val="14"/>
                <w:szCs w:val="14"/>
                <w:lang w:eastAsia="fr-FR"/>
              </w:rPr>
              <w:t xml:space="preserve">Ne sait pas </w:t>
            </w:r>
          </w:p>
          <w:p w:rsidR="00D12BE0" w:rsidRPr="00D53B99" w:rsidRDefault="008E4463" w:rsidP="00D12BE0">
            <w:pPr>
              <w:spacing w:before="60" w:after="0" w:line="240" w:lineRule="auto"/>
              <w:rPr>
                <w:rFonts w:ascii="Times New Roman" w:eastAsia="Times New Roman" w:hAnsi="Times New Roman"/>
                <w:i/>
                <w:sz w:val="14"/>
                <w:szCs w:val="14"/>
                <w:lang w:eastAsia="fr-FR"/>
              </w:rPr>
            </w:pPr>
            <w:r>
              <w:rPr>
                <w:rFonts w:ascii="Times New Roman" w:eastAsia="Times New Roman" w:hAnsi="Times New Roman"/>
                <w:i/>
                <w:sz w:val="14"/>
                <w:szCs w:val="14"/>
                <w:lang w:eastAsia="fr-FR"/>
              </w:rPr>
              <w:t>9</w:t>
            </w:r>
            <w:r w:rsidR="00D12BE0" w:rsidRPr="00D53B99">
              <w:rPr>
                <w:rFonts w:ascii="Times New Roman" w:eastAsia="Times New Roman" w:hAnsi="Times New Roman"/>
                <w:i/>
                <w:sz w:val="14"/>
                <w:szCs w:val="14"/>
                <w:lang w:eastAsia="fr-FR"/>
              </w:rPr>
              <w:t>9. Autre (précisez) ______________________________________</w:t>
            </w:r>
          </w:p>
          <w:p w:rsidR="00BF267B" w:rsidRPr="00D53B99" w:rsidRDefault="00D12BE0" w:rsidP="00BF267B">
            <w:pPr>
              <w:spacing w:before="60" w:after="0" w:line="240" w:lineRule="auto"/>
              <w:jc w:val="center"/>
              <w:rPr>
                <w:rFonts w:ascii="Times New Roman" w:eastAsia="Times New Roman" w:hAnsi="Times New Roman"/>
                <w:sz w:val="20"/>
                <w:szCs w:val="20"/>
                <w:lang w:eastAsia="fr-FR"/>
              </w:rPr>
            </w:pPr>
            <w:r w:rsidRPr="00D53B99">
              <w:rPr>
                <w:rFonts w:ascii="Times New Roman" w:eastAsia="Times New Roman" w:hAnsi="Times New Roman"/>
                <w:sz w:val="20"/>
                <w:szCs w:val="20"/>
                <w:lang w:eastAsia="fr-FR"/>
              </w:rPr>
              <w:t>|__|</w:t>
            </w:r>
            <w:r w:rsidR="00BF267B" w:rsidRPr="00D53B99">
              <w:rPr>
                <w:rFonts w:ascii="Times New Roman" w:eastAsia="Times New Roman" w:hAnsi="Times New Roman"/>
                <w:sz w:val="20"/>
                <w:szCs w:val="20"/>
                <w:lang w:eastAsia="fr-FR"/>
              </w:rPr>
              <w:t>__|</w:t>
            </w:r>
          </w:p>
          <w:p w:rsidR="00D12BE0" w:rsidRPr="00D53B99" w:rsidRDefault="00D12BE0" w:rsidP="00D12BE0">
            <w:pPr>
              <w:spacing w:before="60" w:after="0" w:line="240" w:lineRule="auto"/>
              <w:jc w:val="center"/>
              <w:rPr>
                <w:rFonts w:ascii="Times New Roman" w:eastAsia="Times New Roman" w:hAnsi="Times New Roman"/>
                <w:sz w:val="20"/>
                <w:szCs w:val="20"/>
                <w:lang w:eastAsia="fr-FR"/>
              </w:rPr>
            </w:pPr>
          </w:p>
          <w:p w:rsidR="00D12BE0" w:rsidRPr="00D53B99" w:rsidRDefault="00D12BE0" w:rsidP="00D12BE0">
            <w:pPr>
              <w:spacing w:before="60" w:after="0" w:line="240" w:lineRule="auto"/>
              <w:jc w:val="center"/>
              <w:rPr>
                <w:rFonts w:ascii="Times New Roman" w:eastAsia="Times New Roman" w:hAnsi="Times New Roman"/>
                <w:i/>
                <w:sz w:val="14"/>
                <w:szCs w:val="14"/>
                <w:lang w:eastAsia="fr-FR"/>
              </w:rPr>
            </w:pPr>
          </w:p>
        </w:tc>
        <w:tc>
          <w:tcPr>
            <w:tcW w:w="438" w:type="pct"/>
          </w:tcPr>
          <w:p w:rsidR="00D12BE0" w:rsidRPr="00D53B99" w:rsidRDefault="00D12BE0" w:rsidP="008B1F07">
            <w:pPr>
              <w:spacing w:after="0" w:line="240" w:lineRule="auto"/>
              <w:rPr>
                <w:rFonts w:ascii="Times New Roman" w:hAnsi="Times New Roman"/>
              </w:rPr>
            </w:pPr>
          </w:p>
        </w:tc>
      </w:tr>
      <w:tr w:rsidR="00D53B99" w:rsidRPr="00D53B99" w:rsidTr="003C60EB">
        <w:trPr>
          <w:trHeight w:val="203"/>
        </w:trPr>
        <w:tc>
          <w:tcPr>
            <w:tcW w:w="276" w:type="pct"/>
            <w:vMerge w:val="restart"/>
          </w:tcPr>
          <w:p w:rsidR="00D12BE0" w:rsidRPr="006967C5" w:rsidRDefault="00D53B99" w:rsidP="00312F3A">
            <w:pPr>
              <w:tabs>
                <w:tab w:val="left" w:pos="507"/>
              </w:tabs>
              <w:rPr>
                <w:rFonts w:ascii="Times New Roman" w:eastAsia="Times New Roman" w:hAnsi="Times New Roman"/>
                <w:b/>
                <w:sz w:val="16"/>
                <w:szCs w:val="16"/>
                <w:lang w:eastAsia="fr-FR"/>
              </w:rPr>
            </w:pPr>
            <w:r w:rsidRPr="006967C5">
              <w:rPr>
                <w:rFonts w:ascii="Times New Roman" w:eastAsia="Times New Roman" w:hAnsi="Times New Roman"/>
                <w:b/>
                <w:sz w:val="16"/>
                <w:szCs w:val="16"/>
                <w:lang w:eastAsia="fr-FR"/>
              </w:rPr>
              <w:t>B22</w:t>
            </w:r>
          </w:p>
        </w:tc>
        <w:tc>
          <w:tcPr>
            <w:tcW w:w="1943" w:type="pct"/>
            <w:vMerge w:val="restart"/>
          </w:tcPr>
          <w:p w:rsidR="00D53B99" w:rsidRPr="006967C5" w:rsidRDefault="00D53B99" w:rsidP="00D53B99">
            <w:pPr>
              <w:spacing w:before="60" w:after="0"/>
              <w:rPr>
                <w:rFonts w:ascii="Times New Roman" w:eastAsia="Times New Roman" w:hAnsi="Times New Roman"/>
                <w:b/>
                <w:sz w:val="18"/>
                <w:szCs w:val="18"/>
                <w:lang w:eastAsia="fr-FR"/>
              </w:rPr>
            </w:pPr>
            <w:r w:rsidRPr="006967C5">
              <w:rPr>
                <w:rFonts w:ascii="Times New Roman" w:eastAsia="Times New Roman" w:hAnsi="Times New Roman"/>
                <w:b/>
                <w:sz w:val="16"/>
                <w:szCs w:val="16"/>
                <w:lang w:eastAsia="fr-FR"/>
              </w:rPr>
              <w:t>Quel genre de travail fait/faisait habituellement votre père</w:t>
            </w:r>
            <w:r w:rsidRPr="006967C5">
              <w:rPr>
                <w:rFonts w:ascii="Times New Roman" w:eastAsia="Times New Roman" w:hAnsi="Times New Roman"/>
                <w:b/>
                <w:sz w:val="18"/>
                <w:szCs w:val="18"/>
                <w:lang w:eastAsia="fr-FR"/>
              </w:rPr>
              <w:t>?</w:t>
            </w:r>
          </w:p>
          <w:p w:rsidR="00D12BE0" w:rsidRPr="006967C5" w:rsidRDefault="00D12BE0" w:rsidP="00312F3A">
            <w:pPr>
              <w:spacing w:before="60" w:after="0" w:line="240" w:lineRule="auto"/>
              <w:rPr>
                <w:rFonts w:ascii="Times New Roman" w:eastAsia="Times New Roman" w:hAnsi="Times New Roman"/>
                <w:b/>
                <w:sz w:val="18"/>
                <w:szCs w:val="18"/>
                <w:lang w:eastAsia="fr-FR"/>
              </w:rPr>
            </w:pPr>
          </w:p>
        </w:tc>
        <w:tc>
          <w:tcPr>
            <w:tcW w:w="1774" w:type="pct"/>
            <w:gridSpan w:val="2"/>
            <w:vAlign w:val="bottom"/>
          </w:tcPr>
          <w:p w:rsidR="00D12BE0" w:rsidRPr="006967C5" w:rsidRDefault="00D12BE0" w:rsidP="00C711F1">
            <w:pPr>
              <w:spacing w:before="60" w:after="0" w:line="240" w:lineRule="auto"/>
              <w:rPr>
                <w:rFonts w:ascii="Times New Roman" w:eastAsia="Times New Roman" w:hAnsi="Times New Roman"/>
                <w:i/>
                <w:sz w:val="14"/>
                <w:szCs w:val="14"/>
                <w:lang w:eastAsia="fr-FR"/>
              </w:rPr>
            </w:pPr>
            <w:r w:rsidRPr="006967C5">
              <w:rPr>
                <w:rFonts w:ascii="Times New Roman" w:eastAsia="Times New Roman" w:hAnsi="Times New Roman"/>
                <w:sz w:val="20"/>
                <w:szCs w:val="20"/>
                <w:lang w:eastAsia="fr-FR"/>
              </w:rPr>
              <w:t>Profession</w:t>
            </w:r>
          </w:p>
        </w:tc>
        <w:tc>
          <w:tcPr>
            <w:tcW w:w="570" w:type="pct"/>
            <w:vAlign w:val="bottom"/>
          </w:tcPr>
          <w:p w:rsidR="00D12BE0" w:rsidRPr="006967C5" w:rsidRDefault="00D12BE0" w:rsidP="00C711F1">
            <w:pPr>
              <w:spacing w:before="60" w:after="0" w:line="240" w:lineRule="auto"/>
              <w:rPr>
                <w:rFonts w:ascii="Times New Roman" w:eastAsia="Times New Roman" w:hAnsi="Times New Roman"/>
                <w:i/>
                <w:sz w:val="14"/>
                <w:szCs w:val="14"/>
                <w:lang w:eastAsia="fr-FR"/>
              </w:rPr>
            </w:pPr>
            <w:r w:rsidRPr="006967C5">
              <w:rPr>
                <w:rFonts w:ascii="Times New Roman" w:eastAsia="Times New Roman" w:hAnsi="Times New Roman"/>
                <w:sz w:val="20"/>
                <w:szCs w:val="20"/>
                <w:lang w:eastAsia="fr-FR"/>
              </w:rPr>
              <w:t>Code</w:t>
            </w:r>
          </w:p>
        </w:tc>
        <w:tc>
          <w:tcPr>
            <w:tcW w:w="438" w:type="pct"/>
            <w:vMerge w:val="restart"/>
          </w:tcPr>
          <w:p w:rsidR="00D12BE0" w:rsidRPr="006967C5" w:rsidRDefault="00D12BE0" w:rsidP="008B1F07">
            <w:pPr>
              <w:spacing w:after="0" w:line="240" w:lineRule="auto"/>
              <w:rPr>
                <w:rFonts w:ascii="Times New Roman" w:hAnsi="Times New Roman"/>
              </w:rPr>
            </w:pPr>
          </w:p>
        </w:tc>
      </w:tr>
      <w:tr w:rsidR="00D53B99" w:rsidRPr="00D53B99" w:rsidTr="003C60EB">
        <w:trPr>
          <w:trHeight w:val="202"/>
        </w:trPr>
        <w:tc>
          <w:tcPr>
            <w:tcW w:w="276" w:type="pct"/>
            <w:vMerge/>
          </w:tcPr>
          <w:p w:rsidR="00D12BE0" w:rsidRPr="00D53B99" w:rsidRDefault="00D12BE0" w:rsidP="00312F3A">
            <w:pPr>
              <w:tabs>
                <w:tab w:val="left" w:pos="507"/>
              </w:tabs>
              <w:rPr>
                <w:rFonts w:ascii="Times New Roman" w:eastAsia="Times New Roman" w:hAnsi="Times New Roman"/>
                <w:b/>
                <w:sz w:val="16"/>
                <w:szCs w:val="16"/>
                <w:lang w:eastAsia="fr-FR"/>
              </w:rPr>
            </w:pPr>
          </w:p>
        </w:tc>
        <w:tc>
          <w:tcPr>
            <w:tcW w:w="1943" w:type="pct"/>
            <w:vMerge/>
          </w:tcPr>
          <w:p w:rsidR="00D12BE0" w:rsidRPr="00D53B99" w:rsidRDefault="00D12BE0" w:rsidP="00312F3A">
            <w:pPr>
              <w:spacing w:before="60" w:after="0" w:line="240" w:lineRule="auto"/>
              <w:rPr>
                <w:rFonts w:ascii="Times New Roman" w:eastAsia="Times New Roman" w:hAnsi="Times New Roman"/>
                <w:b/>
                <w:sz w:val="18"/>
                <w:szCs w:val="18"/>
                <w:lang w:eastAsia="fr-FR"/>
              </w:rPr>
            </w:pPr>
          </w:p>
        </w:tc>
        <w:tc>
          <w:tcPr>
            <w:tcW w:w="1774" w:type="pct"/>
            <w:gridSpan w:val="2"/>
            <w:vAlign w:val="bottom"/>
          </w:tcPr>
          <w:p w:rsidR="00D12BE0" w:rsidRPr="00D53B99" w:rsidRDefault="00D12BE0" w:rsidP="00C711F1">
            <w:pPr>
              <w:spacing w:before="60" w:after="0" w:line="240" w:lineRule="auto"/>
              <w:rPr>
                <w:rFonts w:ascii="Times New Roman" w:eastAsia="Times New Roman" w:hAnsi="Times New Roman"/>
                <w:i/>
                <w:sz w:val="14"/>
                <w:szCs w:val="14"/>
                <w:lang w:eastAsia="fr-FR"/>
              </w:rPr>
            </w:pPr>
          </w:p>
          <w:p w:rsidR="00D53B99" w:rsidRPr="00D53B99" w:rsidRDefault="00D53B99" w:rsidP="00C711F1">
            <w:pPr>
              <w:spacing w:before="60"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w:t>
            </w:r>
          </w:p>
          <w:p w:rsidR="00D12BE0" w:rsidRPr="00D53B99" w:rsidRDefault="00D12BE0" w:rsidP="00C711F1">
            <w:pPr>
              <w:spacing w:before="60" w:after="0" w:line="240" w:lineRule="auto"/>
              <w:rPr>
                <w:rFonts w:ascii="Times New Roman" w:eastAsia="Times New Roman" w:hAnsi="Times New Roman"/>
                <w:i/>
                <w:sz w:val="14"/>
                <w:szCs w:val="14"/>
                <w:lang w:eastAsia="fr-FR"/>
              </w:rPr>
            </w:pPr>
          </w:p>
        </w:tc>
        <w:tc>
          <w:tcPr>
            <w:tcW w:w="570" w:type="pct"/>
            <w:vAlign w:val="center"/>
          </w:tcPr>
          <w:p w:rsidR="00D12BE0" w:rsidRPr="00D53B99" w:rsidRDefault="00D12BE0" w:rsidP="00D53B99">
            <w:pPr>
              <w:spacing w:before="60" w:after="0" w:line="240" w:lineRule="auto"/>
              <w:jc w:val="center"/>
              <w:rPr>
                <w:rFonts w:ascii="Times New Roman" w:eastAsia="Times New Roman" w:hAnsi="Times New Roman"/>
                <w:i/>
                <w:sz w:val="14"/>
                <w:szCs w:val="14"/>
                <w:lang w:eastAsia="fr-FR"/>
              </w:rPr>
            </w:pPr>
            <w:r w:rsidRPr="00D53B99">
              <w:rPr>
                <w:rFonts w:ascii="Times New Roman" w:hAnsi="Times New Roman"/>
                <w:sz w:val="20"/>
                <w:szCs w:val="20"/>
                <w:highlight w:val="lightGray"/>
              </w:rPr>
              <w:t>|__|__|__|__|</w:t>
            </w:r>
          </w:p>
        </w:tc>
        <w:tc>
          <w:tcPr>
            <w:tcW w:w="438" w:type="pct"/>
            <w:vMerge/>
          </w:tcPr>
          <w:p w:rsidR="00D12BE0" w:rsidRPr="00D53B99" w:rsidRDefault="00D12BE0" w:rsidP="008B1F07">
            <w:pPr>
              <w:spacing w:after="0" w:line="240" w:lineRule="auto"/>
              <w:rPr>
                <w:rFonts w:ascii="Times New Roman" w:hAnsi="Times New Roman"/>
              </w:rPr>
            </w:pPr>
          </w:p>
        </w:tc>
      </w:tr>
      <w:tr w:rsidR="00D53B99" w:rsidRPr="00D53B99" w:rsidTr="003C60EB">
        <w:trPr>
          <w:trHeight w:val="79"/>
        </w:trPr>
        <w:tc>
          <w:tcPr>
            <w:tcW w:w="276" w:type="pct"/>
          </w:tcPr>
          <w:p w:rsidR="00D12BE0" w:rsidRPr="00D53B99" w:rsidRDefault="00D53B99" w:rsidP="00312F3A">
            <w:pPr>
              <w:tabs>
                <w:tab w:val="left" w:pos="507"/>
              </w:tabs>
              <w:rPr>
                <w:rFonts w:ascii="Times New Roman" w:eastAsia="Times New Roman" w:hAnsi="Times New Roman"/>
                <w:b/>
                <w:sz w:val="16"/>
                <w:szCs w:val="16"/>
                <w:lang w:eastAsia="fr-FR"/>
              </w:rPr>
            </w:pPr>
            <w:r w:rsidRPr="00D53B99">
              <w:rPr>
                <w:rFonts w:ascii="Times New Roman" w:eastAsia="Times New Roman" w:hAnsi="Times New Roman"/>
                <w:b/>
                <w:sz w:val="16"/>
                <w:szCs w:val="16"/>
                <w:lang w:eastAsia="fr-FR"/>
              </w:rPr>
              <w:t>B23</w:t>
            </w:r>
          </w:p>
        </w:tc>
        <w:tc>
          <w:tcPr>
            <w:tcW w:w="1943" w:type="pct"/>
          </w:tcPr>
          <w:p w:rsidR="00D53B99" w:rsidRPr="00D53B99" w:rsidRDefault="00D53B99" w:rsidP="00D53B99">
            <w:pPr>
              <w:spacing w:before="60" w:after="0" w:line="240" w:lineRule="auto"/>
              <w:rPr>
                <w:rFonts w:ascii="Times New Roman" w:eastAsia="Times New Roman" w:hAnsi="Times New Roman"/>
                <w:b/>
                <w:sz w:val="18"/>
                <w:szCs w:val="18"/>
                <w:lang w:eastAsia="fr-FR"/>
              </w:rPr>
            </w:pPr>
            <w:r w:rsidRPr="00D53B99">
              <w:rPr>
                <w:rFonts w:ascii="Times New Roman" w:eastAsia="Times New Roman" w:hAnsi="Times New Roman"/>
                <w:b/>
                <w:sz w:val="18"/>
                <w:szCs w:val="18"/>
                <w:lang w:eastAsia="fr-FR"/>
              </w:rPr>
              <w:t>Quel est le niveau d’instruction le plus élevé que votre mère a atteint avec succès ?</w:t>
            </w:r>
          </w:p>
          <w:p w:rsidR="00D12BE0" w:rsidRPr="00D53B99" w:rsidRDefault="00D12BE0" w:rsidP="00312F3A">
            <w:pPr>
              <w:spacing w:before="60" w:after="0" w:line="240" w:lineRule="auto"/>
              <w:rPr>
                <w:rFonts w:ascii="Times New Roman" w:eastAsia="Times New Roman" w:hAnsi="Times New Roman"/>
                <w:b/>
                <w:sz w:val="18"/>
                <w:szCs w:val="18"/>
                <w:lang w:eastAsia="fr-FR"/>
              </w:rPr>
            </w:pPr>
          </w:p>
          <w:p w:rsidR="00D53B99" w:rsidRPr="00D53B99" w:rsidRDefault="00D53B99" w:rsidP="00312F3A">
            <w:pPr>
              <w:spacing w:before="60" w:after="0" w:line="240" w:lineRule="auto"/>
              <w:rPr>
                <w:rFonts w:ascii="Times New Roman" w:eastAsia="Times New Roman" w:hAnsi="Times New Roman"/>
                <w:b/>
                <w:sz w:val="18"/>
                <w:szCs w:val="18"/>
                <w:lang w:eastAsia="fr-FR"/>
              </w:rPr>
            </w:pPr>
          </w:p>
          <w:p w:rsidR="00D53B99" w:rsidRPr="00D53B99" w:rsidRDefault="00D53B99" w:rsidP="00312F3A">
            <w:pPr>
              <w:spacing w:before="60" w:after="0" w:line="240" w:lineRule="auto"/>
              <w:rPr>
                <w:rFonts w:ascii="Times New Roman" w:eastAsia="Times New Roman" w:hAnsi="Times New Roman"/>
                <w:b/>
                <w:sz w:val="18"/>
                <w:szCs w:val="18"/>
                <w:lang w:eastAsia="fr-FR"/>
              </w:rPr>
            </w:pPr>
            <w:r w:rsidRPr="00D53B99">
              <w:rPr>
                <w:rFonts w:ascii="Times New Roman" w:hAnsi="Times New Roman"/>
                <w:b/>
                <w:bCs/>
                <w:i/>
                <w:sz w:val="16"/>
                <w:szCs w:val="16"/>
              </w:rPr>
              <w:t xml:space="preserve">Cocher le code correspondant à la déclaration de </w:t>
            </w:r>
            <w:r w:rsidRPr="00D53B99">
              <w:rPr>
                <w:rFonts w:ascii="Times New Roman" w:hAnsi="Times New Roman"/>
                <w:b/>
                <w:bCs/>
                <w:i/>
                <w:sz w:val="16"/>
                <w:szCs w:val="16"/>
              </w:rPr>
              <w:lastRenderedPageBreak/>
              <w:t>l’enquêté(e) puis l’inscrire dans le bac prévu à cet effet</w:t>
            </w:r>
          </w:p>
        </w:tc>
        <w:tc>
          <w:tcPr>
            <w:tcW w:w="2343" w:type="pct"/>
            <w:gridSpan w:val="3"/>
            <w:vAlign w:val="bottom"/>
          </w:tcPr>
          <w:p w:rsidR="009362CF" w:rsidRPr="00D53B99" w:rsidRDefault="009362CF" w:rsidP="009362CF">
            <w:pPr>
              <w:spacing w:before="60"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lastRenderedPageBreak/>
              <w:t>1. Aucun</w:t>
            </w:r>
          </w:p>
          <w:p w:rsidR="009362CF" w:rsidRPr="00D53B99" w:rsidRDefault="009362CF" w:rsidP="009362CF">
            <w:pPr>
              <w:spacing w:before="60"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2. Etude primaire</w:t>
            </w:r>
          </w:p>
          <w:p w:rsidR="009362CF" w:rsidRPr="00D53B99" w:rsidRDefault="009362CF" w:rsidP="009362CF">
            <w:pPr>
              <w:spacing w:before="60"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3. Enseignement professionnel (Secondaire)</w:t>
            </w:r>
          </w:p>
          <w:p w:rsidR="009362CF" w:rsidRDefault="009362CF" w:rsidP="009362CF">
            <w:pPr>
              <w:spacing w:before="60"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4. Etude secondaire</w:t>
            </w:r>
            <w:r>
              <w:rPr>
                <w:rFonts w:ascii="Times New Roman" w:eastAsia="Times New Roman" w:hAnsi="Times New Roman"/>
                <w:i/>
                <w:sz w:val="14"/>
                <w:szCs w:val="14"/>
                <w:lang w:eastAsia="fr-FR"/>
              </w:rPr>
              <w:t xml:space="preserve"> 1er cycle</w:t>
            </w:r>
          </w:p>
          <w:p w:rsidR="009362CF" w:rsidRPr="00D53B99" w:rsidRDefault="009362CF" w:rsidP="009362CF">
            <w:pPr>
              <w:spacing w:before="60" w:after="0" w:line="240" w:lineRule="auto"/>
              <w:rPr>
                <w:rFonts w:ascii="Times New Roman" w:eastAsia="Times New Roman" w:hAnsi="Times New Roman"/>
                <w:i/>
                <w:sz w:val="14"/>
                <w:szCs w:val="14"/>
                <w:lang w:eastAsia="fr-FR"/>
              </w:rPr>
            </w:pPr>
            <w:r>
              <w:rPr>
                <w:rFonts w:ascii="Times New Roman" w:eastAsia="Times New Roman" w:hAnsi="Times New Roman"/>
                <w:i/>
                <w:sz w:val="14"/>
                <w:szCs w:val="14"/>
                <w:lang w:eastAsia="fr-FR"/>
              </w:rPr>
              <w:t>6</w:t>
            </w:r>
            <w:r w:rsidRPr="00D53B99">
              <w:rPr>
                <w:rFonts w:ascii="Times New Roman" w:eastAsia="Times New Roman" w:hAnsi="Times New Roman"/>
                <w:i/>
                <w:sz w:val="14"/>
                <w:szCs w:val="14"/>
                <w:lang w:eastAsia="fr-FR"/>
              </w:rPr>
              <w:t>. Enseignement professionnel (Post secondaire)</w:t>
            </w:r>
          </w:p>
          <w:p w:rsidR="009362CF" w:rsidRPr="00D53B99" w:rsidRDefault="009362CF" w:rsidP="009362CF">
            <w:pPr>
              <w:spacing w:before="60" w:after="0" w:line="240" w:lineRule="auto"/>
              <w:rPr>
                <w:rFonts w:ascii="Times New Roman" w:eastAsia="Times New Roman" w:hAnsi="Times New Roman"/>
                <w:i/>
                <w:sz w:val="14"/>
                <w:szCs w:val="14"/>
                <w:lang w:eastAsia="fr-FR"/>
              </w:rPr>
            </w:pPr>
            <w:r>
              <w:rPr>
                <w:rFonts w:ascii="Times New Roman" w:eastAsia="Times New Roman" w:hAnsi="Times New Roman"/>
                <w:i/>
                <w:sz w:val="14"/>
                <w:szCs w:val="14"/>
                <w:lang w:eastAsia="fr-FR"/>
              </w:rPr>
              <w:lastRenderedPageBreak/>
              <w:t>7</w:t>
            </w:r>
            <w:r w:rsidRPr="00D53B99">
              <w:rPr>
                <w:rFonts w:ascii="Times New Roman" w:eastAsia="Times New Roman" w:hAnsi="Times New Roman"/>
                <w:i/>
                <w:sz w:val="14"/>
                <w:szCs w:val="14"/>
                <w:lang w:eastAsia="fr-FR"/>
              </w:rPr>
              <w:t>. Etude universitaire</w:t>
            </w:r>
          </w:p>
          <w:p w:rsidR="009362CF" w:rsidRPr="00D53B99" w:rsidRDefault="009362CF" w:rsidP="009362CF">
            <w:pPr>
              <w:spacing w:before="60" w:after="0" w:line="240" w:lineRule="auto"/>
              <w:rPr>
                <w:rFonts w:ascii="Times New Roman" w:eastAsia="Times New Roman" w:hAnsi="Times New Roman"/>
                <w:i/>
                <w:sz w:val="14"/>
                <w:szCs w:val="14"/>
                <w:lang w:eastAsia="fr-FR"/>
              </w:rPr>
            </w:pPr>
            <w:r>
              <w:rPr>
                <w:rFonts w:ascii="Times New Roman" w:eastAsia="Times New Roman" w:hAnsi="Times New Roman"/>
                <w:i/>
                <w:sz w:val="14"/>
                <w:szCs w:val="14"/>
                <w:lang w:eastAsia="fr-FR"/>
              </w:rPr>
              <w:t>8</w:t>
            </w:r>
            <w:r w:rsidRPr="00D53B99">
              <w:rPr>
                <w:rFonts w:ascii="Times New Roman" w:eastAsia="Times New Roman" w:hAnsi="Times New Roman"/>
                <w:i/>
                <w:sz w:val="14"/>
                <w:szCs w:val="14"/>
                <w:lang w:eastAsia="fr-FR"/>
              </w:rPr>
              <w:t>. Etude post universitaire</w:t>
            </w:r>
          </w:p>
          <w:p w:rsidR="009362CF" w:rsidRPr="00D53B99" w:rsidRDefault="009362CF" w:rsidP="009362CF">
            <w:pPr>
              <w:spacing w:before="60" w:after="0" w:line="240" w:lineRule="auto"/>
              <w:rPr>
                <w:rFonts w:ascii="Times New Roman" w:eastAsia="Times New Roman" w:hAnsi="Times New Roman"/>
                <w:i/>
                <w:sz w:val="14"/>
                <w:szCs w:val="14"/>
                <w:lang w:eastAsia="fr-FR"/>
              </w:rPr>
            </w:pPr>
            <w:r>
              <w:rPr>
                <w:rFonts w:ascii="Times New Roman" w:eastAsia="Times New Roman" w:hAnsi="Times New Roman"/>
                <w:i/>
                <w:sz w:val="14"/>
                <w:szCs w:val="14"/>
                <w:lang w:eastAsia="fr-FR"/>
              </w:rPr>
              <w:t>9</w:t>
            </w:r>
            <w:r w:rsidRPr="00D53B99">
              <w:rPr>
                <w:rFonts w:ascii="Times New Roman" w:eastAsia="Times New Roman" w:hAnsi="Times New Roman"/>
                <w:i/>
                <w:sz w:val="14"/>
                <w:szCs w:val="14"/>
                <w:lang w:eastAsia="fr-FR"/>
              </w:rPr>
              <w:t xml:space="preserve">. </w:t>
            </w:r>
            <w:r>
              <w:rPr>
                <w:rFonts w:ascii="Times New Roman" w:eastAsia="Times New Roman" w:hAnsi="Times New Roman"/>
                <w:i/>
                <w:sz w:val="14"/>
                <w:szCs w:val="14"/>
                <w:lang w:eastAsia="fr-FR"/>
              </w:rPr>
              <w:t xml:space="preserve">Ne sait pas </w:t>
            </w:r>
          </w:p>
          <w:p w:rsidR="009362CF" w:rsidRPr="00D53B99" w:rsidRDefault="009362CF" w:rsidP="009362CF">
            <w:pPr>
              <w:spacing w:before="60" w:after="0" w:line="240" w:lineRule="auto"/>
              <w:rPr>
                <w:rFonts w:ascii="Times New Roman" w:eastAsia="Times New Roman" w:hAnsi="Times New Roman"/>
                <w:i/>
                <w:sz w:val="14"/>
                <w:szCs w:val="14"/>
                <w:lang w:eastAsia="fr-FR"/>
              </w:rPr>
            </w:pPr>
            <w:r>
              <w:rPr>
                <w:rFonts w:ascii="Times New Roman" w:eastAsia="Times New Roman" w:hAnsi="Times New Roman"/>
                <w:i/>
                <w:sz w:val="14"/>
                <w:szCs w:val="14"/>
                <w:lang w:eastAsia="fr-FR"/>
              </w:rPr>
              <w:t>9</w:t>
            </w:r>
            <w:r w:rsidRPr="00D53B99">
              <w:rPr>
                <w:rFonts w:ascii="Times New Roman" w:eastAsia="Times New Roman" w:hAnsi="Times New Roman"/>
                <w:i/>
                <w:sz w:val="14"/>
                <w:szCs w:val="14"/>
                <w:lang w:eastAsia="fr-FR"/>
              </w:rPr>
              <w:t>9. Autre (précisez) ______________________________________</w:t>
            </w:r>
          </w:p>
          <w:p w:rsidR="009362CF" w:rsidRPr="00D53B99" w:rsidRDefault="009362CF" w:rsidP="009362CF">
            <w:pPr>
              <w:spacing w:before="60" w:after="0" w:line="240" w:lineRule="auto"/>
              <w:jc w:val="center"/>
              <w:rPr>
                <w:rFonts w:ascii="Times New Roman" w:eastAsia="Times New Roman" w:hAnsi="Times New Roman"/>
                <w:sz w:val="20"/>
                <w:szCs w:val="20"/>
                <w:lang w:eastAsia="fr-FR"/>
              </w:rPr>
            </w:pPr>
            <w:r w:rsidRPr="00D53B99">
              <w:rPr>
                <w:rFonts w:ascii="Times New Roman" w:eastAsia="Times New Roman" w:hAnsi="Times New Roman"/>
                <w:sz w:val="20"/>
                <w:szCs w:val="20"/>
                <w:lang w:eastAsia="fr-FR"/>
              </w:rPr>
              <w:t>|__|</w:t>
            </w:r>
            <w:r w:rsidR="00BF267B" w:rsidRPr="00D53B99">
              <w:rPr>
                <w:rFonts w:ascii="Times New Roman" w:eastAsia="Times New Roman" w:hAnsi="Times New Roman"/>
                <w:sz w:val="20"/>
                <w:szCs w:val="20"/>
                <w:lang w:eastAsia="fr-FR"/>
              </w:rPr>
              <w:t>__|</w:t>
            </w:r>
          </w:p>
          <w:p w:rsidR="00D12BE0" w:rsidRPr="00D53B99" w:rsidRDefault="00D12BE0" w:rsidP="00C711F1">
            <w:pPr>
              <w:spacing w:before="60" w:after="0" w:line="240" w:lineRule="auto"/>
              <w:rPr>
                <w:rFonts w:ascii="Times New Roman" w:eastAsia="Times New Roman" w:hAnsi="Times New Roman"/>
                <w:i/>
                <w:sz w:val="14"/>
                <w:szCs w:val="14"/>
                <w:lang w:eastAsia="fr-FR"/>
              </w:rPr>
            </w:pPr>
          </w:p>
        </w:tc>
        <w:tc>
          <w:tcPr>
            <w:tcW w:w="438" w:type="pct"/>
          </w:tcPr>
          <w:p w:rsidR="00D12BE0" w:rsidRPr="00D53B99" w:rsidRDefault="00D12BE0" w:rsidP="008B1F07">
            <w:pPr>
              <w:spacing w:after="0" w:line="240" w:lineRule="auto"/>
              <w:rPr>
                <w:rFonts w:ascii="Times New Roman" w:hAnsi="Times New Roman"/>
              </w:rPr>
            </w:pPr>
          </w:p>
        </w:tc>
      </w:tr>
      <w:tr w:rsidR="00D53B99" w:rsidRPr="00D53B99" w:rsidTr="003C60EB">
        <w:trPr>
          <w:trHeight w:val="285"/>
        </w:trPr>
        <w:tc>
          <w:tcPr>
            <w:tcW w:w="276" w:type="pct"/>
            <w:vMerge w:val="restart"/>
          </w:tcPr>
          <w:p w:rsidR="00D53B99" w:rsidRPr="003C60EB" w:rsidRDefault="00854552" w:rsidP="00D53B99">
            <w:pPr>
              <w:tabs>
                <w:tab w:val="left" w:pos="507"/>
              </w:tabs>
              <w:rPr>
                <w:rFonts w:ascii="Times New Roman" w:eastAsia="Times New Roman" w:hAnsi="Times New Roman"/>
                <w:b/>
                <w:color w:val="FF0000"/>
                <w:sz w:val="16"/>
                <w:szCs w:val="16"/>
                <w:lang w:eastAsia="fr-FR"/>
              </w:rPr>
            </w:pPr>
            <w:r>
              <w:rPr>
                <w:rFonts w:ascii="Times New Roman" w:eastAsia="Times New Roman" w:hAnsi="Times New Roman"/>
                <w:b/>
                <w:sz w:val="16"/>
                <w:szCs w:val="16"/>
                <w:lang w:eastAsia="fr-FR"/>
              </w:rPr>
              <w:lastRenderedPageBreak/>
              <w:t>B24</w:t>
            </w:r>
          </w:p>
        </w:tc>
        <w:tc>
          <w:tcPr>
            <w:tcW w:w="1943" w:type="pct"/>
            <w:vMerge w:val="restart"/>
          </w:tcPr>
          <w:p w:rsidR="00D53B99" w:rsidRPr="00191CB2" w:rsidRDefault="00D53B99" w:rsidP="00D53B99">
            <w:pPr>
              <w:spacing w:before="60" w:after="0"/>
              <w:rPr>
                <w:rFonts w:ascii="Times New Roman" w:eastAsia="Times New Roman" w:hAnsi="Times New Roman"/>
                <w:b/>
                <w:sz w:val="18"/>
                <w:szCs w:val="18"/>
                <w:lang w:eastAsia="fr-FR"/>
              </w:rPr>
            </w:pPr>
            <w:r w:rsidRPr="00191CB2">
              <w:rPr>
                <w:rFonts w:ascii="Times New Roman" w:eastAsia="Times New Roman" w:hAnsi="Times New Roman"/>
                <w:b/>
                <w:sz w:val="16"/>
                <w:szCs w:val="16"/>
                <w:lang w:eastAsia="fr-FR"/>
              </w:rPr>
              <w:t>Quel genre de travail fait/faisait habituellement votre mère</w:t>
            </w:r>
            <w:r w:rsidRPr="00191CB2">
              <w:rPr>
                <w:rFonts w:ascii="Times New Roman" w:eastAsia="Times New Roman" w:hAnsi="Times New Roman"/>
                <w:b/>
                <w:sz w:val="18"/>
                <w:szCs w:val="18"/>
                <w:lang w:eastAsia="fr-FR"/>
              </w:rPr>
              <w:t>?</w:t>
            </w:r>
          </w:p>
          <w:p w:rsidR="00D53B99" w:rsidRPr="00191CB2" w:rsidRDefault="00D53B99" w:rsidP="00D53B99">
            <w:pPr>
              <w:spacing w:before="60" w:after="0" w:line="240" w:lineRule="auto"/>
              <w:rPr>
                <w:rFonts w:ascii="Times New Roman" w:eastAsia="Times New Roman" w:hAnsi="Times New Roman"/>
                <w:b/>
                <w:sz w:val="18"/>
                <w:szCs w:val="18"/>
                <w:lang w:eastAsia="fr-FR"/>
              </w:rPr>
            </w:pPr>
          </w:p>
        </w:tc>
        <w:tc>
          <w:tcPr>
            <w:tcW w:w="1372" w:type="pct"/>
            <w:vAlign w:val="bottom"/>
          </w:tcPr>
          <w:p w:rsidR="00D53B99" w:rsidRPr="00191CB2" w:rsidRDefault="00D53B99" w:rsidP="00D53B99">
            <w:pPr>
              <w:spacing w:before="60" w:after="0" w:line="240" w:lineRule="auto"/>
              <w:rPr>
                <w:rFonts w:ascii="Times New Roman" w:eastAsia="Times New Roman" w:hAnsi="Times New Roman"/>
                <w:i/>
                <w:sz w:val="14"/>
                <w:szCs w:val="14"/>
                <w:lang w:eastAsia="fr-FR"/>
              </w:rPr>
            </w:pPr>
            <w:r w:rsidRPr="00191CB2">
              <w:rPr>
                <w:rFonts w:ascii="Times New Roman" w:eastAsia="Times New Roman" w:hAnsi="Times New Roman"/>
                <w:sz w:val="20"/>
                <w:szCs w:val="20"/>
                <w:lang w:eastAsia="fr-FR"/>
              </w:rPr>
              <w:t>Profession</w:t>
            </w:r>
          </w:p>
        </w:tc>
        <w:tc>
          <w:tcPr>
            <w:tcW w:w="971" w:type="pct"/>
            <w:gridSpan w:val="2"/>
            <w:vAlign w:val="bottom"/>
          </w:tcPr>
          <w:p w:rsidR="00D53B99" w:rsidRPr="00191CB2" w:rsidRDefault="00D53B99" w:rsidP="00D53B99">
            <w:pPr>
              <w:spacing w:before="60" w:after="0" w:line="240" w:lineRule="auto"/>
              <w:rPr>
                <w:rFonts w:ascii="Times New Roman" w:eastAsia="Times New Roman" w:hAnsi="Times New Roman"/>
                <w:i/>
                <w:sz w:val="14"/>
                <w:szCs w:val="14"/>
                <w:lang w:eastAsia="fr-FR"/>
              </w:rPr>
            </w:pPr>
            <w:r w:rsidRPr="00191CB2">
              <w:rPr>
                <w:rFonts w:ascii="Times New Roman" w:eastAsia="Times New Roman" w:hAnsi="Times New Roman"/>
                <w:sz w:val="20"/>
                <w:szCs w:val="20"/>
                <w:lang w:eastAsia="fr-FR"/>
              </w:rPr>
              <w:t>Code</w:t>
            </w:r>
          </w:p>
        </w:tc>
        <w:tc>
          <w:tcPr>
            <w:tcW w:w="438" w:type="pct"/>
            <w:vMerge w:val="restart"/>
          </w:tcPr>
          <w:p w:rsidR="00D53B99" w:rsidRPr="00191CB2" w:rsidRDefault="00D53B99" w:rsidP="00D53B99">
            <w:pPr>
              <w:spacing w:after="0" w:line="240" w:lineRule="auto"/>
              <w:rPr>
                <w:rFonts w:ascii="Times New Roman" w:hAnsi="Times New Roman"/>
              </w:rPr>
            </w:pPr>
          </w:p>
        </w:tc>
      </w:tr>
      <w:tr w:rsidR="00D53B99" w:rsidRPr="00D53B99" w:rsidTr="003C60EB">
        <w:trPr>
          <w:trHeight w:val="285"/>
        </w:trPr>
        <w:tc>
          <w:tcPr>
            <w:tcW w:w="276" w:type="pct"/>
            <w:vMerge/>
          </w:tcPr>
          <w:p w:rsidR="00D53B99" w:rsidRPr="00D53B99" w:rsidRDefault="00D53B99" w:rsidP="00D53B99">
            <w:pPr>
              <w:tabs>
                <w:tab w:val="left" w:pos="507"/>
              </w:tabs>
              <w:rPr>
                <w:rFonts w:ascii="Times New Roman" w:eastAsia="Times New Roman" w:hAnsi="Times New Roman"/>
                <w:b/>
                <w:sz w:val="16"/>
                <w:szCs w:val="16"/>
                <w:lang w:eastAsia="fr-FR"/>
              </w:rPr>
            </w:pPr>
          </w:p>
        </w:tc>
        <w:tc>
          <w:tcPr>
            <w:tcW w:w="1943" w:type="pct"/>
            <w:vMerge/>
          </w:tcPr>
          <w:p w:rsidR="00D53B99" w:rsidRPr="00D53B99" w:rsidRDefault="00D53B99" w:rsidP="00D53B99">
            <w:pPr>
              <w:spacing w:before="60" w:after="0"/>
              <w:rPr>
                <w:rFonts w:ascii="Times New Roman" w:eastAsia="Times New Roman" w:hAnsi="Times New Roman"/>
                <w:b/>
                <w:sz w:val="16"/>
                <w:szCs w:val="16"/>
                <w:lang w:eastAsia="fr-FR"/>
              </w:rPr>
            </w:pPr>
          </w:p>
        </w:tc>
        <w:tc>
          <w:tcPr>
            <w:tcW w:w="1372" w:type="pct"/>
            <w:vAlign w:val="bottom"/>
          </w:tcPr>
          <w:p w:rsidR="00D53B99" w:rsidRPr="00D53B99" w:rsidRDefault="00D53B99" w:rsidP="00D53B99">
            <w:pPr>
              <w:spacing w:before="60" w:after="0" w:line="240" w:lineRule="auto"/>
              <w:rPr>
                <w:rFonts w:ascii="Times New Roman" w:eastAsia="Times New Roman" w:hAnsi="Times New Roman"/>
                <w:i/>
                <w:sz w:val="14"/>
                <w:szCs w:val="14"/>
                <w:lang w:eastAsia="fr-FR"/>
              </w:rPr>
            </w:pPr>
            <w:r w:rsidRPr="00D53B99">
              <w:rPr>
                <w:rFonts w:ascii="Times New Roman" w:eastAsia="Times New Roman" w:hAnsi="Times New Roman"/>
                <w:i/>
                <w:sz w:val="14"/>
                <w:szCs w:val="14"/>
                <w:lang w:eastAsia="fr-FR"/>
              </w:rPr>
              <w:t>……………………………………………………….</w:t>
            </w:r>
          </w:p>
          <w:p w:rsidR="00D53B99" w:rsidRPr="00D53B99" w:rsidRDefault="00D53B99" w:rsidP="00D53B99">
            <w:pPr>
              <w:spacing w:before="60" w:after="0" w:line="240" w:lineRule="auto"/>
              <w:rPr>
                <w:rFonts w:ascii="Times New Roman" w:eastAsia="Times New Roman" w:hAnsi="Times New Roman"/>
                <w:i/>
                <w:sz w:val="14"/>
                <w:szCs w:val="14"/>
                <w:lang w:eastAsia="fr-FR"/>
              </w:rPr>
            </w:pPr>
          </w:p>
        </w:tc>
        <w:tc>
          <w:tcPr>
            <w:tcW w:w="971" w:type="pct"/>
            <w:gridSpan w:val="2"/>
            <w:vAlign w:val="center"/>
          </w:tcPr>
          <w:p w:rsidR="00D53B99" w:rsidRPr="00D53B99" w:rsidRDefault="00D53B99" w:rsidP="00D53B99">
            <w:pPr>
              <w:spacing w:before="60" w:after="0" w:line="240" w:lineRule="auto"/>
              <w:jc w:val="center"/>
              <w:rPr>
                <w:rFonts w:ascii="Times New Roman" w:eastAsia="Times New Roman" w:hAnsi="Times New Roman"/>
                <w:i/>
                <w:sz w:val="14"/>
                <w:szCs w:val="14"/>
                <w:lang w:eastAsia="fr-FR"/>
              </w:rPr>
            </w:pPr>
            <w:r w:rsidRPr="00D53B99">
              <w:rPr>
                <w:rFonts w:ascii="Times New Roman" w:hAnsi="Times New Roman"/>
                <w:sz w:val="20"/>
                <w:szCs w:val="20"/>
                <w:highlight w:val="lightGray"/>
              </w:rPr>
              <w:t>|__|__|__|__|</w:t>
            </w:r>
          </w:p>
        </w:tc>
        <w:tc>
          <w:tcPr>
            <w:tcW w:w="438" w:type="pct"/>
            <w:vMerge/>
          </w:tcPr>
          <w:p w:rsidR="00D53B99" w:rsidRPr="00D53B99" w:rsidRDefault="00D53B99" w:rsidP="00D53B99">
            <w:pPr>
              <w:spacing w:after="0" w:line="240" w:lineRule="auto"/>
              <w:rPr>
                <w:rFonts w:ascii="Times New Roman" w:hAnsi="Times New Roman"/>
              </w:rPr>
            </w:pPr>
          </w:p>
        </w:tc>
      </w:tr>
    </w:tbl>
    <w:p w:rsidR="00B1648E" w:rsidRDefault="00B1648E" w:rsidP="00601B78">
      <w:pPr>
        <w:spacing w:after="0"/>
        <w:rPr>
          <w:rFonts w:ascii="Times New Roman" w:eastAsia="Times New Roman" w:hAnsi="Times New Roman"/>
          <w:b/>
          <w:bCs/>
          <w:lang w:eastAsia="fr-FR"/>
        </w:rPr>
      </w:pPr>
    </w:p>
    <w:p w:rsidR="00D226BB" w:rsidRDefault="00D226BB" w:rsidP="00601B78">
      <w:pPr>
        <w:spacing w:after="0"/>
        <w:rPr>
          <w:rFonts w:ascii="Times New Roman" w:eastAsia="Times New Roman" w:hAnsi="Times New Roman"/>
          <w:b/>
          <w:bCs/>
          <w:lang w:eastAsia="fr-FR"/>
        </w:rPr>
      </w:pPr>
    </w:p>
    <w:p w:rsidR="00601B78" w:rsidRPr="000A72C4" w:rsidRDefault="00E33FAB" w:rsidP="00F5156F">
      <w:pPr>
        <w:spacing w:after="120" w:line="240" w:lineRule="auto"/>
        <w:rPr>
          <w:rFonts w:ascii="Times New Roman" w:eastAsia="Times New Roman" w:hAnsi="Times New Roman"/>
          <w:b/>
          <w:bCs/>
          <w:lang w:eastAsia="fr-FR"/>
        </w:rPr>
      </w:pPr>
      <w:r>
        <w:rPr>
          <w:rFonts w:ascii="Times New Roman" w:eastAsia="Times New Roman" w:hAnsi="Times New Roman"/>
          <w:b/>
          <w:bCs/>
          <w:lang w:eastAsia="fr-FR"/>
        </w:rPr>
        <w:br w:type="page"/>
      </w:r>
      <w:r w:rsidR="00601B78" w:rsidRPr="000A72C4">
        <w:rPr>
          <w:rFonts w:ascii="Times New Roman" w:eastAsia="Times New Roman" w:hAnsi="Times New Roman"/>
          <w:b/>
          <w:bCs/>
          <w:lang w:eastAsia="fr-FR"/>
        </w:rPr>
        <w:lastRenderedPageBreak/>
        <w:t xml:space="preserve">SECTION C : </w:t>
      </w:r>
      <w:r w:rsidR="00D27C6A" w:rsidRPr="00D27C6A">
        <w:rPr>
          <w:rFonts w:ascii="Times New Roman" w:eastAsia="Times New Roman" w:hAnsi="Times New Roman"/>
          <w:b/>
          <w:bCs/>
          <w:sz w:val="24"/>
          <w:lang w:eastAsia="fr-FR"/>
        </w:rPr>
        <w:t>NIVEAU D'ETUDES/DE FORMATION ET ASPIRATIONS</w:t>
      </w:r>
    </w:p>
    <w:tbl>
      <w:tblPr>
        <w:tblW w:w="5154"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621"/>
        <w:gridCol w:w="4873"/>
        <w:gridCol w:w="2762"/>
        <w:gridCol w:w="1350"/>
        <w:gridCol w:w="1405"/>
      </w:tblGrid>
      <w:tr w:rsidR="003336EB" w:rsidRPr="000A72C4" w:rsidTr="004330EA">
        <w:tc>
          <w:tcPr>
            <w:tcW w:w="282" w:type="pct"/>
          </w:tcPr>
          <w:p w:rsidR="003336EB" w:rsidRPr="003336EB" w:rsidRDefault="003336EB" w:rsidP="005F55CB">
            <w:pPr>
              <w:spacing w:after="60" w:line="240" w:lineRule="auto"/>
              <w:jc w:val="center"/>
              <w:rPr>
                <w:rFonts w:ascii="Times New Roman" w:eastAsia="Times New Roman" w:hAnsi="Times New Roman"/>
                <w:b/>
                <w:sz w:val="20"/>
                <w:szCs w:val="20"/>
                <w:lang w:eastAsia="fr-FR"/>
              </w:rPr>
            </w:pPr>
            <w:r w:rsidRPr="003336EB">
              <w:rPr>
                <w:rFonts w:ascii="Times New Roman" w:eastAsia="Times New Roman" w:hAnsi="Times New Roman"/>
                <w:b/>
                <w:sz w:val="20"/>
                <w:szCs w:val="20"/>
                <w:lang w:eastAsia="fr-FR"/>
              </w:rPr>
              <w:t>N°</w:t>
            </w:r>
          </w:p>
        </w:tc>
        <w:tc>
          <w:tcPr>
            <w:tcW w:w="2213" w:type="pct"/>
          </w:tcPr>
          <w:p w:rsidR="003336EB" w:rsidRPr="003336EB" w:rsidRDefault="003336EB" w:rsidP="005F55CB">
            <w:pPr>
              <w:pStyle w:val="1Intvwqst"/>
              <w:widowControl w:val="0"/>
              <w:spacing w:after="60"/>
              <w:ind w:left="0" w:firstLine="0"/>
              <w:jc w:val="center"/>
              <w:rPr>
                <w:rFonts w:ascii="Times New Roman" w:hAnsi="Times New Roman"/>
                <w:b/>
                <w:lang w:val="fr-FR"/>
              </w:rPr>
            </w:pPr>
            <w:r w:rsidRPr="003336EB">
              <w:rPr>
                <w:rFonts w:ascii="Times New Roman" w:hAnsi="Times New Roman"/>
                <w:b/>
                <w:lang w:val="fr-FR"/>
              </w:rPr>
              <w:t>Questions  ou  filtres</w:t>
            </w:r>
          </w:p>
        </w:tc>
        <w:tc>
          <w:tcPr>
            <w:tcW w:w="1867" w:type="pct"/>
            <w:gridSpan w:val="2"/>
          </w:tcPr>
          <w:p w:rsidR="003336EB" w:rsidRPr="003336EB" w:rsidRDefault="003336EB" w:rsidP="005F55CB">
            <w:pPr>
              <w:pStyle w:val="Responsecategs"/>
              <w:widowControl w:val="0"/>
              <w:spacing w:after="60"/>
              <w:ind w:left="0" w:firstLine="0"/>
              <w:jc w:val="center"/>
              <w:rPr>
                <w:rFonts w:ascii="Times New Roman" w:hAnsi="Times New Roman"/>
                <w:b/>
                <w:smallCaps/>
                <w:lang w:val="fr-FR"/>
              </w:rPr>
            </w:pPr>
            <w:r w:rsidRPr="003336EB">
              <w:rPr>
                <w:rFonts w:ascii="Times New Roman" w:hAnsi="Times New Roman"/>
                <w:b/>
                <w:smallCaps/>
                <w:lang w:val="fr-FR"/>
              </w:rPr>
              <w:t>Codes</w:t>
            </w:r>
          </w:p>
        </w:tc>
        <w:tc>
          <w:tcPr>
            <w:tcW w:w="638" w:type="pct"/>
          </w:tcPr>
          <w:p w:rsidR="003336EB" w:rsidRPr="003336EB" w:rsidRDefault="003336EB" w:rsidP="005F55CB">
            <w:pPr>
              <w:pStyle w:val="skipcolumn"/>
              <w:widowControl w:val="0"/>
              <w:spacing w:after="60"/>
              <w:jc w:val="center"/>
              <w:rPr>
                <w:rFonts w:ascii="Times New Roman" w:hAnsi="Times New Roman"/>
                <w:b/>
                <w:lang w:val="fr-FR"/>
              </w:rPr>
            </w:pPr>
            <w:r w:rsidRPr="003336EB">
              <w:rPr>
                <w:rFonts w:ascii="Times New Roman" w:hAnsi="Times New Roman"/>
                <w:b/>
                <w:lang w:val="fr-FR"/>
              </w:rPr>
              <w:t>Passer à</w:t>
            </w:r>
          </w:p>
        </w:tc>
      </w:tr>
      <w:tr w:rsidR="00601B78" w:rsidRPr="000A72C4" w:rsidTr="004330EA">
        <w:tc>
          <w:tcPr>
            <w:tcW w:w="282" w:type="pct"/>
          </w:tcPr>
          <w:p w:rsidR="00601B78" w:rsidRPr="000A72C4" w:rsidRDefault="00601B78" w:rsidP="00A707CB">
            <w:pPr>
              <w:tabs>
                <w:tab w:val="left" w:pos="507"/>
              </w:tabs>
              <w:rPr>
                <w:rFonts w:ascii="Times New Roman" w:eastAsia="Times New Roman" w:hAnsi="Times New Roman"/>
                <w:b/>
                <w:sz w:val="16"/>
                <w:szCs w:val="16"/>
                <w:lang w:eastAsia="fr-FR"/>
              </w:rPr>
            </w:pPr>
            <w:r w:rsidRPr="000A72C4">
              <w:rPr>
                <w:rFonts w:ascii="Times New Roman" w:eastAsia="Times New Roman" w:hAnsi="Times New Roman"/>
                <w:b/>
                <w:sz w:val="16"/>
                <w:szCs w:val="16"/>
                <w:lang w:eastAsia="fr-FR"/>
              </w:rPr>
              <w:t>C.1</w:t>
            </w:r>
          </w:p>
        </w:tc>
        <w:tc>
          <w:tcPr>
            <w:tcW w:w="2213" w:type="pct"/>
          </w:tcPr>
          <w:p w:rsidR="00601B78" w:rsidRDefault="00601B78" w:rsidP="00A91C5F">
            <w:pPr>
              <w:spacing w:before="60" w:after="0" w:line="240" w:lineRule="auto"/>
              <w:rPr>
                <w:rFonts w:ascii="Times New Roman" w:eastAsia="Times New Roman" w:hAnsi="Times New Roman"/>
                <w:b/>
                <w:color w:val="000000"/>
                <w:sz w:val="18"/>
                <w:szCs w:val="18"/>
                <w:lang w:eastAsia="fr-FR"/>
              </w:rPr>
            </w:pPr>
            <w:r w:rsidRPr="000A72C4">
              <w:rPr>
                <w:rFonts w:ascii="Times New Roman" w:eastAsia="Times New Roman" w:hAnsi="Times New Roman"/>
                <w:b/>
                <w:color w:val="000000"/>
                <w:sz w:val="18"/>
                <w:szCs w:val="18"/>
                <w:lang w:eastAsia="fr-FR"/>
              </w:rPr>
              <w:t>Avez-vous déjà été scolarisé ou avez-vous déjà participé à un programme d’éducation formel ?</w:t>
            </w:r>
          </w:p>
          <w:p w:rsidR="00CB08C4" w:rsidRDefault="00CB08C4" w:rsidP="00FC5CA2">
            <w:pPr>
              <w:spacing w:after="0" w:line="240" w:lineRule="auto"/>
              <w:rPr>
                <w:rFonts w:ascii="Times New Roman" w:eastAsia="Times New Roman" w:hAnsi="Times New Roman"/>
                <w:b/>
                <w:color w:val="000000"/>
                <w:sz w:val="18"/>
                <w:szCs w:val="18"/>
                <w:lang w:eastAsia="fr-FR"/>
              </w:rPr>
            </w:pPr>
          </w:p>
          <w:p w:rsidR="00CB08C4" w:rsidRPr="000A72C4" w:rsidRDefault="00D53B99" w:rsidP="00CB08C4">
            <w:pPr>
              <w:spacing w:after="60" w:line="240" w:lineRule="auto"/>
              <w:rPr>
                <w:rFonts w:ascii="Times New Roman" w:eastAsia="Times New Roman" w:hAnsi="Times New Roman"/>
                <w:b/>
                <w:color w:val="000000"/>
                <w:sz w:val="18"/>
                <w:szCs w:val="18"/>
                <w:lang w:eastAsia="fr-FR"/>
              </w:rPr>
            </w:pPr>
            <w:r>
              <w:rPr>
                <w:rFonts w:ascii="Times New Roman" w:hAnsi="Times New Roman"/>
                <w:b/>
                <w:bCs/>
                <w:i/>
                <w:sz w:val="16"/>
                <w:szCs w:val="16"/>
              </w:rPr>
              <w:t>Cocher</w:t>
            </w:r>
            <w:r w:rsidR="00CB08C4" w:rsidRPr="00CB375B">
              <w:rPr>
                <w:rFonts w:ascii="Times New Roman" w:hAnsi="Times New Roman"/>
                <w:b/>
                <w:bCs/>
                <w:i/>
                <w:sz w:val="16"/>
                <w:szCs w:val="16"/>
              </w:rPr>
              <w:t xml:space="preserve">  le code correspondant</w:t>
            </w:r>
            <w:r w:rsidR="00CB08C4">
              <w:rPr>
                <w:rFonts w:ascii="Times New Roman" w:hAnsi="Times New Roman"/>
                <w:b/>
                <w:bCs/>
                <w:i/>
                <w:sz w:val="16"/>
                <w:szCs w:val="16"/>
              </w:rPr>
              <w:t xml:space="preserve"> à la déclaration de l’enquêté(e) </w:t>
            </w:r>
            <w:r w:rsidR="00CB08C4" w:rsidRPr="00CB375B">
              <w:rPr>
                <w:rFonts w:ascii="Times New Roman" w:hAnsi="Times New Roman"/>
                <w:b/>
                <w:bCs/>
                <w:i/>
                <w:sz w:val="16"/>
                <w:szCs w:val="16"/>
              </w:rPr>
              <w:t>puis l’inscrire dans le bac</w:t>
            </w:r>
            <w:r w:rsidR="00854552">
              <w:rPr>
                <w:rFonts w:ascii="Times New Roman" w:hAnsi="Times New Roman"/>
                <w:b/>
                <w:bCs/>
                <w:i/>
                <w:sz w:val="16"/>
                <w:szCs w:val="16"/>
              </w:rPr>
              <w:t xml:space="preserve"> </w:t>
            </w:r>
            <w:r w:rsidR="00CB08C4" w:rsidRPr="00CB375B">
              <w:rPr>
                <w:rFonts w:ascii="Times New Roman" w:hAnsi="Times New Roman"/>
                <w:b/>
                <w:bCs/>
                <w:i/>
                <w:sz w:val="16"/>
                <w:szCs w:val="16"/>
              </w:rPr>
              <w:t>prévu à cet effet</w:t>
            </w:r>
          </w:p>
        </w:tc>
        <w:tc>
          <w:tcPr>
            <w:tcW w:w="1867" w:type="pct"/>
            <w:gridSpan w:val="2"/>
          </w:tcPr>
          <w:p w:rsidR="00601B78" w:rsidRPr="000A72C4" w:rsidRDefault="00601B78" w:rsidP="00FC5CA2">
            <w:pPr>
              <w:spacing w:before="60" w:after="0" w:line="240" w:lineRule="auto"/>
              <w:rPr>
                <w:rFonts w:ascii="Times New Roman" w:eastAsia="Times New Roman" w:hAnsi="Times New Roman"/>
                <w:i/>
                <w:sz w:val="16"/>
                <w:szCs w:val="16"/>
                <w:lang w:eastAsia="fr-FR"/>
              </w:rPr>
            </w:pPr>
            <w:r w:rsidRPr="000A72C4">
              <w:rPr>
                <w:rFonts w:ascii="Times New Roman" w:eastAsia="Times New Roman" w:hAnsi="Times New Roman"/>
                <w:i/>
                <w:sz w:val="16"/>
                <w:szCs w:val="16"/>
                <w:lang w:eastAsia="fr-FR"/>
              </w:rPr>
              <w:t>1. Oui</w:t>
            </w:r>
          </w:p>
          <w:p w:rsidR="00601B78" w:rsidRPr="000A72C4" w:rsidRDefault="00601B78" w:rsidP="00FC5CA2">
            <w:pPr>
              <w:spacing w:after="60" w:line="240" w:lineRule="auto"/>
              <w:rPr>
                <w:rFonts w:ascii="Times New Roman" w:eastAsia="Times New Roman" w:hAnsi="Times New Roman"/>
                <w:i/>
                <w:sz w:val="16"/>
                <w:szCs w:val="16"/>
                <w:lang w:eastAsia="fr-FR"/>
              </w:rPr>
            </w:pPr>
            <w:r w:rsidRPr="000A72C4">
              <w:rPr>
                <w:rFonts w:ascii="Times New Roman" w:eastAsia="Times New Roman" w:hAnsi="Times New Roman"/>
                <w:i/>
                <w:sz w:val="16"/>
                <w:szCs w:val="16"/>
                <w:lang w:eastAsia="fr-FR"/>
              </w:rPr>
              <w:t>2. Non</w:t>
            </w:r>
          </w:p>
          <w:p w:rsidR="00601B78" w:rsidRPr="000A72C4" w:rsidRDefault="00601B78" w:rsidP="00FC5CA2">
            <w:pPr>
              <w:spacing w:after="60" w:line="240" w:lineRule="auto"/>
              <w:jc w:val="center"/>
              <w:rPr>
                <w:rFonts w:ascii="Times New Roman" w:eastAsia="Times New Roman" w:hAnsi="Times New Roman"/>
                <w:i/>
                <w:sz w:val="16"/>
                <w:szCs w:val="16"/>
                <w:lang w:eastAsia="fr-FR"/>
              </w:rPr>
            </w:pPr>
            <w:r w:rsidRPr="000A72C4">
              <w:rPr>
                <w:rFonts w:ascii="Times New Roman" w:eastAsia="Times New Roman" w:hAnsi="Times New Roman"/>
                <w:sz w:val="20"/>
                <w:szCs w:val="20"/>
                <w:lang w:eastAsia="fr-FR"/>
              </w:rPr>
              <w:t>|__|</w:t>
            </w:r>
          </w:p>
        </w:tc>
        <w:tc>
          <w:tcPr>
            <w:tcW w:w="638" w:type="pct"/>
            <w:vAlign w:val="center"/>
          </w:tcPr>
          <w:p w:rsidR="00601B78" w:rsidRPr="007355AD" w:rsidRDefault="00D53B99" w:rsidP="00FC5CA2">
            <w:pPr>
              <w:spacing w:after="0" w:line="240" w:lineRule="auto"/>
              <w:jc w:val="center"/>
              <w:rPr>
                <w:rFonts w:ascii="Times New Roman" w:hAnsi="Times New Roman"/>
              </w:rPr>
            </w:pPr>
            <w:r>
              <w:rPr>
                <w:rFonts w:ascii="Times New Roman" w:eastAsia="Times New Roman" w:hAnsi="Times New Roman"/>
                <w:b/>
                <w:color w:val="000000"/>
                <w:sz w:val="16"/>
                <w:szCs w:val="16"/>
                <w:lang w:eastAsia="fr-FR"/>
              </w:rPr>
              <w:t>1</w:t>
            </w:r>
            <w:r w:rsidR="007355AD" w:rsidRPr="007355AD">
              <w:rPr>
                <w:rFonts w:ascii="Times New Roman" w:hAnsi="Times New Roman"/>
                <w:b/>
                <w:sz w:val="16"/>
                <w:szCs w:val="16"/>
              </w:rPr>
              <w:sym w:font="Wingdings" w:char="F0F0"/>
            </w:r>
            <w:r w:rsidR="00DB31AB">
              <w:rPr>
                <w:rFonts w:ascii="Times New Roman" w:eastAsia="Times New Roman" w:hAnsi="Times New Roman"/>
                <w:b/>
                <w:color w:val="000000"/>
                <w:sz w:val="16"/>
                <w:szCs w:val="16"/>
                <w:lang w:eastAsia="fr-FR"/>
              </w:rPr>
              <w:t xml:space="preserve"> C</w:t>
            </w:r>
            <w:r>
              <w:rPr>
                <w:rFonts w:ascii="Times New Roman" w:eastAsia="Times New Roman" w:hAnsi="Times New Roman"/>
                <w:b/>
                <w:color w:val="000000"/>
                <w:sz w:val="16"/>
                <w:szCs w:val="16"/>
                <w:lang w:eastAsia="fr-FR"/>
              </w:rPr>
              <w:t>3</w:t>
            </w:r>
          </w:p>
        </w:tc>
      </w:tr>
      <w:tr w:rsidR="00D53B99" w:rsidRPr="000A72C4" w:rsidTr="004330EA">
        <w:tc>
          <w:tcPr>
            <w:tcW w:w="282" w:type="pct"/>
          </w:tcPr>
          <w:p w:rsidR="00D53B99" w:rsidRPr="000A72C4" w:rsidRDefault="004B2FA7" w:rsidP="00A707CB">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C2</w:t>
            </w:r>
          </w:p>
        </w:tc>
        <w:tc>
          <w:tcPr>
            <w:tcW w:w="2213" w:type="pct"/>
          </w:tcPr>
          <w:p w:rsidR="00D53B99" w:rsidRPr="00D53B99" w:rsidRDefault="00D53B99" w:rsidP="00D53B99">
            <w:pPr>
              <w:rPr>
                <w:rFonts w:ascii="Times New Roman" w:eastAsia="Times New Roman" w:hAnsi="Times New Roman"/>
                <w:b/>
                <w:color w:val="000000"/>
                <w:sz w:val="18"/>
                <w:szCs w:val="18"/>
                <w:lang w:eastAsia="fr-FR"/>
              </w:rPr>
            </w:pPr>
            <w:r w:rsidRPr="00D53B99">
              <w:rPr>
                <w:rFonts w:ascii="Times New Roman" w:eastAsia="Times New Roman" w:hAnsi="Times New Roman"/>
                <w:b/>
                <w:color w:val="000000"/>
                <w:sz w:val="18"/>
                <w:szCs w:val="18"/>
                <w:lang w:eastAsia="fr-FR"/>
              </w:rPr>
              <w:t>Quelle est la raison principale pour laquelle vous n'avez jamais commencé votre scolarisation/ formation ?</w:t>
            </w:r>
          </w:p>
          <w:p w:rsidR="00D53B99" w:rsidRDefault="00D53B99" w:rsidP="00A91C5F">
            <w:pPr>
              <w:spacing w:before="60" w:after="0" w:line="240" w:lineRule="auto"/>
              <w:rPr>
                <w:rFonts w:ascii="Times New Roman" w:eastAsia="Times New Roman" w:hAnsi="Times New Roman"/>
                <w:b/>
                <w:color w:val="000000"/>
                <w:sz w:val="18"/>
                <w:szCs w:val="18"/>
                <w:lang w:eastAsia="fr-FR"/>
              </w:rPr>
            </w:pPr>
          </w:p>
          <w:p w:rsidR="006F62DC" w:rsidRDefault="006F62DC" w:rsidP="00A91C5F">
            <w:pPr>
              <w:spacing w:before="60" w:after="0" w:line="240" w:lineRule="auto"/>
              <w:rPr>
                <w:rFonts w:ascii="Times New Roman" w:eastAsia="Times New Roman" w:hAnsi="Times New Roman"/>
                <w:b/>
                <w:color w:val="000000"/>
                <w:sz w:val="18"/>
                <w:szCs w:val="18"/>
                <w:lang w:eastAsia="fr-FR"/>
              </w:rPr>
            </w:pPr>
          </w:p>
          <w:p w:rsidR="006F62DC" w:rsidRPr="000A72C4" w:rsidRDefault="006F62DC" w:rsidP="00A91C5F">
            <w:pPr>
              <w:spacing w:before="60" w:after="0" w:line="240" w:lineRule="auto"/>
              <w:rPr>
                <w:rFonts w:ascii="Times New Roman" w:eastAsia="Times New Roman" w:hAnsi="Times New Roman"/>
                <w:b/>
                <w:color w:val="000000"/>
                <w:sz w:val="18"/>
                <w:szCs w:val="18"/>
                <w:lang w:eastAsia="fr-FR"/>
              </w:rPr>
            </w:pPr>
            <w:r>
              <w:rPr>
                <w:rFonts w:ascii="Times New Roman" w:hAnsi="Times New Roman"/>
                <w:b/>
                <w:bCs/>
                <w:i/>
                <w:sz w:val="16"/>
                <w:szCs w:val="16"/>
              </w:rPr>
              <w:t>Cocher</w:t>
            </w:r>
            <w:r w:rsidRPr="00CB375B">
              <w:rPr>
                <w:rFonts w:ascii="Times New Roman" w:hAnsi="Times New Roman"/>
                <w:b/>
                <w:bCs/>
                <w:i/>
                <w:sz w:val="16"/>
                <w:szCs w:val="16"/>
              </w:rPr>
              <w:t xml:space="preserve">  le code correspondant</w:t>
            </w:r>
            <w:r>
              <w:rPr>
                <w:rFonts w:ascii="Times New Roman" w:hAnsi="Times New Roman"/>
                <w:b/>
                <w:bCs/>
                <w:i/>
                <w:sz w:val="16"/>
                <w:szCs w:val="16"/>
              </w:rPr>
              <w:t xml:space="preserve"> à la déclaration de l’enquêté(e) </w:t>
            </w:r>
            <w:r w:rsidRPr="00CB375B">
              <w:rPr>
                <w:rFonts w:ascii="Times New Roman" w:hAnsi="Times New Roman"/>
                <w:b/>
                <w:bCs/>
                <w:i/>
                <w:sz w:val="16"/>
                <w:szCs w:val="16"/>
              </w:rPr>
              <w:t>puis l’inscrire dans le bac</w:t>
            </w:r>
            <w:r w:rsidR="00854552">
              <w:rPr>
                <w:rFonts w:ascii="Times New Roman" w:hAnsi="Times New Roman"/>
                <w:b/>
                <w:bCs/>
                <w:i/>
                <w:sz w:val="16"/>
                <w:szCs w:val="16"/>
              </w:rPr>
              <w:t xml:space="preserve"> </w:t>
            </w:r>
            <w:r w:rsidRPr="00CB375B">
              <w:rPr>
                <w:rFonts w:ascii="Times New Roman" w:hAnsi="Times New Roman"/>
                <w:b/>
                <w:bCs/>
                <w:i/>
                <w:sz w:val="16"/>
                <w:szCs w:val="16"/>
              </w:rPr>
              <w:t>prévu à cet effet</w:t>
            </w:r>
          </w:p>
        </w:tc>
        <w:tc>
          <w:tcPr>
            <w:tcW w:w="1867" w:type="pct"/>
            <w:gridSpan w:val="2"/>
          </w:tcPr>
          <w:p w:rsidR="00D53B99" w:rsidRPr="00D53B99" w:rsidRDefault="00D53B99" w:rsidP="00D53B99">
            <w:pPr>
              <w:spacing w:before="60" w:after="0" w:line="240" w:lineRule="auto"/>
              <w:rPr>
                <w:rFonts w:ascii="Times New Roman" w:eastAsia="Times New Roman" w:hAnsi="Times New Roman"/>
                <w:i/>
                <w:sz w:val="16"/>
                <w:szCs w:val="16"/>
                <w:lang w:eastAsia="fr-FR"/>
              </w:rPr>
            </w:pPr>
            <w:r w:rsidRPr="00D53B99">
              <w:rPr>
                <w:rFonts w:ascii="Times New Roman" w:eastAsia="Times New Roman" w:hAnsi="Times New Roman"/>
                <w:i/>
                <w:sz w:val="16"/>
                <w:szCs w:val="16"/>
                <w:lang w:eastAsia="fr-FR"/>
              </w:rPr>
              <w:t>1. Pas d’intérêt pour l'école/les formations</w:t>
            </w:r>
          </w:p>
          <w:p w:rsidR="00D53B99" w:rsidRPr="00D53B99" w:rsidRDefault="00D53B99" w:rsidP="00D53B99">
            <w:pPr>
              <w:spacing w:before="60" w:after="0" w:line="240" w:lineRule="auto"/>
              <w:rPr>
                <w:rFonts w:ascii="Times New Roman" w:eastAsia="Times New Roman" w:hAnsi="Times New Roman"/>
                <w:i/>
                <w:sz w:val="16"/>
                <w:szCs w:val="16"/>
                <w:lang w:eastAsia="fr-FR"/>
              </w:rPr>
            </w:pPr>
            <w:r w:rsidRPr="00D53B99">
              <w:rPr>
                <w:rFonts w:ascii="Times New Roman" w:eastAsia="Times New Roman" w:hAnsi="Times New Roman"/>
                <w:i/>
                <w:sz w:val="16"/>
                <w:szCs w:val="16"/>
                <w:lang w:eastAsia="fr-FR"/>
              </w:rPr>
              <w:t>2. Je voulais commencer à travailler</w:t>
            </w:r>
          </w:p>
          <w:p w:rsidR="00D53B99" w:rsidRPr="00D53B99" w:rsidRDefault="00D53B99" w:rsidP="00D53B99">
            <w:pPr>
              <w:spacing w:before="60" w:after="0" w:line="240" w:lineRule="auto"/>
              <w:rPr>
                <w:rFonts w:ascii="Times New Roman" w:eastAsia="Times New Roman" w:hAnsi="Times New Roman"/>
                <w:i/>
                <w:sz w:val="16"/>
                <w:szCs w:val="16"/>
                <w:lang w:eastAsia="fr-FR"/>
              </w:rPr>
            </w:pPr>
            <w:r w:rsidRPr="00D53B99">
              <w:rPr>
                <w:rFonts w:ascii="Times New Roman" w:eastAsia="Times New Roman" w:hAnsi="Times New Roman"/>
                <w:i/>
                <w:sz w:val="16"/>
                <w:szCs w:val="16"/>
                <w:lang w:eastAsia="fr-FR"/>
              </w:rPr>
              <w:t>3. Pour me marier</w:t>
            </w:r>
          </w:p>
          <w:p w:rsidR="00D53B99" w:rsidRPr="00D53B99" w:rsidRDefault="00D53B99" w:rsidP="00D53B99">
            <w:pPr>
              <w:spacing w:before="60" w:after="0" w:line="240" w:lineRule="auto"/>
              <w:rPr>
                <w:rFonts w:ascii="Times New Roman" w:eastAsia="Times New Roman" w:hAnsi="Times New Roman"/>
                <w:i/>
                <w:sz w:val="16"/>
                <w:szCs w:val="16"/>
                <w:lang w:eastAsia="fr-FR"/>
              </w:rPr>
            </w:pPr>
            <w:r w:rsidRPr="00D53B99">
              <w:rPr>
                <w:rFonts w:ascii="Times New Roman" w:eastAsia="Times New Roman" w:hAnsi="Times New Roman"/>
                <w:i/>
                <w:sz w:val="16"/>
                <w:szCs w:val="16"/>
                <w:lang w:eastAsia="fr-FR"/>
              </w:rPr>
              <w:t>4. Mes parents ne voulaient pas que je démarre mes études</w:t>
            </w:r>
          </w:p>
          <w:p w:rsidR="00D53B99" w:rsidRPr="00D53B99" w:rsidRDefault="00D53B99" w:rsidP="00D53B99">
            <w:pPr>
              <w:spacing w:before="60" w:after="0" w:line="240" w:lineRule="auto"/>
              <w:rPr>
                <w:rFonts w:ascii="Times New Roman" w:eastAsia="Times New Roman" w:hAnsi="Times New Roman"/>
                <w:i/>
                <w:sz w:val="16"/>
                <w:szCs w:val="16"/>
                <w:lang w:eastAsia="fr-FR"/>
              </w:rPr>
            </w:pPr>
            <w:r w:rsidRPr="00D53B99">
              <w:rPr>
                <w:rFonts w:ascii="Times New Roman" w:eastAsia="Times New Roman" w:hAnsi="Times New Roman"/>
                <w:i/>
                <w:sz w:val="16"/>
                <w:szCs w:val="16"/>
                <w:lang w:eastAsia="fr-FR"/>
              </w:rPr>
              <w:t>5. Raisons économiques (inabordable/trop pauvre/devais gagner de l'argent pour aider ma famille)</w:t>
            </w:r>
          </w:p>
          <w:p w:rsidR="00D53B99" w:rsidRPr="00D53B99" w:rsidRDefault="00D53B99" w:rsidP="00D53B99">
            <w:pPr>
              <w:spacing w:before="60" w:after="0" w:line="240" w:lineRule="auto"/>
              <w:rPr>
                <w:rFonts w:ascii="Times New Roman" w:eastAsia="Times New Roman" w:hAnsi="Times New Roman"/>
                <w:i/>
                <w:sz w:val="16"/>
                <w:szCs w:val="16"/>
                <w:lang w:eastAsia="fr-FR"/>
              </w:rPr>
            </w:pPr>
            <w:r w:rsidRPr="00D53B99">
              <w:rPr>
                <w:rFonts w:ascii="Times New Roman" w:eastAsia="Times New Roman" w:hAnsi="Times New Roman"/>
                <w:i/>
                <w:sz w:val="16"/>
                <w:szCs w:val="16"/>
                <w:lang w:eastAsia="fr-FR"/>
              </w:rPr>
              <w:t>6. Pas d'école à proximité</w:t>
            </w:r>
          </w:p>
          <w:p w:rsidR="00D53B99" w:rsidRPr="00D53B99" w:rsidRDefault="00D53B99" w:rsidP="00D53B99">
            <w:pPr>
              <w:spacing w:before="60" w:after="0" w:line="240" w:lineRule="auto"/>
              <w:rPr>
                <w:rFonts w:ascii="Times New Roman" w:eastAsia="Times New Roman" w:hAnsi="Times New Roman"/>
                <w:i/>
                <w:sz w:val="16"/>
                <w:szCs w:val="16"/>
                <w:lang w:eastAsia="fr-FR"/>
              </w:rPr>
            </w:pPr>
            <w:r>
              <w:rPr>
                <w:rFonts w:ascii="Times New Roman" w:eastAsia="Times New Roman" w:hAnsi="Times New Roman"/>
                <w:i/>
                <w:sz w:val="16"/>
                <w:szCs w:val="16"/>
                <w:lang w:eastAsia="fr-FR"/>
              </w:rPr>
              <w:t>99</w:t>
            </w:r>
            <w:r w:rsidRPr="00D53B99">
              <w:rPr>
                <w:rFonts w:ascii="Times New Roman" w:eastAsia="Times New Roman" w:hAnsi="Times New Roman"/>
                <w:i/>
                <w:sz w:val="16"/>
                <w:szCs w:val="16"/>
                <w:lang w:eastAsia="fr-FR"/>
              </w:rPr>
              <w:t>. Autre (précisez) ______________________________</w:t>
            </w:r>
          </w:p>
          <w:p w:rsidR="00D53B99" w:rsidRDefault="00D53B99" w:rsidP="00D53B99">
            <w:pPr>
              <w:spacing w:before="60" w:after="0" w:line="240" w:lineRule="auto"/>
              <w:jc w:val="center"/>
              <w:rPr>
                <w:rFonts w:ascii="Times New Roman" w:eastAsia="Times New Roman" w:hAnsi="Times New Roman"/>
                <w:sz w:val="20"/>
                <w:szCs w:val="20"/>
                <w:lang w:eastAsia="fr-FR"/>
              </w:rPr>
            </w:pPr>
            <w:r w:rsidRPr="000A72C4">
              <w:rPr>
                <w:rFonts w:ascii="Times New Roman" w:eastAsia="Times New Roman" w:hAnsi="Times New Roman"/>
                <w:sz w:val="20"/>
                <w:szCs w:val="20"/>
                <w:lang w:eastAsia="fr-FR"/>
              </w:rPr>
              <w:t>|__|</w:t>
            </w:r>
          </w:p>
          <w:p w:rsidR="00D53B99" w:rsidRPr="000A72C4" w:rsidRDefault="00D53B99" w:rsidP="00D53B99">
            <w:pPr>
              <w:spacing w:before="60" w:after="0" w:line="240" w:lineRule="auto"/>
              <w:jc w:val="center"/>
              <w:rPr>
                <w:rFonts w:ascii="Times New Roman" w:eastAsia="Times New Roman" w:hAnsi="Times New Roman"/>
                <w:i/>
                <w:sz w:val="16"/>
                <w:szCs w:val="16"/>
                <w:lang w:eastAsia="fr-FR"/>
              </w:rPr>
            </w:pPr>
          </w:p>
        </w:tc>
        <w:tc>
          <w:tcPr>
            <w:tcW w:w="638" w:type="pct"/>
            <w:vAlign w:val="center"/>
          </w:tcPr>
          <w:p w:rsidR="00D53B99" w:rsidRDefault="00DB31AB" w:rsidP="00FC5CA2">
            <w:pPr>
              <w:spacing w:after="0" w:line="240" w:lineRule="auto"/>
              <w:jc w:val="center"/>
              <w:rPr>
                <w:rFonts w:ascii="Times New Roman" w:eastAsia="Times New Roman" w:hAnsi="Times New Roman"/>
                <w:b/>
                <w:color w:val="000000"/>
                <w:sz w:val="16"/>
                <w:szCs w:val="16"/>
                <w:lang w:eastAsia="fr-FR"/>
              </w:rPr>
            </w:pPr>
            <w:r w:rsidRPr="007355AD">
              <w:rPr>
                <w:rFonts w:ascii="Times New Roman" w:hAnsi="Times New Roman"/>
                <w:b/>
                <w:sz w:val="16"/>
                <w:szCs w:val="16"/>
              </w:rPr>
              <w:sym w:font="Wingdings" w:char="F0F0"/>
            </w:r>
            <w:r>
              <w:rPr>
                <w:rFonts w:ascii="Times New Roman" w:eastAsia="Times New Roman" w:hAnsi="Times New Roman"/>
                <w:b/>
                <w:color w:val="000000"/>
                <w:sz w:val="16"/>
                <w:szCs w:val="16"/>
                <w:lang w:eastAsia="fr-FR"/>
              </w:rPr>
              <w:t xml:space="preserve"> C16</w:t>
            </w:r>
          </w:p>
        </w:tc>
      </w:tr>
      <w:tr w:rsidR="00D53B99" w:rsidRPr="000A72C4" w:rsidTr="004330EA">
        <w:tc>
          <w:tcPr>
            <w:tcW w:w="282" w:type="pct"/>
          </w:tcPr>
          <w:p w:rsidR="00D53B99" w:rsidRPr="000A72C4" w:rsidRDefault="004B2FA7" w:rsidP="00A707CB">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C3</w:t>
            </w:r>
          </w:p>
        </w:tc>
        <w:tc>
          <w:tcPr>
            <w:tcW w:w="2213" w:type="pct"/>
          </w:tcPr>
          <w:p w:rsidR="00D53B99" w:rsidRDefault="00D53B99" w:rsidP="00D53B99">
            <w:pPr>
              <w:rPr>
                <w:rFonts w:ascii="Times New Roman" w:eastAsia="Times New Roman" w:hAnsi="Times New Roman"/>
                <w:b/>
                <w:color w:val="000000"/>
                <w:sz w:val="18"/>
                <w:szCs w:val="18"/>
                <w:lang w:eastAsia="fr-FR"/>
              </w:rPr>
            </w:pPr>
            <w:r w:rsidRPr="00D53B99">
              <w:rPr>
                <w:rFonts w:ascii="Times New Roman" w:eastAsia="Times New Roman" w:hAnsi="Times New Roman"/>
                <w:b/>
                <w:color w:val="000000"/>
                <w:sz w:val="18"/>
                <w:szCs w:val="18"/>
                <w:lang w:eastAsia="fr-FR"/>
              </w:rPr>
              <w:t>Etes-vous actuellement scolarisé ou participez-vous à un programme d’éducation formel?</w:t>
            </w:r>
          </w:p>
          <w:p w:rsidR="006F62DC" w:rsidRPr="00D53B99" w:rsidRDefault="006F62DC" w:rsidP="00D53B99">
            <w:pPr>
              <w:rPr>
                <w:rFonts w:ascii="Times New Roman" w:eastAsia="Times New Roman" w:hAnsi="Times New Roman"/>
                <w:b/>
                <w:color w:val="000000"/>
                <w:sz w:val="18"/>
                <w:szCs w:val="18"/>
                <w:lang w:eastAsia="fr-FR"/>
              </w:rPr>
            </w:pPr>
            <w:r>
              <w:rPr>
                <w:rFonts w:ascii="Times New Roman" w:hAnsi="Times New Roman"/>
                <w:b/>
                <w:bCs/>
                <w:i/>
                <w:sz w:val="16"/>
                <w:szCs w:val="16"/>
              </w:rPr>
              <w:t>Cocher</w:t>
            </w:r>
            <w:r w:rsidRPr="00CB375B">
              <w:rPr>
                <w:rFonts w:ascii="Times New Roman" w:hAnsi="Times New Roman"/>
                <w:b/>
                <w:bCs/>
                <w:i/>
                <w:sz w:val="16"/>
                <w:szCs w:val="16"/>
              </w:rPr>
              <w:t xml:space="preserve">  le code correspondant</w:t>
            </w:r>
            <w:r>
              <w:rPr>
                <w:rFonts w:ascii="Times New Roman" w:hAnsi="Times New Roman"/>
                <w:b/>
                <w:bCs/>
                <w:i/>
                <w:sz w:val="16"/>
                <w:szCs w:val="16"/>
              </w:rPr>
              <w:t xml:space="preserve"> à la déclaration de l’enquêté(e) </w:t>
            </w:r>
            <w:r w:rsidRPr="00CB375B">
              <w:rPr>
                <w:rFonts w:ascii="Times New Roman" w:hAnsi="Times New Roman"/>
                <w:b/>
                <w:bCs/>
                <w:i/>
                <w:sz w:val="16"/>
                <w:szCs w:val="16"/>
              </w:rPr>
              <w:t>puis l’inscrire dans le bac</w:t>
            </w:r>
            <w:r w:rsidR="00854552">
              <w:rPr>
                <w:rFonts w:ascii="Times New Roman" w:hAnsi="Times New Roman"/>
                <w:b/>
                <w:bCs/>
                <w:i/>
                <w:sz w:val="16"/>
                <w:szCs w:val="16"/>
              </w:rPr>
              <w:t xml:space="preserve"> </w:t>
            </w:r>
            <w:r w:rsidRPr="00CB375B">
              <w:rPr>
                <w:rFonts w:ascii="Times New Roman" w:hAnsi="Times New Roman"/>
                <w:b/>
                <w:bCs/>
                <w:i/>
                <w:sz w:val="16"/>
                <w:szCs w:val="16"/>
              </w:rPr>
              <w:t>prévu à cet effet</w:t>
            </w:r>
          </w:p>
        </w:tc>
        <w:tc>
          <w:tcPr>
            <w:tcW w:w="1867" w:type="pct"/>
            <w:gridSpan w:val="2"/>
          </w:tcPr>
          <w:p w:rsidR="00D53B99" w:rsidRPr="000A72C4" w:rsidRDefault="00D53B99" w:rsidP="00D53B99">
            <w:pPr>
              <w:spacing w:before="60" w:after="0" w:line="240" w:lineRule="auto"/>
              <w:rPr>
                <w:rFonts w:ascii="Times New Roman" w:eastAsia="Times New Roman" w:hAnsi="Times New Roman"/>
                <w:i/>
                <w:color w:val="000000"/>
                <w:sz w:val="14"/>
                <w:szCs w:val="14"/>
                <w:lang w:eastAsia="fr-FR"/>
              </w:rPr>
            </w:pPr>
            <w:r w:rsidRPr="000A72C4">
              <w:rPr>
                <w:rFonts w:ascii="Times New Roman" w:eastAsia="Times New Roman" w:hAnsi="Times New Roman"/>
                <w:i/>
                <w:color w:val="000000"/>
                <w:sz w:val="14"/>
                <w:szCs w:val="14"/>
                <w:lang w:eastAsia="fr-FR"/>
              </w:rPr>
              <w:t>1. Oui</w:t>
            </w:r>
          </w:p>
          <w:p w:rsidR="00D53B99" w:rsidRPr="000A72C4" w:rsidRDefault="00D53B99" w:rsidP="00D53B99">
            <w:pPr>
              <w:spacing w:after="0" w:line="240" w:lineRule="auto"/>
              <w:rPr>
                <w:rFonts w:ascii="Times New Roman" w:eastAsia="Times New Roman" w:hAnsi="Times New Roman"/>
                <w:i/>
                <w:color w:val="000000"/>
                <w:sz w:val="14"/>
                <w:szCs w:val="14"/>
                <w:lang w:eastAsia="fr-FR"/>
              </w:rPr>
            </w:pPr>
            <w:r w:rsidRPr="000A72C4">
              <w:rPr>
                <w:rFonts w:ascii="Times New Roman" w:eastAsia="Times New Roman" w:hAnsi="Times New Roman"/>
                <w:i/>
                <w:color w:val="000000"/>
                <w:sz w:val="14"/>
                <w:szCs w:val="14"/>
                <w:lang w:eastAsia="fr-FR"/>
              </w:rPr>
              <w:t>2. Non, j’ai terminé mes études</w:t>
            </w:r>
          </w:p>
          <w:p w:rsidR="00D53B99" w:rsidRPr="006E22EA" w:rsidRDefault="00D53B99" w:rsidP="00D53B99">
            <w:pPr>
              <w:spacing w:after="60" w:line="240" w:lineRule="auto"/>
              <w:rPr>
                <w:rFonts w:ascii="Times New Roman" w:eastAsia="Times New Roman" w:hAnsi="Times New Roman"/>
                <w:b/>
                <w:i/>
                <w:color w:val="000000"/>
                <w:sz w:val="16"/>
                <w:szCs w:val="16"/>
                <w:lang w:eastAsia="fr-FR"/>
              </w:rPr>
            </w:pPr>
            <w:r w:rsidRPr="006E22EA">
              <w:rPr>
                <w:rFonts w:ascii="Times New Roman" w:eastAsia="Times New Roman" w:hAnsi="Times New Roman"/>
                <w:i/>
                <w:color w:val="000000"/>
                <w:sz w:val="14"/>
                <w:szCs w:val="14"/>
                <w:lang w:eastAsia="fr-FR"/>
              </w:rPr>
              <w:t xml:space="preserve">3. </w:t>
            </w:r>
            <w:r w:rsidRPr="006E22EA">
              <w:rPr>
                <w:rFonts w:ascii="Times New Roman" w:hAnsi="Times New Roman"/>
                <w:i/>
                <w:sz w:val="14"/>
                <w:szCs w:val="14"/>
                <w:lang w:val="fr-CH"/>
              </w:rPr>
              <w:t>Non, je n'ai jamais achevé de cycle d'enseignement/de formation</w:t>
            </w:r>
          </w:p>
          <w:p w:rsidR="00D53B99" w:rsidRDefault="00D53B99" w:rsidP="00D53B99">
            <w:pPr>
              <w:spacing w:before="60" w:after="0" w:line="240" w:lineRule="auto"/>
              <w:jc w:val="center"/>
              <w:rPr>
                <w:rFonts w:ascii="Times New Roman" w:eastAsia="Times New Roman" w:hAnsi="Times New Roman"/>
                <w:sz w:val="20"/>
                <w:szCs w:val="20"/>
                <w:lang w:eastAsia="fr-FR"/>
              </w:rPr>
            </w:pPr>
            <w:r w:rsidRPr="000A72C4">
              <w:rPr>
                <w:rFonts w:ascii="Times New Roman" w:eastAsia="Times New Roman" w:hAnsi="Times New Roman"/>
                <w:sz w:val="20"/>
                <w:szCs w:val="20"/>
                <w:lang w:eastAsia="fr-FR"/>
              </w:rPr>
              <w:t>|__|</w:t>
            </w:r>
          </w:p>
          <w:p w:rsidR="00D53B99" w:rsidRPr="00D53B99" w:rsidRDefault="00D53B99" w:rsidP="00D53B99">
            <w:pPr>
              <w:spacing w:before="60" w:after="0" w:line="240" w:lineRule="auto"/>
              <w:jc w:val="center"/>
              <w:rPr>
                <w:rFonts w:ascii="Times New Roman" w:eastAsia="Times New Roman" w:hAnsi="Times New Roman"/>
                <w:i/>
                <w:sz w:val="16"/>
                <w:szCs w:val="16"/>
                <w:lang w:eastAsia="fr-FR"/>
              </w:rPr>
            </w:pPr>
          </w:p>
        </w:tc>
        <w:tc>
          <w:tcPr>
            <w:tcW w:w="638" w:type="pct"/>
            <w:vAlign w:val="center"/>
          </w:tcPr>
          <w:p w:rsidR="00D53B99" w:rsidRPr="007355AD" w:rsidRDefault="00D53B99" w:rsidP="00D53B99">
            <w:pPr>
              <w:spacing w:before="240" w:after="0" w:line="240" w:lineRule="auto"/>
              <w:jc w:val="center"/>
              <w:rPr>
                <w:rFonts w:ascii="Times New Roman" w:eastAsia="Times New Roman" w:hAnsi="Times New Roman"/>
                <w:b/>
                <w:color w:val="000000"/>
                <w:sz w:val="16"/>
                <w:szCs w:val="16"/>
                <w:lang w:eastAsia="fr-FR"/>
              </w:rPr>
            </w:pPr>
            <w:r w:rsidRPr="007355AD">
              <w:rPr>
                <w:rFonts w:ascii="Times New Roman" w:eastAsia="Times New Roman" w:hAnsi="Times New Roman"/>
                <w:b/>
                <w:color w:val="000000"/>
                <w:sz w:val="16"/>
                <w:szCs w:val="16"/>
                <w:lang w:eastAsia="fr-FR"/>
              </w:rPr>
              <w:t xml:space="preserve">2 </w:t>
            </w:r>
            <w:r w:rsidRPr="007355AD">
              <w:rPr>
                <w:rFonts w:ascii="Times New Roman" w:hAnsi="Times New Roman"/>
                <w:b/>
                <w:sz w:val="16"/>
                <w:szCs w:val="16"/>
              </w:rPr>
              <w:sym w:font="Wingdings" w:char="F0F0"/>
            </w:r>
            <w:r w:rsidR="00DB31AB">
              <w:rPr>
                <w:rFonts w:ascii="Times New Roman" w:eastAsia="Times New Roman" w:hAnsi="Times New Roman"/>
                <w:b/>
                <w:color w:val="000000"/>
                <w:sz w:val="16"/>
                <w:szCs w:val="16"/>
                <w:lang w:eastAsia="fr-FR"/>
              </w:rPr>
              <w:t>C</w:t>
            </w:r>
            <w:r>
              <w:rPr>
                <w:rFonts w:ascii="Times New Roman" w:eastAsia="Times New Roman" w:hAnsi="Times New Roman"/>
                <w:b/>
                <w:color w:val="000000"/>
                <w:sz w:val="16"/>
                <w:szCs w:val="16"/>
                <w:lang w:eastAsia="fr-FR"/>
              </w:rPr>
              <w:t>11</w:t>
            </w:r>
          </w:p>
          <w:p w:rsidR="00D53B99" w:rsidRDefault="00D53B99" w:rsidP="00D53B99">
            <w:pPr>
              <w:spacing w:after="0" w:line="240" w:lineRule="auto"/>
              <w:jc w:val="center"/>
              <w:rPr>
                <w:rFonts w:ascii="Times New Roman" w:eastAsia="Times New Roman" w:hAnsi="Times New Roman"/>
                <w:b/>
                <w:color w:val="000000"/>
                <w:sz w:val="16"/>
                <w:szCs w:val="16"/>
                <w:lang w:eastAsia="fr-FR"/>
              </w:rPr>
            </w:pPr>
            <w:r w:rsidRPr="007355AD">
              <w:rPr>
                <w:rFonts w:ascii="Times New Roman" w:eastAsia="Times New Roman" w:hAnsi="Times New Roman"/>
                <w:b/>
                <w:color w:val="000000"/>
                <w:sz w:val="16"/>
                <w:szCs w:val="16"/>
                <w:lang w:eastAsia="fr-FR"/>
              </w:rPr>
              <w:t xml:space="preserve">3 </w:t>
            </w:r>
            <w:r w:rsidRPr="007355AD">
              <w:rPr>
                <w:rFonts w:ascii="Times New Roman" w:hAnsi="Times New Roman"/>
                <w:b/>
                <w:sz w:val="16"/>
                <w:szCs w:val="16"/>
              </w:rPr>
              <w:sym w:font="Wingdings" w:char="F0F0"/>
            </w:r>
            <w:r w:rsidR="00DB31AB">
              <w:rPr>
                <w:rFonts w:ascii="Times New Roman" w:eastAsia="Times New Roman" w:hAnsi="Times New Roman"/>
                <w:b/>
                <w:color w:val="000000"/>
                <w:sz w:val="16"/>
                <w:szCs w:val="16"/>
                <w:lang w:eastAsia="fr-FR"/>
              </w:rPr>
              <w:t xml:space="preserve"> C</w:t>
            </w:r>
            <w:r>
              <w:rPr>
                <w:rFonts w:ascii="Times New Roman" w:eastAsia="Times New Roman" w:hAnsi="Times New Roman"/>
                <w:b/>
                <w:color w:val="000000"/>
                <w:sz w:val="16"/>
                <w:szCs w:val="16"/>
                <w:lang w:eastAsia="fr-FR"/>
              </w:rPr>
              <w:t>10</w:t>
            </w:r>
          </w:p>
        </w:tc>
      </w:tr>
      <w:tr w:rsidR="006F62DC" w:rsidRPr="000A72C4" w:rsidTr="004330EA">
        <w:tc>
          <w:tcPr>
            <w:tcW w:w="5000" w:type="pct"/>
            <w:gridSpan w:val="5"/>
          </w:tcPr>
          <w:p w:rsidR="006F62DC" w:rsidRPr="00C46CD7" w:rsidRDefault="00C46CD7" w:rsidP="00D53B99">
            <w:pPr>
              <w:spacing w:before="240" w:after="0" w:line="240" w:lineRule="auto"/>
              <w:jc w:val="center"/>
              <w:rPr>
                <w:rFonts w:ascii="Times New Roman" w:eastAsia="Times New Roman" w:hAnsi="Times New Roman"/>
                <w:i/>
                <w:sz w:val="24"/>
                <w:szCs w:val="24"/>
                <w:lang w:eastAsia="fr-FR"/>
              </w:rPr>
            </w:pPr>
            <w:r w:rsidRPr="00C46CD7">
              <w:rPr>
                <w:rFonts w:ascii="Times New Roman" w:eastAsia="Times New Roman" w:hAnsi="Times New Roman"/>
                <w:i/>
                <w:sz w:val="24"/>
                <w:szCs w:val="24"/>
                <w:lang w:eastAsia="fr-FR"/>
              </w:rPr>
              <w:t>Etudiants actuels</w:t>
            </w:r>
          </w:p>
        </w:tc>
      </w:tr>
      <w:tr w:rsidR="006F62DC" w:rsidRPr="000A72C4" w:rsidTr="004330EA">
        <w:tc>
          <w:tcPr>
            <w:tcW w:w="282" w:type="pct"/>
          </w:tcPr>
          <w:p w:rsidR="006F62DC" w:rsidRPr="000A72C4" w:rsidRDefault="004B2FA7" w:rsidP="00A707CB">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C4</w:t>
            </w:r>
          </w:p>
        </w:tc>
        <w:tc>
          <w:tcPr>
            <w:tcW w:w="2213" w:type="pct"/>
          </w:tcPr>
          <w:p w:rsidR="006E4F7A" w:rsidRDefault="004B2FA7" w:rsidP="00D53B99">
            <w:pPr>
              <w:rPr>
                <w:rFonts w:ascii="Times New Roman" w:eastAsia="Times New Roman" w:hAnsi="Times New Roman"/>
                <w:b/>
                <w:color w:val="000000"/>
                <w:sz w:val="18"/>
                <w:szCs w:val="18"/>
                <w:lang w:eastAsia="fr-FR"/>
              </w:rPr>
            </w:pPr>
            <w:r w:rsidRPr="004B2FA7">
              <w:rPr>
                <w:rFonts w:ascii="Times New Roman" w:eastAsia="Times New Roman" w:hAnsi="Times New Roman"/>
                <w:b/>
                <w:color w:val="000000"/>
                <w:sz w:val="18"/>
                <w:szCs w:val="18"/>
                <w:lang w:eastAsia="fr-FR"/>
              </w:rPr>
              <w:t>Quel est votre niveau actuel d'instruction/de formation ?</w:t>
            </w:r>
          </w:p>
          <w:p w:rsidR="006E4F7A" w:rsidRDefault="006E4F7A" w:rsidP="006E4F7A">
            <w:pPr>
              <w:rPr>
                <w:rFonts w:ascii="Times New Roman" w:eastAsia="Times New Roman" w:hAnsi="Times New Roman"/>
                <w:sz w:val="18"/>
                <w:szCs w:val="18"/>
                <w:lang w:eastAsia="fr-FR"/>
              </w:rPr>
            </w:pPr>
          </w:p>
          <w:p w:rsidR="006F62DC" w:rsidRPr="006E4F7A" w:rsidRDefault="006E4F7A" w:rsidP="006E4F7A">
            <w:pPr>
              <w:rPr>
                <w:rFonts w:ascii="Times New Roman" w:eastAsia="Times New Roman" w:hAnsi="Times New Roman"/>
                <w:sz w:val="18"/>
                <w:szCs w:val="18"/>
                <w:lang w:eastAsia="fr-FR"/>
              </w:rPr>
            </w:pPr>
            <w:r>
              <w:rPr>
                <w:rFonts w:ascii="Times New Roman" w:hAnsi="Times New Roman"/>
                <w:b/>
                <w:bCs/>
                <w:i/>
                <w:sz w:val="16"/>
                <w:szCs w:val="16"/>
              </w:rPr>
              <w:t>Cocher</w:t>
            </w:r>
            <w:r w:rsidRPr="00CB375B">
              <w:rPr>
                <w:rFonts w:ascii="Times New Roman" w:hAnsi="Times New Roman"/>
                <w:b/>
                <w:bCs/>
                <w:i/>
                <w:sz w:val="16"/>
                <w:szCs w:val="16"/>
              </w:rPr>
              <w:t xml:space="preserve">  le code correspondant</w:t>
            </w:r>
            <w:r>
              <w:rPr>
                <w:rFonts w:ascii="Times New Roman" w:hAnsi="Times New Roman"/>
                <w:b/>
                <w:bCs/>
                <w:i/>
                <w:sz w:val="16"/>
                <w:szCs w:val="16"/>
              </w:rPr>
              <w:t xml:space="preserve"> à la déclaration de l’enquêté(e) </w:t>
            </w:r>
            <w:r w:rsidRPr="00CB375B">
              <w:rPr>
                <w:rFonts w:ascii="Times New Roman" w:hAnsi="Times New Roman"/>
                <w:b/>
                <w:bCs/>
                <w:i/>
                <w:sz w:val="16"/>
                <w:szCs w:val="16"/>
              </w:rPr>
              <w:t>puis l’inscrire dans le bac</w:t>
            </w:r>
            <w:r w:rsidR="00A3610B">
              <w:rPr>
                <w:rFonts w:ascii="Times New Roman" w:hAnsi="Times New Roman"/>
                <w:b/>
                <w:bCs/>
                <w:i/>
                <w:sz w:val="16"/>
                <w:szCs w:val="16"/>
              </w:rPr>
              <w:t xml:space="preserve"> </w:t>
            </w:r>
            <w:r w:rsidRPr="00CB375B">
              <w:rPr>
                <w:rFonts w:ascii="Times New Roman" w:hAnsi="Times New Roman"/>
                <w:b/>
                <w:bCs/>
                <w:i/>
                <w:sz w:val="16"/>
                <w:szCs w:val="16"/>
              </w:rPr>
              <w:t>prévu à cet effet</w:t>
            </w:r>
          </w:p>
        </w:tc>
        <w:tc>
          <w:tcPr>
            <w:tcW w:w="1867" w:type="pct"/>
            <w:gridSpan w:val="2"/>
          </w:tcPr>
          <w:p w:rsidR="004B2FA7" w:rsidRDefault="004B2FA7" w:rsidP="004B2FA7">
            <w:pPr>
              <w:spacing w:before="60" w:after="0" w:line="240" w:lineRule="auto"/>
              <w:rPr>
                <w:rFonts w:ascii="Times New Roman" w:eastAsia="Times New Roman" w:hAnsi="Times New Roman"/>
                <w:i/>
                <w:color w:val="000000"/>
                <w:sz w:val="14"/>
                <w:szCs w:val="14"/>
                <w:lang w:eastAsia="fr-FR"/>
              </w:rPr>
            </w:pPr>
            <w:r w:rsidRPr="004B2FA7">
              <w:rPr>
                <w:rFonts w:ascii="Times New Roman" w:eastAsia="Times New Roman" w:hAnsi="Times New Roman"/>
                <w:i/>
                <w:color w:val="000000"/>
                <w:sz w:val="14"/>
                <w:szCs w:val="14"/>
                <w:lang w:eastAsia="fr-FR"/>
              </w:rPr>
              <w:t>Je poursuis actuellement mes études</w:t>
            </w:r>
            <w:r>
              <w:rPr>
                <w:rFonts w:ascii="Times New Roman" w:eastAsia="Times New Roman" w:hAnsi="Times New Roman"/>
                <w:i/>
                <w:color w:val="000000"/>
                <w:sz w:val="14"/>
                <w:szCs w:val="14"/>
                <w:lang w:eastAsia="fr-FR"/>
              </w:rPr>
              <w:t> :</w:t>
            </w:r>
          </w:p>
          <w:p w:rsidR="004B2FA7" w:rsidRPr="004B2FA7" w:rsidRDefault="004B2FA7" w:rsidP="004B2FA7">
            <w:pPr>
              <w:spacing w:before="60" w:after="0" w:line="240" w:lineRule="auto"/>
              <w:rPr>
                <w:rFonts w:ascii="Times New Roman" w:eastAsia="Times New Roman" w:hAnsi="Times New Roman"/>
                <w:i/>
                <w:color w:val="000000"/>
                <w:sz w:val="14"/>
                <w:szCs w:val="14"/>
                <w:lang w:eastAsia="fr-FR"/>
              </w:rPr>
            </w:pPr>
            <w:r w:rsidRPr="004B2FA7">
              <w:rPr>
                <w:rFonts w:ascii="Times New Roman" w:eastAsia="Times New Roman" w:hAnsi="Times New Roman"/>
                <w:i/>
                <w:color w:val="000000"/>
                <w:sz w:val="14"/>
                <w:szCs w:val="14"/>
                <w:lang w:eastAsia="fr-FR"/>
              </w:rPr>
              <w:t xml:space="preserve">1. </w:t>
            </w:r>
            <w:r>
              <w:rPr>
                <w:rFonts w:ascii="Times New Roman" w:eastAsia="Times New Roman" w:hAnsi="Times New Roman"/>
                <w:i/>
                <w:color w:val="000000"/>
                <w:sz w:val="14"/>
                <w:szCs w:val="14"/>
                <w:lang w:eastAsia="fr-FR"/>
              </w:rPr>
              <w:t xml:space="preserve"> Au n</w:t>
            </w:r>
            <w:r w:rsidRPr="004B2FA7">
              <w:rPr>
                <w:rFonts w:ascii="Times New Roman" w:eastAsia="Times New Roman" w:hAnsi="Times New Roman"/>
                <w:i/>
                <w:color w:val="000000"/>
                <w:sz w:val="14"/>
                <w:szCs w:val="14"/>
                <w:lang w:eastAsia="fr-FR"/>
              </w:rPr>
              <w:t>iveau primaire</w:t>
            </w:r>
          </w:p>
          <w:p w:rsidR="004B2FA7" w:rsidRPr="004B2FA7" w:rsidRDefault="004B2FA7" w:rsidP="004B2FA7">
            <w:pPr>
              <w:spacing w:before="60" w:after="0" w:line="240" w:lineRule="auto"/>
              <w:rPr>
                <w:rFonts w:ascii="Times New Roman" w:eastAsia="Times New Roman" w:hAnsi="Times New Roman"/>
                <w:i/>
                <w:color w:val="000000"/>
                <w:sz w:val="14"/>
                <w:szCs w:val="14"/>
                <w:lang w:eastAsia="fr-FR"/>
              </w:rPr>
            </w:pPr>
            <w:r w:rsidRPr="004B2FA7">
              <w:rPr>
                <w:rFonts w:ascii="Times New Roman" w:eastAsia="Times New Roman" w:hAnsi="Times New Roman"/>
                <w:i/>
                <w:color w:val="000000"/>
                <w:sz w:val="14"/>
                <w:szCs w:val="14"/>
                <w:lang w:eastAsia="fr-FR"/>
              </w:rPr>
              <w:t>2.</w:t>
            </w:r>
            <w:r>
              <w:rPr>
                <w:rFonts w:ascii="Times New Roman" w:eastAsia="Times New Roman" w:hAnsi="Times New Roman"/>
                <w:i/>
                <w:color w:val="000000"/>
                <w:sz w:val="14"/>
                <w:szCs w:val="14"/>
                <w:lang w:eastAsia="fr-FR"/>
              </w:rPr>
              <w:t xml:space="preserve"> Au n</w:t>
            </w:r>
            <w:r w:rsidRPr="004B2FA7">
              <w:rPr>
                <w:rFonts w:ascii="Times New Roman" w:eastAsia="Times New Roman" w:hAnsi="Times New Roman"/>
                <w:i/>
                <w:color w:val="000000"/>
                <w:sz w:val="14"/>
                <w:szCs w:val="14"/>
                <w:lang w:eastAsia="fr-FR"/>
              </w:rPr>
              <w:t>iveau secondaire professionnel</w:t>
            </w:r>
          </w:p>
          <w:p w:rsidR="004B2FA7" w:rsidRPr="004B2FA7" w:rsidRDefault="004B2FA7" w:rsidP="004B2FA7">
            <w:pPr>
              <w:spacing w:before="60" w:after="0" w:line="240" w:lineRule="auto"/>
              <w:rPr>
                <w:rFonts w:ascii="Times New Roman" w:eastAsia="Times New Roman" w:hAnsi="Times New Roman"/>
                <w:i/>
                <w:color w:val="000000"/>
                <w:sz w:val="14"/>
                <w:szCs w:val="14"/>
                <w:lang w:eastAsia="fr-FR"/>
              </w:rPr>
            </w:pPr>
            <w:r w:rsidRPr="004B2FA7">
              <w:rPr>
                <w:rFonts w:ascii="Times New Roman" w:eastAsia="Times New Roman" w:hAnsi="Times New Roman"/>
                <w:i/>
                <w:color w:val="000000"/>
                <w:sz w:val="14"/>
                <w:szCs w:val="14"/>
                <w:lang w:eastAsia="fr-FR"/>
              </w:rPr>
              <w:t xml:space="preserve">3. </w:t>
            </w:r>
            <w:r>
              <w:rPr>
                <w:rFonts w:ascii="Times New Roman" w:eastAsia="Times New Roman" w:hAnsi="Times New Roman"/>
                <w:i/>
                <w:color w:val="000000"/>
                <w:sz w:val="14"/>
                <w:szCs w:val="14"/>
                <w:lang w:eastAsia="fr-FR"/>
              </w:rPr>
              <w:t>Au n</w:t>
            </w:r>
            <w:r w:rsidRPr="004B2FA7">
              <w:rPr>
                <w:rFonts w:ascii="Times New Roman" w:eastAsia="Times New Roman" w:hAnsi="Times New Roman"/>
                <w:i/>
                <w:color w:val="000000"/>
                <w:sz w:val="14"/>
                <w:szCs w:val="14"/>
                <w:lang w:eastAsia="fr-FR"/>
              </w:rPr>
              <w:t>iveau secondaire général</w:t>
            </w:r>
          </w:p>
          <w:p w:rsidR="004B2FA7" w:rsidRPr="004B2FA7" w:rsidRDefault="004B2FA7" w:rsidP="004B2FA7">
            <w:pPr>
              <w:spacing w:before="60" w:after="0" w:line="240" w:lineRule="auto"/>
              <w:rPr>
                <w:rFonts w:ascii="Times New Roman" w:eastAsia="Times New Roman" w:hAnsi="Times New Roman"/>
                <w:i/>
                <w:color w:val="000000"/>
                <w:sz w:val="14"/>
                <w:szCs w:val="14"/>
                <w:lang w:eastAsia="fr-FR"/>
              </w:rPr>
            </w:pPr>
            <w:r w:rsidRPr="004B2FA7">
              <w:rPr>
                <w:rFonts w:ascii="Times New Roman" w:eastAsia="Times New Roman" w:hAnsi="Times New Roman"/>
                <w:i/>
                <w:color w:val="000000"/>
                <w:sz w:val="14"/>
                <w:szCs w:val="14"/>
                <w:lang w:eastAsia="fr-FR"/>
              </w:rPr>
              <w:t xml:space="preserve">4. </w:t>
            </w:r>
            <w:r>
              <w:rPr>
                <w:rFonts w:ascii="Times New Roman" w:eastAsia="Times New Roman" w:hAnsi="Times New Roman"/>
                <w:i/>
                <w:color w:val="000000"/>
                <w:sz w:val="14"/>
                <w:szCs w:val="14"/>
                <w:lang w:eastAsia="fr-FR"/>
              </w:rPr>
              <w:t>Au n</w:t>
            </w:r>
            <w:r w:rsidRPr="004B2FA7">
              <w:rPr>
                <w:rFonts w:ascii="Times New Roman" w:eastAsia="Times New Roman" w:hAnsi="Times New Roman"/>
                <w:i/>
                <w:color w:val="000000"/>
                <w:sz w:val="14"/>
                <w:szCs w:val="14"/>
                <w:lang w:eastAsia="fr-FR"/>
              </w:rPr>
              <w:t>iveau post-secondaire (professionnel)</w:t>
            </w:r>
          </w:p>
          <w:p w:rsidR="004B2FA7" w:rsidRPr="004B2FA7" w:rsidRDefault="004B2FA7" w:rsidP="004B2FA7">
            <w:pPr>
              <w:spacing w:before="60" w:after="0" w:line="240" w:lineRule="auto"/>
              <w:rPr>
                <w:rFonts w:ascii="Times New Roman" w:eastAsia="Times New Roman" w:hAnsi="Times New Roman"/>
                <w:i/>
                <w:color w:val="000000"/>
                <w:sz w:val="14"/>
                <w:szCs w:val="14"/>
                <w:lang w:eastAsia="fr-FR"/>
              </w:rPr>
            </w:pPr>
            <w:r w:rsidRPr="004B2FA7">
              <w:rPr>
                <w:rFonts w:ascii="Times New Roman" w:eastAsia="Times New Roman" w:hAnsi="Times New Roman"/>
                <w:i/>
                <w:color w:val="000000"/>
                <w:sz w:val="14"/>
                <w:szCs w:val="14"/>
                <w:lang w:eastAsia="fr-FR"/>
              </w:rPr>
              <w:t xml:space="preserve">5. </w:t>
            </w:r>
            <w:r>
              <w:rPr>
                <w:rFonts w:ascii="Times New Roman" w:eastAsia="Times New Roman" w:hAnsi="Times New Roman"/>
                <w:i/>
                <w:color w:val="000000"/>
                <w:sz w:val="14"/>
                <w:szCs w:val="14"/>
                <w:lang w:eastAsia="fr-FR"/>
              </w:rPr>
              <w:t>Au n</w:t>
            </w:r>
            <w:r w:rsidRPr="004B2FA7">
              <w:rPr>
                <w:rFonts w:ascii="Times New Roman" w:eastAsia="Times New Roman" w:hAnsi="Times New Roman"/>
                <w:i/>
                <w:color w:val="000000"/>
                <w:sz w:val="14"/>
                <w:szCs w:val="14"/>
                <w:lang w:eastAsia="fr-FR"/>
              </w:rPr>
              <w:t>iveau universitaire</w:t>
            </w:r>
          </w:p>
          <w:p w:rsidR="006F62DC" w:rsidRDefault="004B2FA7" w:rsidP="004B2FA7">
            <w:pPr>
              <w:spacing w:before="60" w:after="0" w:line="240" w:lineRule="auto"/>
              <w:rPr>
                <w:rFonts w:ascii="Times New Roman" w:eastAsia="Times New Roman" w:hAnsi="Times New Roman"/>
                <w:i/>
                <w:color w:val="000000"/>
                <w:sz w:val="14"/>
                <w:szCs w:val="14"/>
                <w:lang w:eastAsia="fr-FR"/>
              </w:rPr>
            </w:pPr>
            <w:r w:rsidRPr="004B2FA7">
              <w:rPr>
                <w:rFonts w:ascii="Times New Roman" w:eastAsia="Times New Roman" w:hAnsi="Times New Roman"/>
                <w:i/>
                <w:color w:val="000000"/>
                <w:sz w:val="14"/>
                <w:szCs w:val="14"/>
                <w:lang w:eastAsia="fr-FR"/>
              </w:rPr>
              <w:t xml:space="preserve">6. </w:t>
            </w:r>
            <w:r>
              <w:rPr>
                <w:rFonts w:ascii="Times New Roman" w:eastAsia="Times New Roman" w:hAnsi="Times New Roman"/>
                <w:i/>
                <w:color w:val="000000"/>
                <w:sz w:val="14"/>
                <w:szCs w:val="14"/>
                <w:lang w:eastAsia="fr-FR"/>
              </w:rPr>
              <w:t>Au n</w:t>
            </w:r>
            <w:r w:rsidRPr="004B2FA7">
              <w:rPr>
                <w:rFonts w:ascii="Times New Roman" w:eastAsia="Times New Roman" w:hAnsi="Times New Roman"/>
                <w:i/>
                <w:color w:val="000000"/>
                <w:sz w:val="14"/>
                <w:szCs w:val="14"/>
                <w:lang w:eastAsia="fr-FR"/>
              </w:rPr>
              <w:t>iveau post-universitaire, post-doctoral</w:t>
            </w:r>
          </w:p>
          <w:p w:rsidR="004B2FA7" w:rsidRDefault="004B2FA7" w:rsidP="004B2FA7">
            <w:pPr>
              <w:spacing w:before="60" w:after="0" w:line="240" w:lineRule="auto"/>
              <w:rPr>
                <w:rFonts w:ascii="Times New Roman" w:eastAsia="Times New Roman" w:hAnsi="Times New Roman"/>
                <w:i/>
                <w:color w:val="000000"/>
                <w:sz w:val="14"/>
                <w:szCs w:val="14"/>
                <w:lang w:eastAsia="fr-FR"/>
              </w:rPr>
            </w:pPr>
            <w:r w:rsidRPr="004B2FA7">
              <w:rPr>
                <w:rFonts w:ascii="Times New Roman" w:eastAsia="Times New Roman" w:hAnsi="Times New Roman"/>
                <w:i/>
                <w:color w:val="000000"/>
                <w:sz w:val="14"/>
                <w:szCs w:val="14"/>
                <w:lang w:eastAsia="fr-FR"/>
              </w:rPr>
              <w:t>J'étudie actuellement</w:t>
            </w:r>
            <w:r>
              <w:rPr>
                <w:rFonts w:ascii="Times New Roman" w:eastAsia="Times New Roman" w:hAnsi="Times New Roman"/>
                <w:i/>
                <w:color w:val="000000"/>
                <w:sz w:val="14"/>
                <w:szCs w:val="14"/>
                <w:lang w:eastAsia="fr-FR"/>
              </w:rPr>
              <w:t> :</w:t>
            </w:r>
          </w:p>
          <w:p w:rsidR="004B2FA7" w:rsidRDefault="004B2FA7" w:rsidP="004B2FA7">
            <w:pPr>
              <w:spacing w:before="60" w:after="0" w:line="240" w:lineRule="auto"/>
              <w:rPr>
                <w:rFonts w:ascii="Times New Roman" w:eastAsia="Times New Roman" w:hAnsi="Times New Roman"/>
                <w:i/>
                <w:color w:val="000000"/>
                <w:sz w:val="14"/>
                <w:szCs w:val="14"/>
                <w:lang w:eastAsia="fr-FR"/>
              </w:rPr>
            </w:pPr>
            <w:r>
              <w:rPr>
                <w:rFonts w:ascii="Times New Roman" w:eastAsia="Times New Roman" w:hAnsi="Times New Roman"/>
                <w:i/>
                <w:color w:val="000000"/>
                <w:sz w:val="14"/>
                <w:szCs w:val="14"/>
                <w:lang w:eastAsia="fr-FR"/>
              </w:rPr>
              <w:t xml:space="preserve">7. </w:t>
            </w:r>
            <w:r w:rsidRPr="004B2FA7">
              <w:rPr>
                <w:rFonts w:ascii="Times New Roman" w:eastAsia="Times New Roman" w:hAnsi="Times New Roman"/>
                <w:i/>
                <w:color w:val="000000"/>
                <w:sz w:val="14"/>
                <w:szCs w:val="14"/>
                <w:lang w:eastAsia="fr-FR"/>
              </w:rPr>
              <w:t>avec un contrat d'apprentissage/de stage formel</w:t>
            </w:r>
          </w:p>
          <w:p w:rsidR="004B2FA7" w:rsidRDefault="004B2FA7" w:rsidP="004B2FA7">
            <w:pPr>
              <w:spacing w:before="60" w:after="0" w:line="240" w:lineRule="auto"/>
              <w:rPr>
                <w:rFonts w:ascii="Times New Roman" w:eastAsia="Times New Roman" w:hAnsi="Times New Roman"/>
                <w:i/>
                <w:color w:val="000000"/>
                <w:sz w:val="14"/>
                <w:szCs w:val="14"/>
                <w:lang w:eastAsia="fr-FR"/>
              </w:rPr>
            </w:pPr>
            <w:r>
              <w:rPr>
                <w:rFonts w:ascii="Times New Roman" w:eastAsia="Times New Roman" w:hAnsi="Times New Roman"/>
                <w:i/>
                <w:color w:val="000000"/>
                <w:sz w:val="14"/>
                <w:szCs w:val="14"/>
                <w:lang w:eastAsia="fr-FR"/>
              </w:rPr>
              <w:t xml:space="preserve">8. </w:t>
            </w:r>
            <w:r w:rsidRPr="004B2FA7">
              <w:rPr>
                <w:rFonts w:ascii="Times New Roman" w:eastAsia="Times New Roman" w:hAnsi="Times New Roman"/>
                <w:i/>
                <w:color w:val="000000"/>
                <w:sz w:val="14"/>
                <w:szCs w:val="14"/>
                <w:lang w:eastAsia="fr-FR"/>
              </w:rPr>
              <w:t>avec un contrat d'apprentissage/de stage informel</w:t>
            </w:r>
          </w:p>
          <w:p w:rsidR="004B2FA7" w:rsidRDefault="004B2FA7" w:rsidP="004B2FA7">
            <w:pPr>
              <w:spacing w:before="60" w:after="0" w:line="240" w:lineRule="auto"/>
              <w:rPr>
                <w:rFonts w:ascii="Times New Roman" w:eastAsia="Times New Roman" w:hAnsi="Times New Roman"/>
                <w:i/>
                <w:color w:val="000000"/>
                <w:sz w:val="14"/>
                <w:szCs w:val="14"/>
                <w:lang w:eastAsia="fr-FR"/>
              </w:rPr>
            </w:pPr>
            <w:r>
              <w:rPr>
                <w:rFonts w:ascii="Times New Roman" w:eastAsia="Times New Roman" w:hAnsi="Times New Roman"/>
                <w:i/>
                <w:color w:val="000000"/>
                <w:sz w:val="14"/>
                <w:szCs w:val="14"/>
                <w:lang w:eastAsia="fr-FR"/>
              </w:rPr>
              <w:t xml:space="preserve">9. </w:t>
            </w:r>
            <w:r w:rsidRPr="004B2FA7">
              <w:rPr>
                <w:rFonts w:ascii="Times New Roman" w:eastAsia="Times New Roman" w:hAnsi="Times New Roman"/>
                <w:i/>
                <w:color w:val="000000"/>
                <w:sz w:val="14"/>
                <w:szCs w:val="14"/>
                <w:lang w:eastAsia="fr-FR"/>
              </w:rPr>
              <w:t>dans un autre type de formation</w:t>
            </w:r>
          </w:p>
          <w:p w:rsidR="004B2FA7" w:rsidRPr="004B2FA7" w:rsidRDefault="004B2FA7" w:rsidP="004B2FA7">
            <w:pPr>
              <w:spacing w:before="60" w:after="0" w:line="240" w:lineRule="auto"/>
              <w:jc w:val="center"/>
              <w:rPr>
                <w:rFonts w:ascii="Times New Roman" w:eastAsia="Times New Roman" w:hAnsi="Times New Roman"/>
                <w:sz w:val="20"/>
                <w:szCs w:val="20"/>
                <w:lang w:eastAsia="fr-FR"/>
              </w:rPr>
            </w:pPr>
            <w:r w:rsidRPr="000A72C4">
              <w:rPr>
                <w:rFonts w:ascii="Times New Roman" w:eastAsia="Times New Roman" w:hAnsi="Times New Roman"/>
                <w:sz w:val="20"/>
                <w:szCs w:val="20"/>
                <w:lang w:eastAsia="fr-FR"/>
              </w:rPr>
              <w:t>|__|</w:t>
            </w:r>
          </w:p>
          <w:p w:rsidR="004B2FA7" w:rsidRPr="000A72C4" w:rsidRDefault="004B2FA7" w:rsidP="004B2FA7">
            <w:pPr>
              <w:spacing w:before="60" w:after="0" w:line="240" w:lineRule="auto"/>
              <w:rPr>
                <w:rFonts w:ascii="Times New Roman" w:eastAsia="Times New Roman" w:hAnsi="Times New Roman"/>
                <w:i/>
                <w:color w:val="000000"/>
                <w:sz w:val="14"/>
                <w:szCs w:val="14"/>
                <w:lang w:eastAsia="fr-FR"/>
              </w:rPr>
            </w:pPr>
          </w:p>
        </w:tc>
        <w:tc>
          <w:tcPr>
            <w:tcW w:w="638" w:type="pct"/>
            <w:vAlign w:val="center"/>
          </w:tcPr>
          <w:p w:rsidR="004B2FA7" w:rsidRPr="007355AD" w:rsidRDefault="004B2FA7" w:rsidP="00BC6B34">
            <w:pPr>
              <w:spacing w:before="240" w:after="0" w:line="240" w:lineRule="auto"/>
              <w:jc w:val="center"/>
              <w:rPr>
                <w:rFonts w:ascii="Times New Roman" w:eastAsia="Times New Roman" w:hAnsi="Times New Roman"/>
                <w:b/>
                <w:color w:val="000000"/>
                <w:sz w:val="16"/>
                <w:szCs w:val="16"/>
                <w:lang w:eastAsia="fr-FR"/>
              </w:rPr>
            </w:pPr>
            <w:r>
              <w:rPr>
                <w:rFonts w:ascii="Times New Roman" w:eastAsia="Times New Roman" w:hAnsi="Times New Roman"/>
                <w:b/>
                <w:color w:val="000000"/>
                <w:sz w:val="16"/>
                <w:szCs w:val="16"/>
                <w:lang w:eastAsia="fr-FR"/>
              </w:rPr>
              <w:t>De 1 à 6</w:t>
            </w:r>
            <w:r w:rsidRPr="007355AD">
              <w:rPr>
                <w:rFonts w:ascii="Times New Roman" w:hAnsi="Times New Roman"/>
                <w:b/>
                <w:sz w:val="16"/>
                <w:szCs w:val="16"/>
              </w:rPr>
              <w:sym w:font="Wingdings" w:char="F0F0"/>
            </w:r>
            <w:r w:rsidR="0060132C">
              <w:rPr>
                <w:rFonts w:ascii="Times New Roman" w:eastAsia="Times New Roman" w:hAnsi="Times New Roman"/>
                <w:b/>
                <w:color w:val="000000"/>
                <w:sz w:val="16"/>
                <w:szCs w:val="16"/>
                <w:lang w:eastAsia="fr-FR"/>
              </w:rPr>
              <w:t>C</w:t>
            </w:r>
            <w:r>
              <w:rPr>
                <w:rFonts w:ascii="Times New Roman" w:eastAsia="Times New Roman" w:hAnsi="Times New Roman"/>
                <w:b/>
                <w:color w:val="000000"/>
                <w:sz w:val="16"/>
                <w:szCs w:val="16"/>
                <w:lang w:eastAsia="fr-FR"/>
              </w:rPr>
              <w:t>6</w:t>
            </w:r>
          </w:p>
          <w:p w:rsidR="006F62DC" w:rsidRPr="007355AD" w:rsidRDefault="006F62DC" w:rsidP="00D53B99">
            <w:pPr>
              <w:spacing w:before="240" w:after="0" w:line="240" w:lineRule="auto"/>
              <w:jc w:val="center"/>
              <w:rPr>
                <w:rFonts w:ascii="Times New Roman" w:eastAsia="Times New Roman" w:hAnsi="Times New Roman"/>
                <w:b/>
                <w:color w:val="000000"/>
                <w:sz w:val="16"/>
                <w:szCs w:val="16"/>
                <w:lang w:eastAsia="fr-FR"/>
              </w:rPr>
            </w:pPr>
          </w:p>
        </w:tc>
      </w:tr>
      <w:tr w:rsidR="004B2FA7" w:rsidRPr="000A72C4" w:rsidTr="004330EA">
        <w:tc>
          <w:tcPr>
            <w:tcW w:w="282" w:type="pct"/>
          </w:tcPr>
          <w:p w:rsidR="004B2FA7" w:rsidRPr="000A72C4" w:rsidRDefault="004B2FA7" w:rsidP="00A707CB">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C5</w:t>
            </w:r>
          </w:p>
        </w:tc>
        <w:tc>
          <w:tcPr>
            <w:tcW w:w="2213" w:type="pct"/>
          </w:tcPr>
          <w:p w:rsidR="006E4F7A" w:rsidRDefault="009B7E8F" w:rsidP="00D53B99">
            <w:pPr>
              <w:rPr>
                <w:rFonts w:ascii="Times New Roman" w:eastAsia="Times New Roman" w:hAnsi="Times New Roman"/>
                <w:b/>
                <w:color w:val="000000"/>
                <w:sz w:val="18"/>
                <w:szCs w:val="18"/>
                <w:lang w:eastAsia="fr-FR"/>
              </w:rPr>
            </w:pPr>
            <w:r>
              <w:rPr>
                <w:rFonts w:ascii="Times New Roman" w:eastAsia="Times New Roman" w:hAnsi="Times New Roman"/>
                <w:b/>
                <w:color w:val="000000"/>
                <w:sz w:val="18"/>
                <w:szCs w:val="18"/>
                <w:lang w:eastAsia="fr-FR"/>
              </w:rPr>
              <w:t>A quel</w:t>
            </w:r>
            <w:r w:rsidR="004B2FA7" w:rsidRPr="004B2FA7">
              <w:rPr>
                <w:rFonts w:ascii="Times New Roman" w:eastAsia="Times New Roman" w:hAnsi="Times New Roman"/>
                <w:b/>
                <w:color w:val="000000"/>
                <w:sz w:val="18"/>
                <w:szCs w:val="18"/>
                <w:lang w:eastAsia="fr-FR"/>
              </w:rPr>
              <w:t xml:space="preserve"> niveau</w:t>
            </w:r>
            <w:r>
              <w:rPr>
                <w:rFonts w:ascii="Times New Roman" w:eastAsia="Times New Roman" w:hAnsi="Times New Roman"/>
                <w:b/>
                <w:color w:val="000000"/>
                <w:sz w:val="18"/>
                <w:szCs w:val="18"/>
                <w:lang w:eastAsia="fr-FR"/>
              </w:rPr>
              <w:t xml:space="preserve"> </w:t>
            </w:r>
            <w:r w:rsidR="004B2FA7" w:rsidRPr="004B2FA7">
              <w:rPr>
                <w:rFonts w:ascii="Times New Roman" w:eastAsia="Times New Roman" w:hAnsi="Times New Roman"/>
                <w:b/>
                <w:color w:val="000000"/>
                <w:sz w:val="18"/>
                <w:szCs w:val="18"/>
                <w:lang w:eastAsia="fr-FR"/>
              </w:rPr>
              <w:t xml:space="preserve"> d'instruction</w:t>
            </w:r>
            <w:r>
              <w:rPr>
                <w:rFonts w:ascii="Times New Roman" w:eastAsia="Times New Roman" w:hAnsi="Times New Roman"/>
                <w:b/>
                <w:color w:val="000000"/>
                <w:sz w:val="18"/>
                <w:szCs w:val="18"/>
                <w:lang w:eastAsia="fr-FR"/>
              </w:rPr>
              <w:t xml:space="preserve"> correspond votre</w:t>
            </w:r>
            <w:r w:rsidR="004B2FA7" w:rsidRPr="004B2FA7">
              <w:rPr>
                <w:rFonts w:ascii="Times New Roman" w:eastAsia="Times New Roman" w:hAnsi="Times New Roman"/>
                <w:b/>
                <w:color w:val="000000"/>
                <w:sz w:val="18"/>
                <w:szCs w:val="18"/>
                <w:lang w:eastAsia="fr-FR"/>
              </w:rPr>
              <w:t xml:space="preserve"> formation</w:t>
            </w:r>
            <w:r>
              <w:rPr>
                <w:rFonts w:ascii="Times New Roman" w:eastAsia="Times New Roman" w:hAnsi="Times New Roman"/>
                <w:b/>
                <w:color w:val="000000"/>
                <w:sz w:val="18"/>
                <w:szCs w:val="18"/>
                <w:lang w:eastAsia="fr-FR"/>
              </w:rPr>
              <w:t xml:space="preserve"> actuelle</w:t>
            </w:r>
            <w:r w:rsidR="004B2FA7" w:rsidRPr="004B2FA7">
              <w:rPr>
                <w:rFonts w:ascii="Times New Roman" w:eastAsia="Times New Roman" w:hAnsi="Times New Roman"/>
                <w:b/>
                <w:color w:val="000000"/>
                <w:sz w:val="18"/>
                <w:szCs w:val="18"/>
                <w:lang w:eastAsia="fr-FR"/>
              </w:rPr>
              <w:t xml:space="preserve"> ?</w:t>
            </w:r>
          </w:p>
          <w:p w:rsidR="006E4F7A" w:rsidRDefault="006E4F7A" w:rsidP="006E4F7A">
            <w:pPr>
              <w:rPr>
                <w:rFonts w:ascii="Times New Roman" w:eastAsia="Times New Roman" w:hAnsi="Times New Roman"/>
                <w:sz w:val="18"/>
                <w:szCs w:val="18"/>
                <w:lang w:eastAsia="fr-FR"/>
              </w:rPr>
            </w:pPr>
          </w:p>
          <w:p w:rsidR="004B2FA7" w:rsidRPr="006E4F7A" w:rsidRDefault="006E4F7A" w:rsidP="006E4F7A">
            <w:pPr>
              <w:rPr>
                <w:rFonts w:ascii="Times New Roman" w:eastAsia="Times New Roman" w:hAnsi="Times New Roman"/>
                <w:sz w:val="18"/>
                <w:szCs w:val="18"/>
                <w:lang w:eastAsia="fr-FR"/>
              </w:rPr>
            </w:pPr>
            <w:r>
              <w:rPr>
                <w:rFonts w:ascii="Times New Roman" w:hAnsi="Times New Roman"/>
                <w:b/>
                <w:bCs/>
                <w:i/>
                <w:sz w:val="16"/>
                <w:szCs w:val="16"/>
              </w:rPr>
              <w:t>Cocher</w:t>
            </w:r>
            <w:r w:rsidRPr="00CB375B">
              <w:rPr>
                <w:rFonts w:ascii="Times New Roman" w:hAnsi="Times New Roman"/>
                <w:b/>
                <w:bCs/>
                <w:i/>
                <w:sz w:val="16"/>
                <w:szCs w:val="16"/>
              </w:rPr>
              <w:t xml:space="preserve">  le code correspondant</w:t>
            </w:r>
            <w:r>
              <w:rPr>
                <w:rFonts w:ascii="Times New Roman" w:hAnsi="Times New Roman"/>
                <w:b/>
                <w:bCs/>
                <w:i/>
                <w:sz w:val="16"/>
                <w:szCs w:val="16"/>
              </w:rPr>
              <w:t xml:space="preserve"> à la déclaration de l’enquêté(e) </w:t>
            </w:r>
            <w:r w:rsidRPr="00CB375B">
              <w:rPr>
                <w:rFonts w:ascii="Times New Roman" w:hAnsi="Times New Roman"/>
                <w:b/>
                <w:bCs/>
                <w:i/>
                <w:sz w:val="16"/>
                <w:szCs w:val="16"/>
              </w:rPr>
              <w:t>puis l’inscrire dans le bac</w:t>
            </w:r>
            <w:r w:rsidR="00A3610B">
              <w:rPr>
                <w:rFonts w:ascii="Times New Roman" w:hAnsi="Times New Roman"/>
                <w:b/>
                <w:bCs/>
                <w:i/>
                <w:sz w:val="16"/>
                <w:szCs w:val="16"/>
              </w:rPr>
              <w:t xml:space="preserve"> </w:t>
            </w:r>
            <w:r w:rsidRPr="00CB375B">
              <w:rPr>
                <w:rFonts w:ascii="Times New Roman" w:hAnsi="Times New Roman"/>
                <w:b/>
                <w:bCs/>
                <w:i/>
                <w:sz w:val="16"/>
                <w:szCs w:val="16"/>
              </w:rPr>
              <w:t>prévu à cet effet</w:t>
            </w:r>
          </w:p>
        </w:tc>
        <w:tc>
          <w:tcPr>
            <w:tcW w:w="1867" w:type="pct"/>
            <w:gridSpan w:val="2"/>
          </w:tcPr>
          <w:p w:rsidR="00E9525D" w:rsidRPr="004B2FA7" w:rsidRDefault="00E9525D" w:rsidP="00E9525D">
            <w:pPr>
              <w:spacing w:before="60" w:after="0" w:line="240" w:lineRule="auto"/>
              <w:rPr>
                <w:rFonts w:ascii="Times New Roman" w:eastAsia="Times New Roman" w:hAnsi="Times New Roman"/>
                <w:i/>
                <w:color w:val="000000"/>
                <w:sz w:val="14"/>
                <w:szCs w:val="14"/>
                <w:lang w:eastAsia="fr-FR"/>
              </w:rPr>
            </w:pPr>
            <w:r>
              <w:rPr>
                <w:rFonts w:ascii="Times New Roman" w:eastAsia="Times New Roman" w:hAnsi="Times New Roman"/>
                <w:i/>
                <w:color w:val="000000"/>
                <w:sz w:val="14"/>
                <w:szCs w:val="14"/>
                <w:lang w:eastAsia="fr-FR"/>
              </w:rPr>
              <w:t>1</w:t>
            </w:r>
            <w:r w:rsidRPr="004B2FA7">
              <w:rPr>
                <w:rFonts w:ascii="Times New Roman" w:eastAsia="Times New Roman" w:hAnsi="Times New Roman"/>
                <w:i/>
                <w:color w:val="000000"/>
                <w:sz w:val="14"/>
                <w:szCs w:val="14"/>
                <w:lang w:eastAsia="fr-FR"/>
              </w:rPr>
              <w:t xml:space="preserve">. </w:t>
            </w:r>
            <w:r>
              <w:rPr>
                <w:rFonts w:ascii="Times New Roman" w:eastAsia="Times New Roman" w:hAnsi="Times New Roman"/>
                <w:i/>
                <w:color w:val="000000"/>
                <w:sz w:val="14"/>
                <w:szCs w:val="14"/>
                <w:lang w:eastAsia="fr-FR"/>
              </w:rPr>
              <w:t>Aucun</w:t>
            </w:r>
          </w:p>
          <w:p w:rsidR="004B2FA7" w:rsidRPr="004B2FA7" w:rsidRDefault="00E9525D" w:rsidP="004B2FA7">
            <w:pPr>
              <w:spacing w:before="60" w:after="0" w:line="240" w:lineRule="auto"/>
              <w:rPr>
                <w:rFonts w:ascii="Times New Roman" w:eastAsia="Times New Roman" w:hAnsi="Times New Roman"/>
                <w:i/>
                <w:color w:val="000000"/>
                <w:sz w:val="14"/>
                <w:szCs w:val="14"/>
                <w:lang w:eastAsia="fr-FR"/>
              </w:rPr>
            </w:pPr>
            <w:r>
              <w:rPr>
                <w:rFonts w:ascii="Times New Roman" w:eastAsia="Times New Roman" w:hAnsi="Times New Roman"/>
                <w:i/>
                <w:color w:val="000000"/>
                <w:sz w:val="14"/>
                <w:szCs w:val="14"/>
                <w:lang w:eastAsia="fr-FR"/>
              </w:rPr>
              <w:t xml:space="preserve">2. </w:t>
            </w:r>
            <w:r w:rsidR="004B2FA7" w:rsidRPr="004B2FA7">
              <w:rPr>
                <w:rFonts w:ascii="Times New Roman" w:eastAsia="Times New Roman" w:hAnsi="Times New Roman"/>
                <w:i/>
                <w:color w:val="000000"/>
                <w:sz w:val="14"/>
                <w:szCs w:val="14"/>
                <w:lang w:eastAsia="fr-FR"/>
              </w:rPr>
              <w:t>Niveau primaire</w:t>
            </w:r>
          </w:p>
          <w:p w:rsidR="004B2FA7" w:rsidRPr="004B2FA7" w:rsidRDefault="00E4201A" w:rsidP="004B2FA7">
            <w:pPr>
              <w:spacing w:before="60" w:after="0" w:line="240" w:lineRule="auto"/>
              <w:rPr>
                <w:rFonts w:ascii="Times New Roman" w:eastAsia="Times New Roman" w:hAnsi="Times New Roman"/>
                <w:i/>
                <w:color w:val="000000"/>
                <w:sz w:val="14"/>
                <w:szCs w:val="14"/>
                <w:lang w:eastAsia="fr-FR"/>
              </w:rPr>
            </w:pPr>
            <w:r>
              <w:rPr>
                <w:rFonts w:ascii="Times New Roman" w:eastAsia="Times New Roman" w:hAnsi="Times New Roman"/>
                <w:i/>
                <w:color w:val="000000"/>
                <w:sz w:val="14"/>
                <w:szCs w:val="14"/>
                <w:lang w:eastAsia="fr-FR"/>
              </w:rPr>
              <w:t>3</w:t>
            </w:r>
            <w:r w:rsidR="004B2FA7" w:rsidRPr="004B2FA7">
              <w:rPr>
                <w:rFonts w:ascii="Times New Roman" w:eastAsia="Times New Roman" w:hAnsi="Times New Roman"/>
                <w:i/>
                <w:color w:val="000000"/>
                <w:sz w:val="14"/>
                <w:szCs w:val="14"/>
                <w:lang w:eastAsia="fr-FR"/>
              </w:rPr>
              <w:t>. Niveau secondaire professionnel</w:t>
            </w:r>
          </w:p>
          <w:p w:rsidR="004B2FA7" w:rsidRPr="004B2FA7" w:rsidRDefault="00E4201A" w:rsidP="004B2FA7">
            <w:pPr>
              <w:spacing w:before="60" w:after="0" w:line="240" w:lineRule="auto"/>
              <w:rPr>
                <w:rFonts w:ascii="Times New Roman" w:eastAsia="Times New Roman" w:hAnsi="Times New Roman"/>
                <w:i/>
                <w:color w:val="000000"/>
                <w:sz w:val="14"/>
                <w:szCs w:val="14"/>
                <w:lang w:eastAsia="fr-FR"/>
              </w:rPr>
            </w:pPr>
            <w:r>
              <w:rPr>
                <w:rFonts w:ascii="Times New Roman" w:eastAsia="Times New Roman" w:hAnsi="Times New Roman"/>
                <w:i/>
                <w:color w:val="000000"/>
                <w:sz w:val="14"/>
                <w:szCs w:val="14"/>
                <w:lang w:eastAsia="fr-FR"/>
              </w:rPr>
              <w:t>4</w:t>
            </w:r>
            <w:r w:rsidR="004B2FA7" w:rsidRPr="004B2FA7">
              <w:rPr>
                <w:rFonts w:ascii="Times New Roman" w:eastAsia="Times New Roman" w:hAnsi="Times New Roman"/>
                <w:i/>
                <w:color w:val="000000"/>
                <w:sz w:val="14"/>
                <w:szCs w:val="14"/>
                <w:lang w:eastAsia="fr-FR"/>
              </w:rPr>
              <w:t>. Niveau secondaire général</w:t>
            </w:r>
          </w:p>
          <w:p w:rsidR="004B2FA7" w:rsidRPr="004B2FA7" w:rsidRDefault="00E4201A" w:rsidP="004B2FA7">
            <w:pPr>
              <w:spacing w:before="60" w:after="0" w:line="240" w:lineRule="auto"/>
              <w:rPr>
                <w:rFonts w:ascii="Times New Roman" w:eastAsia="Times New Roman" w:hAnsi="Times New Roman"/>
                <w:i/>
                <w:color w:val="000000"/>
                <w:sz w:val="14"/>
                <w:szCs w:val="14"/>
                <w:lang w:eastAsia="fr-FR"/>
              </w:rPr>
            </w:pPr>
            <w:r>
              <w:rPr>
                <w:rFonts w:ascii="Times New Roman" w:eastAsia="Times New Roman" w:hAnsi="Times New Roman"/>
                <w:i/>
                <w:color w:val="000000"/>
                <w:sz w:val="14"/>
                <w:szCs w:val="14"/>
                <w:lang w:eastAsia="fr-FR"/>
              </w:rPr>
              <w:t>5</w:t>
            </w:r>
            <w:r w:rsidR="004B2FA7" w:rsidRPr="004B2FA7">
              <w:rPr>
                <w:rFonts w:ascii="Times New Roman" w:eastAsia="Times New Roman" w:hAnsi="Times New Roman"/>
                <w:i/>
                <w:color w:val="000000"/>
                <w:sz w:val="14"/>
                <w:szCs w:val="14"/>
                <w:lang w:eastAsia="fr-FR"/>
              </w:rPr>
              <w:t>. Niveau post-secondaire (professionnel)</w:t>
            </w:r>
          </w:p>
          <w:p w:rsidR="004B2FA7" w:rsidRPr="004B2FA7" w:rsidRDefault="00E4201A" w:rsidP="004B2FA7">
            <w:pPr>
              <w:spacing w:before="60" w:after="0" w:line="240" w:lineRule="auto"/>
              <w:rPr>
                <w:rFonts w:ascii="Times New Roman" w:eastAsia="Times New Roman" w:hAnsi="Times New Roman"/>
                <w:i/>
                <w:color w:val="000000"/>
                <w:sz w:val="14"/>
                <w:szCs w:val="14"/>
                <w:lang w:eastAsia="fr-FR"/>
              </w:rPr>
            </w:pPr>
            <w:r>
              <w:rPr>
                <w:rFonts w:ascii="Times New Roman" w:eastAsia="Times New Roman" w:hAnsi="Times New Roman"/>
                <w:i/>
                <w:color w:val="000000"/>
                <w:sz w:val="14"/>
                <w:szCs w:val="14"/>
                <w:lang w:eastAsia="fr-FR"/>
              </w:rPr>
              <w:t>6</w:t>
            </w:r>
            <w:r w:rsidR="004B2FA7" w:rsidRPr="004B2FA7">
              <w:rPr>
                <w:rFonts w:ascii="Times New Roman" w:eastAsia="Times New Roman" w:hAnsi="Times New Roman"/>
                <w:i/>
                <w:color w:val="000000"/>
                <w:sz w:val="14"/>
                <w:szCs w:val="14"/>
                <w:lang w:eastAsia="fr-FR"/>
              </w:rPr>
              <w:t>. Niveau universitaire</w:t>
            </w:r>
          </w:p>
          <w:p w:rsidR="004B2FA7" w:rsidRPr="004B2FA7" w:rsidRDefault="00E4201A" w:rsidP="004B2FA7">
            <w:pPr>
              <w:spacing w:before="60" w:after="0" w:line="240" w:lineRule="auto"/>
              <w:rPr>
                <w:rFonts w:ascii="Times New Roman" w:eastAsia="Times New Roman" w:hAnsi="Times New Roman"/>
                <w:i/>
                <w:color w:val="000000"/>
                <w:sz w:val="14"/>
                <w:szCs w:val="14"/>
                <w:lang w:eastAsia="fr-FR"/>
              </w:rPr>
            </w:pPr>
            <w:r>
              <w:rPr>
                <w:rFonts w:ascii="Times New Roman" w:eastAsia="Times New Roman" w:hAnsi="Times New Roman"/>
                <w:i/>
                <w:color w:val="000000"/>
                <w:sz w:val="14"/>
                <w:szCs w:val="14"/>
                <w:lang w:eastAsia="fr-FR"/>
              </w:rPr>
              <w:t>7</w:t>
            </w:r>
            <w:r w:rsidR="004B2FA7" w:rsidRPr="004B2FA7">
              <w:rPr>
                <w:rFonts w:ascii="Times New Roman" w:eastAsia="Times New Roman" w:hAnsi="Times New Roman"/>
                <w:i/>
                <w:color w:val="000000"/>
                <w:sz w:val="14"/>
                <w:szCs w:val="14"/>
                <w:lang w:eastAsia="fr-FR"/>
              </w:rPr>
              <w:t>. Niveau post-universitaire, post-doctoral</w:t>
            </w:r>
          </w:p>
          <w:p w:rsidR="00E4201A" w:rsidRPr="004B2FA7" w:rsidRDefault="00E4201A" w:rsidP="00E4201A">
            <w:pPr>
              <w:spacing w:before="60" w:after="0" w:line="240" w:lineRule="auto"/>
              <w:jc w:val="center"/>
              <w:rPr>
                <w:rFonts w:ascii="Times New Roman" w:eastAsia="Times New Roman" w:hAnsi="Times New Roman"/>
                <w:sz w:val="20"/>
                <w:szCs w:val="20"/>
                <w:lang w:eastAsia="fr-FR"/>
              </w:rPr>
            </w:pPr>
            <w:r w:rsidRPr="000A72C4">
              <w:rPr>
                <w:rFonts w:ascii="Times New Roman" w:eastAsia="Times New Roman" w:hAnsi="Times New Roman"/>
                <w:sz w:val="20"/>
                <w:szCs w:val="20"/>
                <w:lang w:eastAsia="fr-FR"/>
              </w:rPr>
              <w:t>|__|</w:t>
            </w:r>
          </w:p>
          <w:p w:rsidR="004B2FA7" w:rsidRPr="004B2FA7" w:rsidRDefault="004B2FA7" w:rsidP="004B2FA7">
            <w:pPr>
              <w:spacing w:before="60" w:after="0" w:line="240" w:lineRule="auto"/>
              <w:rPr>
                <w:rFonts w:ascii="Times New Roman" w:eastAsia="Times New Roman" w:hAnsi="Times New Roman"/>
                <w:i/>
                <w:color w:val="000000"/>
                <w:sz w:val="14"/>
                <w:szCs w:val="14"/>
                <w:lang w:eastAsia="fr-FR"/>
              </w:rPr>
            </w:pPr>
          </w:p>
        </w:tc>
        <w:tc>
          <w:tcPr>
            <w:tcW w:w="638" w:type="pct"/>
            <w:vAlign w:val="center"/>
          </w:tcPr>
          <w:p w:rsidR="004B2FA7" w:rsidRPr="007355AD" w:rsidRDefault="004B2FA7" w:rsidP="004A2AC9">
            <w:pPr>
              <w:spacing w:before="240" w:after="0" w:line="240" w:lineRule="auto"/>
              <w:rPr>
                <w:rFonts w:ascii="Times New Roman" w:eastAsia="Times New Roman" w:hAnsi="Times New Roman"/>
                <w:b/>
                <w:color w:val="000000"/>
                <w:sz w:val="16"/>
                <w:szCs w:val="16"/>
                <w:lang w:eastAsia="fr-FR"/>
              </w:rPr>
            </w:pPr>
          </w:p>
        </w:tc>
      </w:tr>
      <w:tr w:rsidR="006F62DC" w:rsidRPr="000A72C4" w:rsidTr="004330EA">
        <w:tc>
          <w:tcPr>
            <w:tcW w:w="282" w:type="pct"/>
          </w:tcPr>
          <w:p w:rsidR="006F62DC" w:rsidRPr="000A72C4" w:rsidRDefault="004B2FA7" w:rsidP="00A707CB">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C6</w:t>
            </w:r>
          </w:p>
        </w:tc>
        <w:tc>
          <w:tcPr>
            <w:tcW w:w="2213" w:type="pct"/>
          </w:tcPr>
          <w:p w:rsidR="006E4F7A" w:rsidRDefault="002D1254" w:rsidP="00D53B99">
            <w:pPr>
              <w:rPr>
                <w:rFonts w:ascii="Times New Roman" w:eastAsia="Times New Roman" w:hAnsi="Times New Roman"/>
                <w:b/>
                <w:color w:val="000000"/>
                <w:sz w:val="18"/>
                <w:szCs w:val="18"/>
                <w:lang w:eastAsia="fr-FR"/>
              </w:rPr>
            </w:pPr>
            <w:r w:rsidRPr="002D1254">
              <w:rPr>
                <w:rFonts w:ascii="Times New Roman" w:eastAsia="Times New Roman" w:hAnsi="Times New Roman"/>
                <w:b/>
                <w:color w:val="000000"/>
                <w:sz w:val="18"/>
                <w:szCs w:val="18"/>
                <w:lang w:eastAsia="fr-FR"/>
              </w:rPr>
              <w:t>Quel est le niveau d'instruction le plus élevé que vous prévoyez d'atteindre ?</w:t>
            </w:r>
          </w:p>
          <w:p w:rsidR="006F62DC" w:rsidRPr="006E4F7A" w:rsidRDefault="006E4F7A" w:rsidP="006E4F7A">
            <w:pPr>
              <w:rPr>
                <w:rFonts w:ascii="Times New Roman" w:eastAsia="Times New Roman" w:hAnsi="Times New Roman"/>
                <w:sz w:val="18"/>
                <w:szCs w:val="18"/>
                <w:lang w:eastAsia="fr-FR"/>
              </w:rPr>
            </w:pPr>
            <w:r>
              <w:rPr>
                <w:rFonts w:ascii="Times New Roman" w:hAnsi="Times New Roman"/>
                <w:b/>
                <w:bCs/>
                <w:i/>
                <w:sz w:val="16"/>
                <w:szCs w:val="16"/>
              </w:rPr>
              <w:t>Cocher</w:t>
            </w:r>
            <w:r w:rsidRPr="00CB375B">
              <w:rPr>
                <w:rFonts w:ascii="Times New Roman" w:hAnsi="Times New Roman"/>
                <w:b/>
                <w:bCs/>
                <w:i/>
                <w:sz w:val="16"/>
                <w:szCs w:val="16"/>
              </w:rPr>
              <w:t xml:space="preserve">  le code correspondant</w:t>
            </w:r>
            <w:r>
              <w:rPr>
                <w:rFonts w:ascii="Times New Roman" w:hAnsi="Times New Roman"/>
                <w:b/>
                <w:bCs/>
                <w:i/>
                <w:sz w:val="16"/>
                <w:szCs w:val="16"/>
              </w:rPr>
              <w:t xml:space="preserve"> à la déclaration de l’enquêté(e) </w:t>
            </w:r>
            <w:r w:rsidRPr="00CB375B">
              <w:rPr>
                <w:rFonts w:ascii="Times New Roman" w:hAnsi="Times New Roman"/>
                <w:b/>
                <w:bCs/>
                <w:i/>
                <w:sz w:val="16"/>
                <w:szCs w:val="16"/>
              </w:rPr>
              <w:t xml:space="preserve">puis l’inscrire dans le </w:t>
            </w:r>
            <w:proofErr w:type="spellStart"/>
            <w:r w:rsidRPr="00CB375B">
              <w:rPr>
                <w:rFonts w:ascii="Times New Roman" w:hAnsi="Times New Roman"/>
                <w:b/>
                <w:bCs/>
                <w:i/>
                <w:sz w:val="16"/>
                <w:szCs w:val="16"/>
              </w:rPr>
              <w:t>bacprévu</w:t>
            </w:r>
            <w:proofErr w:type="spellEnd"/>
            <w:r w:rsidRPr="00CB375B">
              <w:rPr>
                <w:rFonts w:ascii="Times New Roman" w:hAnsi="Times New Roman"/>
                <w:b/>
                <w:bCs/>
                <w:i/>
                <w:sz w:val="16"/>
                <w:szCs w:val="16"/>
              </w:rPr>
              <w:t xml:space="preserve"> à cet effet</w:t>
            </w:r>
          </w:p>
        </w:tc>
        <w:tc>
          <w:tcPr>
            <w:tcW w:w="1867" w:type="pct"/>
            <w:gridSpan w:val="2"/>
          </w:tcPr>
          <w:p w:rsidR="006E4F7A" w:rsidRPr="004B2FA7" w:rsidRDefault="006E4F7A" w:rsidP="006E4F7A">
            <w:pPr>
              <w:spacing w:before="60" w:after="0" w:line="240" w:lineRule="auto"/>
              <w:rPr>
                <w:rFonts w:ascii="Times New Roman" w:eastAsia="Times New Roman" w:hAnsi="Times New Roman"/>
                <w:i/>
                <w:color w:val="000000"/>
                <w:sz w:val="14"/>
                <w:szCs w:val="14"/>
                <w:lang w:eastAsia="fr-FR"/>
              </w:rPr>
            </w:pPr>
            <w:r>
              <w:rPr>
                <w:rFonts w:ascii="Times New Roman" w:eastAsia="Times New Roman" w:hAnsi="Times New Roman"/>
                <w:i/>
                <w:color w:val="000000"/>
                <w:sz w:val="14"/>
                <w:szCs w:val="14"/>
                <w:lang w:eastAsia="fr-FR"/>
              </w:rPr>
              <w:t xml:space="preserve">1. </w:t>
            </w:r>
            <w:r w:rsidRPr="004B2FA7">
              <w:rPr>
                <w:rFonts w:ascii="Times New Roman" w:eastAsia="Times New Roman" w:hAnsi="Times New Roman"/>
                <w:i/>
                <w:color w:val="000000"/>
                <w:sz w:val="14"/>
                <w:szCs w:val="14"/>
                <w:lang w:eastAsia="fr-FR"/>
              </w:rPr>
              <w:t>Niveau primaire</w:t>
            </w:r>
          </w:p>
          <w:p w:rsidR="006E4F7A" w:rsidRPr="004B2FA7" w:rsidRDefault="006E4F7A" w:rsidP="006E4F7A">
            <w:pPr>
              <w:spacing w:before="60" w:after="0" w:line="240" w:lineRule="auto"/>
              <w:rPr>
                <w:rFonts w:ascii="Times New Roman" w:eastAsia="Times New Roman" w:hAnsi="Times New Roman"/>
                <w:i/>
                <w:color w:val="000000"/>
                <w:sz w:val="14"/>
                <w:szCs w:val="14"/>
                <w:lang w:eastAsia="fr-FR"/>
              </w:rPr>
            </w:pPr>
            <w:r>
              <w:rPr>
                <w:rFonts w:ascii="Times New Roman" w:eastAsia="Times New Roman" w:hAnsi="Times New Roman"/>
                <w:i/>
                <w:color w:val="000000"/>
                <w:sz w:val="14"/>
                <w:szCs w:val="14"/>
                <w:lang w:eastAsia="fr-FR"/>
              </w:rPr>
              <w:t>2</w:t>
            </w:r>
            <w:r w:rsidRPr="004B2FA7">
              <w:rPr>
                <w:rFonts w:ascii="Times New Roman" w:eastAsia="Times New Roman" w:hAnsi="Times New Roman"/>
                <w:i/>
                <w:color w:val="000000"/>
                <w:sz w:val="14"/>
                <w:szCs w:val="14"/>
                <w:lang w:eastAsia="fr-FR"/>
              </w:rPr>
              <w:t>. Niveau secondaire professionnel</w:t>
            </w:r>
          </w:p>
          <w:p w:rsidR="006E4F7A" w:rsidRPr="004B2FA7" w:rsidRDefault="006E4F7A" w:rsidP="006E4F7A">
            <w:pPr>
              <w:spacing w:before="60" w:after="0" w:line="240" w:lineRule="auto"/>
              <w:rPr>
                <w:rFonts w:ascii="Times New Roman" w:eastAsia="Times New Roman" w:hAnsi="Times New Roman"/>
                <w:i/>
                <w:color w:val="000000"/>
                <w:sz w:val="14"/>
                <w:szCs w:val="14"/>
                <w:lang w:eastAsia="fr-FR"/>
              </w:rPr>
            </w:pPr>
            <w:r>
              <w:rPr>
                <w:rFonts w:ascii="Times New Roman" w:eastAsia="Times New Roman" w:hAnsi="Times New Roman"/>
                <w:i/>
                <w:color w:val="000000"/>
                <w:sz w:val="14"/>
                <w:szCs w:val="14"/>
                <w:lang w:eastAsia="fr-FR"/>
              </w:rPr>
              <w:t>3</w:t>
            </w:r>
            <w:r w:rsidRPr="004B2FA7">
              <w:rPr>
                <w:rFonts w:ascii="Times New Roman" w:eastAsia="Times New Roman" w:hAnsi="Times New Roman"/>
                <w:i/>
                <w:color w:val="000000"/>
                <w:sz w:val="14"/>
                <w:szCs w:val="14"/>
                <w:lang w:eastAsia="fr-FR"/>
              </w:rPr>
              <w:t>. Niveau secondaire général</w:t>
            </w:r>
          </w:p>
          <w:p w:rsidR="006E4F7A" w:rsidRPr="004B2FA7" w:rsidRDefault="006E4F7A" w:rsidP="006E4F7A">
            <w:pPr>
              <w:spacing w:before="60" w:after="0" w:line="240" w:lineRule="auto"/>
              <w:rPr>
                <w:rFonts w:ascii="Times New Roman" w:eastAsia="Times New Roman" w:hAnsi="Times New Roman"/>
                <w:i/>
                <w:color w:val="000000"/>
                <w:sz w:val="14"/>
                <w:szCs w:val="14"/>
                <w:lang w:eastAsia="fr-FR"/>
              </w:rPr>
            </w:pPr>
            <w:r>
              <w:rPr>
                <w:rFonts w:ascii="Times New Roman" w:eastAsia="Times New Roman" w:hAnsi="Times New Roman"/>
                <w:i/>
                <w:color w:val="000000"/>
                <w:sz w:val="14"/>
                <w:szCs w:val="14"/>
                <w:lang w:eastAsia="fr-FR"/>
              </w:rPr>
              <w:t>4</w:t>
            </w:r>
            <w:r w:rsidRPr="004B2FA7">
              <w:rPr>
                <w:rFonts w:ascii="Times New Roman" w:eastAsia="Times New Roman" w:hAnsi="Times New Roman"/>
                <w:i/>
                <w:color w:val="000000"/>
                <w:sz w:val="14"/>
                <w:szCs w:val="14"/>
                <w:lang w:eastAsia="fr-FR"/>
              </w:rPr>
              <w:t>. Niveau post-secondaire (professionnel)</w:t>
            </w:r>
          </w:p>
          <w:p w:rsidR="006E4F7A" w:rsidRPr="004B2FA7" w:rsidRDefault="006E4F7A" w:rsidP="006E4F7A">
            <w:pPr>
              <w:spacing w:before="60" w:after="0" w:line="240" w:lineRule="auto"/>
              <w:rPr>
                <w:rFonts w:ascii="Times New Roman" w:eastAsia="Times New Roman" w:hAnsi="Times New Roman"/>
                <w:i/>
                <w:color w:val="000000"/>
                <w:sz w:val="14"/>
                <w:szCs w:val="14"/>
                <w:lang w:eastAsia="fr-FR"/>
              </w:rPr>
            </w:pPr>
            <w:r>
              <w:rPr>
                <w:rFonts w:ascii="Times New Roman" w:eastAsia="Times New Roman" w:hAnsi="Times New Roman"/>
                <w:i/>
                <w:color w:val="000000"/>
                <w:sz w:val="14"/>
                <w:szCs w:val="14"/>
                <w:lang w:eastAsia="fr-FR"/>
              </w:rPr>
              <w:t>5</w:t>
            </w:r>
            <w:r w:rsidRPr="004B2FA7">
              <w:rPr>
                <w:rFonts w:ascii="Times New Roman" w:eastAsia="Times New Roman" w:hAnsi="Times New Roman"/>
                <w:i/>
                <w:color w:val="000000"/>
                <w:sz w:val="14"/>
                <w:szCs w:val="14"/>
                <w:lang w:eastAsia="fr-FR"/>
              </w:rPr>
              <w:t>. Niveau universitaire</w:t>
            </w:r>
          </w:p>
          <w:p w:rsidR="006E4F7A" w:rsidRPr="00D53B99" w:rsidRDefault="006E4F7A" w:rsidP="006E4F7A">
            <w:pPr>
              <w:spacing w:before="60" w:after="0" w:line="240" w:lineRule="auto"/>
              <w:rPr>
                <w:rFonts w:ascii="Times New Roman" w:eastAsia="Times New Roman" w:hAnsi="Times New Roman"/>
                <w:i/>
                <w:sz w:val="16"/>
                <w:szCs w:val="16"/>
                <w:lang w:eastAsia="fr-FR"/>
              </w:rPr>
            </w:pPr>
            <w:r>
              <w:rPr>
                <w:rFonts w:ascii="Times New Roman" w:eastAsia="Times New Roman" w:hAnsi="Times New Roman"/>
                <w:i/>
                <w:sz w:val="16"/>
                <w:szCs w:val="16"/>
                <w:lang w:eastAsia="fr-FR"/>
              </w:rPr>
              <w:t>99</w:t>
            </w:r>
            <w:r w:rsidRPr="00D53B99">
              <w:rPr>
                <w:rFonts w:ascii="Times New Roman" w:eastAsia="Times New Roman" w:hAnsi="Times New Roman"/>
                <w:i/>
                <w:sz w:val="16"/>
                <w:szCs w:val="16"/>
                <w:lang w:eastAsia="fr-FR"/>
              </w:rPr>
              <w:t>. Autre (précisez) ______________________________</w:t>
            </w:r>
          </w:p>
          <w:p w:rsidR="00D27C6A" w:rsidRPr="004B2FA7" w:rsidRDefault="006E4F7A" w:rsidP="00D27C6A">
            <w:pPr>
              <w:spacing w:before="60" w:after="0" w:line="240" w:lineRule="auto"/>
              <w:jc w:val="center"/>
              <w:rPr>
                <w:rFonts w:ascii="Times New Roman" w:eastAsia="Times New Roman" w:hAnsi="Times New Roman"/>
                <w:sz w:val="20"/>
                <w:szCs w:val="20"/>
                <w:lang w:eastAsia="fr-FR"/>
              </w:rPr>
            </w:pPr>
            <w:r w:rsidRPr="000A72C4">
              <w:rPr>
                <w:rFonts w:ascii="Times New Roman" w:eastAsia="Times New Roman" w:hAnsi="Times New Roman"/>
                <w:sz w:val="20"/>
                <w:szCs w:val="20"/>
                <w:lang w:eastAsia="fr-FR"/>
              </w:rPr>
              <w:t>|__|</w:t>
            </w:r>
            <w:r w:rsidR="00D27C6A" w:rsidRPr="000A72C4">
              <w:rPr>
                <w:rFonts w:ascii="Times New Roman" w:eastAsia="Times New Roman" w:hAnsi="Times New Roman"/>
                <w:sz w:val="20"/>
                <w:szCs w:val="20"/>
                <w:lang w:eastAsia="fr-FR"/>
              </w:rPr>
              <w:t>|__|</w:t>
            </w:r>
          </w:p>
          <w:p w:rsidR="006E4F7A" w:rsidRPr="004B2FA7" w:rsidRDefault="006E4F7A" w:rsidP="006E4F7A">
            <w:pPr>
              <w:spacing w:before="60" w:after="0" w:line="240" w:lineRule="auto"/>
              <w:jc w:val="center"/>
              <w:rPr>
                <w:rFonts w:ascii="Times New Roman" w:eastAsia="Times New Roman" w:hAnsi="Times New Roman"/>
                <w:sz w:val="20"/>
                <w:szCs w:val="20"/>
                <w:lang w:eastAsia="fr-FR"/>
              </w:rPr>
            </w:pPr>
          </w:p>
          <w:p w:rsidR="006F62DC" w:rsidRPr="000A72C4" w:rsidRDefault="006F62DC" w:rsidP="00D53B99">
            <w:pPr>
              <w:spacing w:before="60" w:after="0" w:line="240" w:lineRule="auto"/>
              <w:rPr>
                <w:rFonts w:ascii="Times New Roman" w:eastAsia="Times New Roman" w:hAnsi="Times New Roman"/>
                <w:i/>
                <w:color w:val="000000"/>
                <w:sz w:val="14"/>
                <w:szCs w:val="14"/>
                <w:lang w:eastAsia="fr-FR"/>
              </w:rPr>
            </w:pPr>
          </w:p>
        </w:tc>
        <w:tc>
          <w:tcPr>
            <w:tcW w:w="638" w:type="pct"/>
            <w:vAlign w:val="center"/>
          </w:tcPr>
          <w:p w:rsidR="004A2AC9" w:rsidRPr="007355AD" w:rsidRDefault="004A2AC9" w:rsidP="00BC6B34">
            <w:pPr>
              <w:spacing w:before="240" w:after="0" w:line="240" w:lineRule="auto"/>
              <w:jc w:val="center"/>
              <w:rPr>
                <w:rFonts w:ascii="Times New Roman" w:eastAsia="Times New Roman" w:hAnsi="Times New Roman"/>
                <w:b/>
                <w:color w:val="000000"/>
                <w:sz w:val="16"/>
                <w:szCs w:val="16"/>
                <w:lang w:eastAsia="fr-FR"/>
              </w:rPr>
            </w:pPr>
            <w:r>
              <w:rPr>
                <w:rFonts w:ascii="Times New Roman" w:eastAsia="Times New Roman" w:hAnsi="Times New Roman"/>
                <w:b/>
                <w:color w:val="000000"/>
                <w:sz w:val="16"/>
                <w:szCs w:val="16"/>
                <w:lang w:eastAsia="fr-FR"/>
              </w:rPr>
              <w:t xml:space="preserve">1 </w:t>
            </w:r>
            <w:r w:rsidRPr="007355AD">
              <w:rPr>
                <w:rFonts w:ascii="Times New Roman" w:hAnsi="Times New Roman"/>
                <w:b/>
                <w:sz w:val="16"/>
                <w:szCs w:val="16"/>
              </w:rPr>
              <w:sym w:font="Wingdings" w:char="F0F0"/>
            </w:r>
            <w:r>
              <w:rPr>
                <w:rFonts w:ascii="Times New Roman" w:eastAsia="Times New Roman" w:hAnsi="Times New Roman"/>
                <w:b/>
                <w:color w:val="000000"/>
                <w:sz w:val="16"/>
                <w:szCs w:val="16"/>
                <w:lang w:eastAsia="fr-FR"/>
              </w:rPr>
              <w:t>C8</w:t>
            </w:r>
          </w:p>
          <w:p w:rsidR="006F62DC" w:rsidRPr="007355AD" w:rsidRDefault="006F62DC" w:rsidP="00D53B99">
            <w:pPr>
              <w:spacing w:before="240" w:after="0" w:line="240" w:lineRule="auto"/>
              <w:jc w:val="center"/>
              <w:rPr>
                <w:rFonts w:ascii="Times New Roman" w:eastAsia="Times New Roman" w:hAnsi="Times New Roman"/>
                <w:b/>
                <w:color w:val="000000"/>
                <w:sz w:val="16"/>
                <w:szCs w:val="16"/>
                <w:lang w:eastAsia="fr-FR"/>
              </w:rPr>
            </w:pPr>
          </w:p>
        </w:tc>
      </w:tr>
      <w:tr w:rsidR="002D1254" w:rsidRPr="000A72C4" w:rsidTr="004330EA">
        <w:tc>
          <w:tcPr>
            <w:tcW w:w="282" w:type="pct"/>
          </w:tcPr>
          <w:p w:rsidR="002D1254" w:rsidRDefault="004330EA" w:rsidP="00A707CB">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C7</w:t>
            </w:r>
          </w:p>
        </w:tc>
        <w:tc>
          <w:tcPr>
            <w:tcW w:w="2213" w:type="pct"/>
          </w:tcPr>
          <w:p w:rsidR="002D1254" w:rsidRDefault="006E4F7A" w:rsidP="00D53B99">
            <w:pPr>
              <w:rPr>
                <w:rFonts w:ascii="Times New Roman" w:eastAsia="Times New Roman" w:hAnsi="Times New Roman"/>
                <w:b/>
                <w:color w:val="000000"/>
                <w:sz w:val="18"/>
                <w:szCs w:val="18"/>
                <w:lang w:eastAsia="fr-FR"/>
              </w:rPr>
            </w:pPr>
            <w:r w:rsidRPr="006E4F7A">
              <w:rPr>
                <w:rFonts w:ascii="Times New Roman" w:eastAsia="Times New Roman" w:hAnsi="Times New Roman"/>
                <w:b/>
                <w:color w:val="000000"/>
                <w:sz w:val="18"/>
                <w:szCs w:val="18"/>
                <w:lang w:eastAsia="fr-FR"/>
              </w:rPr>
              <w:t>Dans quel domaine étudiez-vous ou quel métier ou compétence technique apprenez-vous ?</w:t>
            </w:r>
          </w:p>
          <w:p w:rsidR="008E4463" w:rsidRDefault="008E4463" w:rsidP="00D53B99">
            <w:pPr>
              <w:rPr>
                <w:rFonts w:ascii="Times New Roman" w:eastAsia="Times New Roman" w:hAnsi="Times New Roman"/>
                <w:b/>
                <w:color w:val="000000"/>
                <w:sz w:val="18"/>
                <w:szCs w:val="18"/>
                <w:lang w:eastAsia="fr-FR"/>
              </w:rPr>
            </w:pPr>
          </w:p>
          <w:p w:rsidR="008E4463" w:rsidRDefault="008E4463" w:rsidP="00D53B99">
            <w:pPr>
              <w:rPr>
                <w:rFonts w:ascii="Times New Roman" w:eastAsia="Times New Roman" w:hAnsi="Times New Roman"/>
                <w:b/>
                <w:color w:val="000000"/>
                <w:sz w:val="18"/>
                <w:szCs w:val="18"/>
                <w:lang w:eastAsia="fr-FR"/>
              </w:rPr>
            </w:pPr>
          </w:p>
          <w:p w:rsidR="008E4463" w:rsidRDefault="008E4463" w:rsidP="00D53B99">
            <w:pPr>
              <w:rPr>
                <w:rFonts w:ascii="Times New Roman" w:eastAsia="Times New Roman" w:hAnsi="Times New Roman"/>
                <w:b/>
                <w:color w:val="000000"/>
                <w:sz w:val="18"/>
                <w:szCs w:val="18"/>
                <w:lang w:eastAsia="fr-FR"/>
              </w:rPr>
            </w:pPr>
          </w:p>
          <w:p w:rsidR="008E4463" w:rsidRPr="002D1254" w:rsidRDefault="008E4463" w:rsidP="00D53B99">
            <w:pPr>
              <w:rPr>
                <w:rFonts w:ascii="Times New Roman" w:eastAsia="Times New Roman" w:hAnsi="Times New Roman"/>
                <w:b/>
                <w:color w:val="000000"/>
                <w:sz w:val="18"/>
                <w:szCs w:val="18"/>
                <w:lang w:eastAsia="fr-FR"/>
              </w:rPr>
            </w:pPr>
            <w:r w:rsidRPr="00D53B99">
              <w:rPr>
                <w:rFonts w:ascii="Times New Roman" w:hAnsi="Times New Roman"/>
                <w:b/>
                <w:bCs/>
                <w:i/>
                <w:sz w:val="16"/>
                <w:szCs w:val="16"/>
              </w:rPr>
              <w:t>Cocher le code correspondant à la déclaration de l’enquêté(e) puis l’inscrire dans le bac prévu à cet effet</w:t>
            </w:r>
          </w:p>
        </w:tc>
        <w:tc>
          <w:tcPr>
            <w:tcW w:w="1867" w:type="pct"/>
            <w:gridSpan w:val="2"/>
          </w:tcPr>
          <w:p w:rsidR="002D1254" w:rsidRDefault="006E4F7A" w:rsidP="00D53B99">
            <w:pPr>
              <w:spacing w:before="60" w:after="0" w:line="240" w:lineRule="auto"/>
              <w:rPr>
                <w:rFonts w:ascii="Times New Roman" w:eastAsia="Times New Roman" w:hAnsi="Times New Roman"/>
                <w:i/>
                <w:color w:val="000000"/>
                <w:sz w:val="14"/>
                <w:szCs w:val="14"/>
                <w:lang w:eastAsia="fr-FR"/>
              </w:rPr>
            </w:pPr>
            <w:r w:rsidRPr="006E4F7A">
              <w:rPr>
                <w:rFonts w:ascii="Times New Roman" w:eastAsia="Times New Roman" w:hAnsi="Times New Roman"/>
                <w:i/>
                <w:color w:val="000000"/>
                <w:sz w:val="14"/>
                <w:szCs w:val="14"/>
                <w:lang w:eastAsia="fr-FR"/>
              </w:rPr>
              <w:lastRenderedPageBreak/>
              <w:t>J’étudie (dans l’éducation formelle) :</w:t>
            </w:r>
          </w:p>
          <w:p w:rsidR="006E4F7A" w:rsidRPr="004B2FA7" w:rsidRDefault="006E4F7A" w:rsidP="006E4F7A">
            <w:pPr>
              <w:spacing w:before="60" w:after="0" w:line="240" w:lineRule="auto"/>
              <w:rPr>
                <w:rFonts w:ascii="Times New Roman" w:eastAsia="Times New Roman" w:hAnsi="Times New Roman"/>
                <w:i/>
                <w:color w:val="000000"/>
                <w:sz w:val="14"/>
                <w:szCs w:val="14"/>
                <w:lang w:eastAsia="fr-FR"/>
              </w:rPr>
            </w:pPr>
            <w:r w:rsidRPr="004B2FA7">
              <w:rPr>
                <w:rFonts w:ascii="Times New Roman" w:eastAsia="Times New Roman" w:hAnsi="Times New Roman"/>
                <w:i/>
                <w:color w:val="000000"/>
                <w:sz w:val="14"/>
                <w:szCs w:val="14"/>
                <w:lang w:eastAsia="fr-FR"/>
              </w:rPr>
              <w:t xml:space="preserve">1. </w:t>
            </w:r>
            <w:r w:rsidRPr="006E4F7A">
              <w:rPr>
                <w:rFonts w:ascii="Times New Roman" w:eastAsia="Times New Roman" w:hAnsi="Times New Roman"/>
                <w:i/>
                <w:color w:val="000000"/>
                <w:sz w:val="14"/>
                <w:szCs w:val="14"/>
                <w:lang w:eastAsia="fr-FR"/>
              </w:rPr>
              <w:t>Programmes généraux</w:t>
            </w:r>
          </w:p>
          <w:p w:rsidR="006E4F7A" w:rsidRPr="004B2FA7" w:rsidRDefault="006E4F7A" w:rsidP="006E4F7A">
            <w:pPr>
              <w:spacing w:before="60" w:after="0" w:line="240" w:lineRule="auto"/>
              <w:rPr>
                <w:rFonts w:ascii="Times New Roman" w:eastAsia="Times New Roman" w:hAnsi="Times New Roman"/>
                <w:i/>
                <w:color w:val="000000"/>
                <w:sz w:val="14"/>
                <w:szCs w:val="14"/>
                <w:lang w:eastAsia="fr-FR"/>
              </w:rPr>
            </w:pPr>
            <w:r w:rsidRPr="004B2FA7">
              <w:rPr>
                <w:rFonts w:ascii="Times New Roman" w:eastAsia="Times New Roman" w:hAnsi="Times New Roman"/>
                <w:i/>
                <w:color w:val="000000"/>
                <w:sz w:val="14"/>
                <w:szCs w:val="14"/>
                <w:lang w:eastAsia="fr-FR"/>
              </w:rPr>
              <w:t>2.</w:t>
            </w:r>
            <w:r w:rsidRPr="006E4F7A">
              <w:rPr>
                <w:rFonts w:ascii="Times New Roman" w:eastAsia="Times New Roman" w:hAnsi="Times New Roman"/>
                <w:i/>
                <w:color w:val="000000"/>
                <w:sz w:val="14"/>
                <w:szCs w:val="14"/>
                <w:lang w:eastAsia="fr-FR"/>
              </w:rPr>
              <w:t>Éducation</w:t>
            </w:r>
          </w:p>
          <w:p w:rsidR="006E4F7A" w:rsidRPr="004B2FA7" w:rsidRDefault="006E4F7A" w:rsidP="006E4F7A">
            <w:pPr>
              <w:spacing w:before="60" w:after="0" w:line="240" w:lineRule="auto"/>
              <w:rPr>
                <w:rFonts w:ascii="Times New Roman" w:eastAsia="Times New Roman" w:hAnsi="Times New Roman"/>
                <w:i/>
                <w:color w:val="000000"/>
                <w:sz w:val="14"/>
                <w:szCs w:val="14"/>
                <w:lang w:eastAsia="fr-FR"/>
              </w:rPr>
            </w:pPr>
            <w:r w:rsidRPr="004B2FA7">
              <w:rPr>
                <w:rFonts w:ascii="Times New Roman" w:eastAsia="Times New Roman" w:hAnsi="Times New Roman"/>
                <w:i/>
                <w:color w:val="000000"/>
                <w:sz w:val="14"/>
                <w:szCs w:val="14"/>
                <w:lang w:eastAsia="fr-FR"/>
              </w:rPr>
              <w:t xml:space="preserve">3. </w:t>
            </w:r>
            <w:r w:rsidRPr="006E4F7A">
              <w:rPr>
                <w:rFonts w:ascii="Times New Roman" w:eastAsia="Times New Roman" w:hAnsi="Times New Roman"/>
                <w:i/>
                <w:color w:val="000000"/>
                <w:sz w:val="14"/>
                <w:szCs w:val="14"/>
                <w:lang w:eastAsia="fr-FR"/>
              </w:rPr>
              <w:t>Lettres et arts</w:t>
            </w:r>
          </w:p>
          <w:p w:rsidR="006E4F7A" w:rsidRPr="004B2FA7" w:rsidRDefault="006E4F7A" w:rsidP="006E4F7A">
            <w:pPr>
              <w:spacing w:before="60" w:after="0" w:line="240" w:lineRule="auto"/>
              <w:rPr>
                <w:rFonts w:ascii="Times New Roman" w:eastAsia="Times New Roman" w:hAnsi="Times New Roman"/>
                <w:i/>
                <w:color w:val="000000"/>
                <w:sz w:val="14"/>
                <w:szCs w:val="14"/>
                <w:lang w:eastAsia="fr-FR"/>
              </w:rPr>
            </w:pPr>
            <w:r w:rsidRPr="004B2FA7">
              <w:rPr>
                <w:rFonts w:ascii="Times New Roman" w:eastAsia="Times New Roman" w:hAnsi="Times New Roman"/>
                <w:i/>
                <w:color w:val="000000"/>
                <w:sz w:val="14"/>
                <w:szCs w:val="14"/>
                <w:lang w:eastAsia="fr-FR"/>
              </w:rPr>
              <w:t xml:space="preserve">4. </w:t>
            </w:r>
            <w:r w:rsidRPr="006E4F7A">
              <w:rPr>
                <w:rFonts w:ascii="Times New Roman" w:eastAsia="Times New Roman" w:hAnsi="Times New Roman"/>
                <w:i/>
                <w:color w:val="000000"/>
                <w:sz w:val="14"/>
                <w:szCs w:val="14"/>
                <w:lang w:eastAsia="fr-FR"/>
              </w:rPr>
              <w:t>Sciences sociales, commerce et droit</w:t>
            </w:r>
          </w:p>
          <w:p w:rsidR="006E4F7A" w:rsidRDefault="006E4F7A" w:rsidP="006E4F7A">
            <w:pPr>
              <w:spacing w:before="60" w:after="0" w:line="240" w:lineRule="auto"/>
              <w:rPr>
                <w:rFonts w:ascii="Times New Roman" w:eastAsia="Times New Roman" w:hAnsi="Times New Roman"/>
                <w:i/>
                <w:color w:val="000000"/>
                <w:sz w:val="14"/>
                <w:szCs w:val="14"/>
                <w:lang w:eastAsia="fr-FR"/>
              </w:rPr>
            </w:pPr>
            <w:r w:rsidRPr="004B2FA7">
              <w:rPr>
                <w:rFonts w:ascii="Times New Roman" w:eastAsia="Times New Roman" w:hAnsi="Times New Roman"/>
                <w:i/>
                <w:color w:val="000000"/>
                <w:sz w:val="14"/>
                <w:szCs w:val="14"/>
                <w:lang w:eastAsia="fr-FR"/>
              </w:rPr>
              <w:t xml:space="preserve">5. </w:t>
            </w:r>
            <w:r w:rsidRPr="006E4F7A">
              <w:rPr>
                <w:rFonts w:ascii="Times New Roman" w:eastAsia="Times New Roman" w:hAnsi="Times New Roman"/>
                <w:i/>
                <w:color w:val="000000"/>
                <w:sz w:val="14"/>
                <w:szCs w:val="14"/>
                <w:lang w:eastAsia="fr-FR"/>
              </w:rPr>
              <w:t xml:space="preserve">Sciences, mathématiques et informatique </w:t>
            </w:r>
          </w:p>
          <w:p w:rsidR="006E4F7A" w:rsidRDefault="006E4F7A" w:rsidP="006E4F7A">
            <w:pPr>
              <w:spacing w:before="60" w:after="0" w:line="240" w:lineRule="auto"/>
              <w:rPr>
                <w:rFonts w:ascii="Times New Roman" w:eastAsia="Times New Roman" w:hAnsi="Times New Roman"/>
                <w:i/>
                <w:color w:val="000000"/>
                <w:sz w:val="14"/>
                <w:szCs w:val="14"/>
                <w:lang w:eastAsia="fr-FR"/>
              </w:rPr>
            </w:pPr>
            <w:r w:rsidRPr="004B2FA7">
              <w:rPr>
                <w:rFonts w:ascii="Times New Roman" w:eastAsia="Times New Roman" w:hAnsi="Times New Roman"/>
                <w:i/>
                <w:color w:val="000000"/>
                <w:sz w:val="14"/>
                <w:szCs w:val="14"/>
                <w:lang w:eastAsia="fr-FR"/>
              </w:rPr>
              <w:t xml:space="preserve">6. </w:t>
            </w:r>
            <w:r w:rsidRPr="006E4F7A">
              <w:rPr>
                <w:rFonts w:ascii="Times New Roman" w:eastAsia="Times New Roman" w:hAnsi="Times New Roman"/>
                <w:i/>
                <w:color w:val="000000"/>
                <w:sz w:val="14"/>
                <w:szCs w:val="14"/>
                <w:lang w:eastAsia="fr-FR"/>
              </w:rPr>
              <w:t>Ingénierie, industries de transformation et production</w:t>
            </w:r>
          </w:p>
          <w:p w:rsidR="006E4F7A" w:rsidRDefault="006E4F7A" w:rsidP="006E4F7A">
            <w:pPr>
              <w:spacing w:before="60" w:after="0" w:line="240" w:lineRule="auto"/>
              <w:rPr>
                <w:rFonts w:ascii="Times New Roman" w:eastAsia="Times New Roman" w:hAnsi="Times New Roman"/>
                <w:i/>
                <w:color w:val="000000"/>
                <w:sz w:val="14"/>
                <w:szCs w:val="14"/>
                <w:lang w:eastAsia="fr-FR"/>
              </w:rPr>
            </w:pPr>
            <w:r>
              <w:rPr>
                <w:rFonts w:ascii="Times New Roman" w:eastAsia="Times New Roman" w:hAnsi="Times New Roman"/>
                <w:i/>
                <w:color w:val="000000"/>
                <w:sz w:val="14"/>
                <w:szCs w:val="14"/>
                <w:lang w:eastAsia="fr-FR"/>
              </w:rPr>
              <w:lastRenderedPageBreak/>
              <w:t>7</w:t>
            </w:r>
            <w:r w:rsidRPr="004B2FA7">
              <w:rPr>
                <w:rFonts w:ascii="Times New Roman" w:eastAsia="Times New Roman" w:hAnsi="Times New Roman"/>
                <w:i/>
                <w:color w:val="000000"/>
                <w:sz w:val="14"/>
                <w:szCs w:val="14"/>
                <w:lang w:eastAsia="fr-FR"/>
              </w:rPr>
              <w:t xml:space="preserve">. </w:t>
            </w:r>
            <w:r w:rsidRPr="006E4F7A">
              <w:rPr>
                <w:rFonts w:ascii="Times New Roman" w:eastAsia="Times New Roman" w:hAnsi="Times New Roman"/>
                <w:i/>
                <w:color w:val="000000"/>
                <w:sz w:val="14"/>
                <w:szCs w:val="14"/>
                <w:lang w:eastAsia="fr-FR"/>
              </w:rPr>
              <w:t xml:space="preserve">Agriculture et sciences vétérinaires </w:t>
            </w:r>
            <w:r w:rsidR="00F71EFE">
              <w:rPr>
                <w:rFonts w:ascii="Times New Roman" w:eastAsia="Times New Roman" w:hAnsi="Times New Roman"/>
                <w:i/>
                <w:color w:val="000000"/>
                <w:sz w:val="14"/>
                <w:szCs w:val="14"/>
                <w:lang w:eastAsia="fr-FR"/>
              </w:rPr>
              <w:t>8</w:t>
            </w:r>
            <w:r w:rsidRPr="004B2FA7">
              <w:rPr>
                <w:rFonts w:ascii="Times New Roman" w:eastAsia="Times New Roman" w:hAnsi="Times New Roman"/>
                <w:i/>
                <w:color w:val="000000"/>
                <w:sz w:val="14"/>
                <w:szCs w:val="14"/>
                <w:lang w:eastAsia="fr-FR"/>
              </w:rPr>
              <w:t xml:space="preserve">. </w:t>
            </w:r>
            <w:r w:rsidRPr="006E4F7A">
              <w:rPr>
                <w:rFonts w:ascii="Times New Roman" w:eastAsia="Times New Roman" w:hAnsi="Times New Roman"/>
                <w:i/>
                <w:color w:val="000000"/>
                <w:sz w:val="14"/>
                <w:szCs w:val="14"/>
                <w:lang w:eastAsia="fr-FR"/>
              </w:rPr>
              <w:t>Santé et protection sociale</w:t>
            </w:r>
          </w:p>
          <w:p w:rsidR="006E4F7A" w:rsidRDefault="00F71EFE" w:rsidP="006E4F7A">
            <w:pPr>
              <w:spacing w:before="60" w:after="0" w:line="240" w:lineRule="auto"/>
              <w:rPr>
                <w:rFonts w:ascii="Times New Roman" w:eastAsia="Times New Roman" w:hAnsi="Times New Roman"/>
                <w:i/>
                <w:color w:val="000000"/>
                <w:sz w:val="14"/>
                <w:szCs w:val="14"/>
                <w:lang w:eastAsia="fr-FR"/>
              </w:rPr>
            </w:pPr>
            <w:r>
              <w:rPr>
                <w:rFonts w:ascii="Times New Roman" w:eastAsia="Times New Roman" w:hAnsi="Times New Roman"/>
                <w:i/>
                <w:color w:val="000000"/>
                <w:sz w:val="14"/>
                <w:szCs w:val="14"/>
                <w:lang w:eastAsia="fr-FR"/>
              </w:rPr>
              <w:t>9</w:t>
            </w:r>
            <w:r w:rsidR="006E4F7A" w:rsidRPr="004B2FA7">
              <w:rPr>
                <w:rFonts w:ascii="Times New Roman" w:eastAsia="Times New Roman" w:hAnsi="Times New Roman"/>
                <w:i/>
                <w:color w:val="000000"/>
                <w:sz w:val="14"/>
                <w:szCs w:val="14"/>
                <w:lang w:eastAsia="fr-FR"/>
              </w:rPr>
              <w:t xml:space="preserve">. </w:t>
            </w:r>
            <w:r w:rsidR="00203C49" w:rsidRPr="00203C49">
              <w:rPr>
                <w:rFonts w:ascii="Times New Roman" w:eastAsia="Times New Roman" w:hAnsi="Times New Roman"/>
                <w:i/>
                <w:color w:val="000000"/>
                <w:sz w:val="14"/>
                <w:szCs w:val="14"/>
                <w:lang w:eastAsia="fr-FR"/>
              </w:rPr>
              <w:t>Services</w:t>
            </w:r>
          </w:p>
          <w:p w:rsidR="00203C49" w:rsidRPr="00D53B99" w:rsidRDefault="00203C49" w:rsidP="00203C49">
            <w:pPr>
              <w:spacing w:before="60" w:after="0" w:line="240" w:lineRule="auto"/>
              <w:rPr>
                <w:rFonts w:ascii="Times New Roman" w:eastAsia="Times New Roman" w:hAnsi="Times New Roman"/>
                <w:i/>
                <w:sz w:val="16"/>
                <w:szCs w:val="16"/>
                <w:lang w:eastAsia="fr-FR"/>
              </w:rPr>
            </w:pPr>
            <w:r>
              <w:rPr>
                <w:rFonts w:ascii="Times New Roman" w:eastAsia="Times New Roman" w:hAnsi="Times New Roman"/>
                <w:i/>
                <w:sz w:val="16"/>
                <w:szCs w:val="16"/>
                <w:lang w:eastAsia="fr-FR"/>
              </w:rPr>
              <w:t>99</w:t>
            </w:r>
            <w:r w:rsidRPr="00D53B99">
              <w:rPr>
                <w:rFonts w:ascii="Times New Roman" w:eastAsia="Times New Roman" w:hAnsi="Times New Roman"/>
                <w:i/>
                <w:sz w:val="16"/>
                <w:szCs w:val="16"/>
                <w:lang w:eastAsia="fr-FR"/>
              </w:rPr>
              <w:t>. Autre (précisez) ______________________________</w:t>
            </w:r>
          </w:p>
          <w:p w:rsidR="00203C49" w:rsidRDefault="00203C49" w:rsidP="006E4F7A">
            <w:pPr>
              <w:spacing w:before="60" w:after="0" w:line="240" w:lineRule="auto"/>
              <w:rPr>
                <w:rFonts w:ascii="Times New Roman" w:eastAsia="Times New Roman" w:hAnsi="Times New Roman"/>
                <w:i/>
                <w:color w:val="000000"/>
                <w:sz w:val="14"/>
                <w:szCs w:val="14"/>
                <w:lang w:eastAsia="fr-FR"/>
              </w:rPr>
            </w:pPr>
          </w:p>
          <w:p w:rsidR="00D27C6A" w:rsidRPr="004B2FA7" w:rsidRDefault="00D27C6A" w:rsidP="00D27C6A">
            <w:pPr>
              <w:spacing w:before="60" w:after="0" w:line="240" w:lineRule="auto"/>
              <w:jc w:val="center"/>
              <w:rPr>
                <w:rFonts w:ascii="Times New Roman" w:eastAsia="Times New Roman" w:hAnsi="Times New Roman"/>
                <w:sz w:val="20"/>
                <w:szCs w:val="20"/>
                <w:lang w:eastAsia="fr-FR"/>
              </w:rPr>
            </w:pPr>
            <w:r w:rsidRPr="000A72C4">
              <w:rPr>
                <w:rFonts w:ascii="Times New Roman" w:eastAsia="Times New Roman" w:hAnsi="Times New Roman"/>
                <w:sz w:val="20"/>
                <w:szCs w:val="20"/>
                <w:lang w:eastAsia="fr-FR"/>
              </w:rPr>
              <w:t>|__||__|</w:t>
            </w:r>
          </w:p>
          <w:p w:rsidR="00D27C6A" w:rsidRDefault="00D27C6A" w:rsidP="006E4F7A">
            <w:pPr>
              <w:spacing w:before="60" w:after="0" w:line="240" w:lineRule="auto"/>
              <w:rPr>
                <w:rFonts w:ascii="Times New Roman" w:eastAsia="Times New Roman" w:hAnsi="Times New Roman"/>
                <w:i/>
                <w:color w:val="000000"/>
                <w:sz w:val="14"/>
                <w:szCs w:val="14"/>
                <w:lang w:eastAsia="fr-FR"/>
              </w:rPr>
            </w:pPr>
          </w:p>
          <w:p w:rsidR="00203C49" w:rsidRDefault="00203C49" w:rsidP="006E4F7A">
            <w:pPr>
              <w:spacing w:before="60" w:after="0" w:line="240" w:lineRule="auto"/>
              <w:rPr>
                <w:rFonts w:ascii="Times New Roman" w:eastAsia="Times New Roman" w:hAnsi="Times New Roman"/>
                <w:i/>
                <w:color w:val="000000"/>
                <w:sz w:val="14"/>
                <w:szCs w:val="14"/>
                <w:lang w:eastAsia="fr-FR"/>
              </w:rPr>
            </w:pPr>
            <w:r w:rsidRPr="00203C49">
              <w:rPr>
                <w:rFonts w:ascii="Times New Roman" w:eastAsia="Times New Roman" w:hAnsi="Times New Roman"/>
                <w:i/>
                <w:color w:val="000000"/>
                <w:sz w:val="14"/>
                <w:szCs w:val="14"/>
                <w:lang w:eastAsia="fr-FR"/>
              </w:rPr>
              <w:t>J’apprends (en formation ou dans un programme d’apprentissage/de stage):</w:t>
            </w:r>
          </w:p>
          <w:p w:rsidR="00203C49" w:rsidRDefault="00203C49" w:rsidP="006E4F7A">
            <w:pPr>
              <w:spacing w:before="60" w:after="0" w:line="240" w:lineRule="auto"/>
              <w:rPr>
                <w:rFonts w:ascii="Times New Roman" w:eastAsia="Times New Roman" w:hAnsi="Times New Roman"/>
                <w:i/>
                <w:color w:val="000000"/>
                <w:sz w:val="14"/>
                <w:szCs w:val="14"/>
                <w:lang w:eastAsia="fr-FR"/>
              </w:rPr>
            </w:pPr>
          </w:p>
          <w:p w:rsidR="00203C49" w:rsidRDefault="00203C49" w:rsidP="006E4F7A">
            <w:pPr>
              <w:spacing w:before="60" w:after="0" w:line="240" w:lineRule="auto"/>
              <w:rPr>
                <w:rFonts w:ascii="Times New Roman" w:eastAsia="Times New Roman" w:hAnsi="Times New Roman"/>
                <w:i/>
                <w:color w:val="000000"/>
                <w:sz w:val="14"/>
                <w:szCs w:val="14"/>
                <w:lang w:eastAsia="fr-FR"/>
              </w:rPr>
            </w:pPr>
            <w:r>
              <w:rPr>
                <w:rFonts w:ascii="Times New Roman" w:eastAsia="Times New Roman" w:hAnsi="Times New Roman"/>
                <w:i/>
                <w:color w:val="000000"/>
                <w:sz w:val="14"/>
                <w:szCs w:val="14"/>
                <w:lang w:eastAsia="fr-FR"/>
              </w:rPr>
              <w:t>____________________________________________________</w:t>
            </w:r>
          </w:p>
          <w:p w:rsidR="006E4F7A" w:rsidRDefault="00203C49" w:rsidP="00203C49">
            <w:pPr>
              <w:spacing w:before="60" w:after="0" w:line="240" w:lineRule="auto"/>
              <w:jc w:val="center"/>
              <w:rPr>
                <w:rFonts w:ascii="Times New Roman" w:eastAsia="Times New Roman" w:hAnsi="Times New Roman"/>
                <w:i/>
                <w:color w:val="000000"/>
                <w:sz w:val="14"/>
                <w:szCs w:val="14"/>
                <w:lang w:eastAsia="fr-FR"/>
              </w:rPr>
            </w:pPr>
            <w:r w:rsidRPr="00203C49">
              <w:rPr>
                <w:rFonts w:ascii="Times New Roman" w:eastAsia="Times New Roman" w:hAnsi="Times New Roman"/>
                <w:i/>
                <w:color w:val="000000"/>
                <w:sz w:val="14"/>
                <w:szCs w:val="14"/>
                <w:lang w:eastAsia="fr-FR"/>
              </w:rPr>
              <w:t>(Titre ou description du domaine de formation)</w:t>
            </w:r>
          </w:p>
          <w:p w:rsidR="006E4F7A" w:rsidRPr="000A72C4" w:rsidRDefault="006E4F7A" w:rsidP="006E4F7A">
            <w:pPr>
              <w:spacing w:before="60" w:after="0" w:line="240" w:lineRule="auto"/>
              <w:rPr>
                <w:rFonts w:ascii="Times New Roman" w:eastAsia="Times New Roman" w:hAnsi="Times New Roman"/>
                <w:i/>
                <w:color w:val="000000"/>
                <w:sz w:val="14"/>
                <w:szCs w:val="14"/>
                <w:lang w:eastAsia="fr-FR"/>
              </w:rPr>
            </w:pPr>
          </w:p>
        </w:tc>
        <w:tc>
          <w:tcPr>
            <w:tcW w:w="638" w:type="pct"/>
            <w:vAlign w:val="center"/>
          </w:tcPr>
          <w:p w:rsidR="002D1254" w:rsidRPr="007355AD" w:rsidRDefault="002D1254" w:rsidP="00D53B99">
            <w:pPr>
              <w:spacing w:before="240" w:after="0" w:line="240" w:lineRule="auto"/>
              <w:jc w:val="center"/>
              <w:rPr>
                <w:rFonts w:ascii="Times New Roman" w:eastAsia="Times New Roman" w:hAnsi="Times New Roman"/>
                <w:b/>
                <w:color w:val="000000"/>
                <w:sz w:val="16"/>
                <w:szCs w:val="16"/>
                <w:lang w:eastAsia="fr-FR"/>
              </w:rPr>
            </w:pPr>
          </w:p>
        </w:tc>
      </w:tr>
      <w:tr w:rsidR="004330EA" w:rsidRPr="000A72C4" w:rsidTr="004330EA">
        <w:trPr>
          <w:trHeight w:val="218"/>
        </w:trPr>
        <w:tc>
          <w:tcPr>
            <w:tcW w:w="282" w:type="pct"/>
            <w:vMerge w:val="restart"/>
          </w:tcPr>
          <w:p w:rsidR="004330EA" w:rsidRDefault="004330EA" w:rsidP="00A707CB">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lastRenderedPageBreak/>
              <w:t>C8</w:t>
            </w:r>
          </w:p>
        </w:tc>
        <w:tc>
          <w:tcPr>
            <w:tcW w:w="2213" w:type="pct"/>
            <w:vMerge w:val="restart"/>
          </w:tcPr>
          <w:p w:rsidR="004330EA" w:rsidRPr="002D1254" w:rsidRDefault="004330EA" w:rsidP="00D53B99">
            <w:pPr>
              <w:rPr>
                <w:rFonts w:ascii="Times New Roman" w:eastAsia="Times New Roman" w:hAnsi="Times New Roman"/>
                <w:b/>
                <w:color w:val="000000"/>
                <w:sz w:val="18"/>
                <w:szCs w:val="18"/>
                <w:lang w:eastAsia="fr-FR"/>
              </w:rPr>
            </w:pPr>
            <w:r w:rsidRPr="004330EA">
              <w:rPr>
                <w:rFonts w:ascii="Times New Roman" w:eastAsia="Times New Roman" w:hAnsi="Times New Roman"/>
                <w:b/>
                <w:color w:val="000000"/>
                <w:sz w:val="18"/>
                <w:szCs w:val="18"/>
                <w:lang w:eastAsia="fr-FR"/>
              </w:rPr>
              <w:t>Idéalement, quel type de travail aimeriez-vous faire?</w:t>
            </w:r>
          </w:p>
        </w:tc>
        <w:tc>
          <w:tcPr>
            <w:tcW w:w="1254" w:type="pct"/>
          </w:tcPr>
          <w:p w:rsidR="004330EA" w:rsidRPr="004330EA" w:rsidRDefault="004330EA" w:rsidP="004330EA">
            <w:pPr>
              <w:spacing w:before="60" w:after="0" w:line="240" w:lineRule="auto"/>
              <w:jc w:val="center"/>
              <w:rPr>
                <w:rFonts w:ascii="Times New Roman" w:eastAsia="Times New Roman" w:hAnsi="Times New Roman"/>
                <w:color w:val="000000"/>
                <w:sz w:val="20"/>
                <w:szCs w:val="20"/>
                <w:lang w:eastAsia="fr-FR"/>
              </w:rPr>
            </w:pPr>
            <w:r w:rsidRPr="004330EA">
              <w:rPr>
                <w:rFonts w:ascii="Times New Roman" w:eastAsia="Times New Roman" w:hAnsi="Times New Roman"/>
                <w:color w:val="000000"/>
                <w:sz w:val="20"/>
                <w:szCs w:val="20"/>
                <w:lang w:eastAsia="fr-FR"/>
              </w:rPr>
              <w:t>Profession</w:t>
            </w:r>
          </w:p>
        </w:tc>
        <w:tc>
          <w:tcPr>
            <w:tcW w:w="613" w:type="pct"/>
          </w:tcPr>
          <w:p w:rsidR="004330EA" w:rsidRPr="004330EA" w:rsidRDefault="004330EA" w:rsidP="004330EA">
            <w:pPr>
              <w:spacing w:before="60" w:after="0" w:line="240" w:lineRule="auto"/>
              <w:jc w:val="center"/>
              <w:rPr>
                <w:rFonts w:ascii="Times New Roman" w:eastAsia="Times New Roman" w:hAnsi="Times New Roman"/>
                <w:color w:val="000000"/>
                <w:sz w:val="20"/>
                <w:szCs w:val="20"/>
                <w:lang w:eastAsia="fr-FR"/>
              </w:rPr>
            </w:pPr>
            <w:r w:rsidRPr="004330EA">
              <w:rPr>
                <w:rFonts w:ascii="Times New Roman" w:eastAsia="Times New Roman" w:hAnsi="Times New Roman"/>
                <w:color w:val="000000"/>
                <w:sz w:val="20"/>
                <w:szCs w:val="20"/>
                <w:lang w:eastAsia="fr-FR"/>
              </w:rPr>
              <w:t>Code</w:t>
            </w:r>
          </w:p>
        </w:tc>
        <w:tc>
          <w:tcPr>
            <w:tcW w:w="638" w:type="pct"/>
            <w:vMerge w:val="restart"/>
            <w:vAlign w:val="center"/>
          </w:tcPr>
          <w:p w:rsidR="004330EA" w:rsidRPr="007355AD" w:rsidRDefault="004330EA" w:rsidP="00D53B99">
            <w:pPr>
              <w:spacing w:before="240" w:after="0" w:line="240" w:lineRule="auto"/>
              <w:jc w:val="center"/>
              <w:rPr>
                <w:rFonts w:ascii="Times New Roman" w:eastAsia="Times New Roman" w:hAnsi="Times New Roman"/>
                <w:b/>
                <w:color w:val="000000"/>
                <w:sz w:val="16"/>
                <w:szCs w:val="16"/>
                <w:lang w:eastAsia="fr-FR"/>
              </w:rPr>
            </w:pPr>
          </w:p>
        </w:tc>
      </w:tr>
      <w:tr w:rsidR="004330EA" w:rsidRPr="000A72C4" w:rsidTr="004330EA">
        <w:trPr>
          <w:trHeight w:val="217"/>
        </w:trPr>
        <w:tc>
          <w:tcPr>
            <w:tcW w:w="282" w:type="pct"/>
            <w:vMerge/>
          </w:tcPr>
          <w:p w:rsidR="004330EA" w:rsidRDefault="004330EA" w:rsidP="00A707CB">
            <w:pPr>
              <w:tabs>
                <w:tab w:val="left" w:pos="507"/>
              </w:tabs>
              <w:rPr>
                <w:rFonts w:ascii="Times New Roman" w:eastAsia="Times New Roman" w:hAnsi="Times New Roman"/>
                <w:b/>
                <w:sz w:val="16"/>
                <w:szCs w:val="16"/>
                <w:lang w:eastAsia="fr-FR"/>
              </w:rPr>
            </w:pPr>
          </w:p>
        </w:tc>
        <w:tc>
          <w:tcPr>
            <w:tcW w:w="2213" w:type="pct"/>
            <w:vMerge/>
          </w:tcPr>
          <w:p w:rsidR="004330EA" w:rsidRPr="004330EA" w:rsidRDefault="004330EA" w:rsidP="00D53B99">
            <w:pPr>
              <w:rPr>
                <w:rFonts w:ascii="Times New Roman" w:eastAsia="Times New Roman" w:hAnsi="Times New Roman"/>
                <w:b/>
                <w:color w:val="000000"/>
                <w:sz w:val="18"/>
                <w:szCs w:val="18"/>
                <w:lang w:eastAsia="fr-FR"/>
              </w:rPr>
            </w:pPr>
          </w:p>
        </w:tc>
        <w:tc>
          <w:tcPr>
            <w:tcW w:w="1254" w:type="pct"/>
          </w:tcPr>
          <w:p w:rsidR="004330EA" w:rsidRDefault="004330EA" w:rsidP="00D53B99">
            <w:pPr>
              <w:spacing w:before="60" w:after="0" w:line="240" w:lineRule="auto"/>
              <w:rPr>
                <w:rFonts w:ascii="Times New Roman" w:eastAsia="Times New Roman" w:hAnsi="Times New Roman"/>
                <w:i/>
                <w:color w:val="000000"/>
                <w:sz w:val="14"/>
                <w:szCs w:val="14"/>
                <w:lang w:eastAsia="fr-FR"/>
              </w:rPr>
            </w:pPr>
            <w:r>
              <w:rPr>
                <w:rFonts w:ascii="Times New Roman" w:eastAsia="Times New Roman" w:hAnsi="Times New Roman"/>
                <w:i/>
                <w:color w:val="000000"/>
                <w:sz w:val="14"/>
                <w:szCs w:val="14"/>
                <w:lang w:eastAsia="fr-FR"/>
              </w:rPr>
              <w:t>___________________________________</w:t>
            </w:r>
          </w:p>
          <w:p w:rsidR="004330EA" w:rsidRDefault="004330EA" w:rsidP="00D53B99">
            <w:pPr>
              <w:spacing w:before="60" w:after="0" w:line="240" w:lineRule="auto"/>
              <w:rPr>
                <w:rFonts w:ascii="Times New Roman" w:eastAsia="Times New Roman" w:hAnsi="Times New Roman"/>
                <w:i/>
                <w:color w:val="000000"/>
                <w:sz w:val="14"/>
                <w:szCs w:val="14"/>
                <w:lang w:eastAsia="fr-FR"/>
              </w:rPr>
            </w:pPr>
            <w:r>
              <w:rPr>
                <w:rFonts w:ascii="Times New Roman" w:eastAsia="Times New Roman" w:hAnsi="Times New Roman"/>
                <w:i/>
                <w:color w:val="000000"/>
                <w:sz w:val="14"/>
                <w:szCs w:val="14"/>
                <w:lang w:eastAsia="fr-FR"/>
              </w:rPr>
              <w:t>___________________________________</w:t>
            </w:r>
          </w:p>
          <w:p w:rsidR="004330EA" w:rsidRPr="000A72C4" w:rsidRDefault="004330EA" w:rsidP="00D53B99">
            <w:pPr>
              <w:spacing w:before="60" w:after="0" w:line="240" w:lineRule="auto"/>
              <w:rPr>
                <w:rFonts w:ascii="Times New Roman" w:eastAsia="Times New Roman" w:hAnsi="Times New Roman"/>
                <w:i/>
                <w:color w:val="000000"/>
                <w:sz w:val="14"/>
                <w:szCs w:val="14"/>
                <w:lang w:eastAsia="fr-FR"/>
              </w:rPr>
            </w:pPr>
          </w:p>
        </w:tc>
        <w:tc>
          <w:tcPr>
            <w:tcW w:w="613" w:type="pct"/>
            <w:vAlign w:val="center"/>
          </w:tcPr>
          <w:p w:rsidR="004330EA" w:rsidRPr="000A72C4" w:rsidRDefault="004330EA" w:rsidP="004330EA">
            <w:pPr>
              <w:spacing w:before="60" w:after="0" w:line="240" w:lineRule="auto"/>
              <w:jc w:val="center"/>
              <w:rPr>
                <w:rFonts w:ascii="Times New Roman" w:eastAsia="Times New Roman" w:hAnsi="Times New Roman"/>
                <w:i/>
                <w:color w:val="000000"/>
                <w:sz w:val="14"/>
                <w:szCs w:val="14"/>
                <w:lang w:eastAsia="fr-FR"/>
              </w:rPr>
            </w:pPr>
            <w:r w:rsidRPr="00D53B99">
              <w:rPr>
                <w:rFonts w:ascii="Times New Roman" w:hAnsi="Times New Roman"/>
                <w:sz w:val="20"/>
                <w:szCs w:val="20"/>
                <w:highlight w:val="lightGray"/>
              </w:rPr>
              <w:t>|__|__|__|__|</w:t>
            </w:r>
          </w:p>
        </w:tc>
        <w:tc>
          <w:tcPr>
            <w:tcW w:w="638" w:type="pct"/>
            <w:vMerge/>
            <w:vAlign w:val="center"/>
          </w:tcPr>
          <w:p w:rsidR="004330EA" w:rsidRPr="007355AD" w:rsidRDefault="004330EA" w:rsidP="00D53B99">
            <w:pPr>
              <w:spacing w:before="240" w:after="0" w:line="240" w:lineRule="auto"/>
              <w:jc w:val="center"/>
              <w:rPr>
                <w:rFonts w:ascii="Times New Roman" w:eastAsia="Times New Roman" w:hAnsi="Times New Roman"/>
                <w:b/>
                <w:color w:val="000000"/>
                <w:sz w:val="16"/>
                <w:szCs w:val="16"/>
                <w:lang w:eastAsia="fr-FR"/>
              </w:rPr>
            </w:pPr>
          </w:p>
        </w:tc>
      </w:tr>
      <w:tr w:rsidR="002D1254" w:rsidRPr="000A72C4" w:rsidTr="004330EA">
        <w:tc>
          <w:tcPr>
            <w:tcW w:w="282" w:type="pct"/>
          </w:tcPr>
          <w:p w:rsidR="002D1254" w:rsidRDefault="00D27C6A" w:rsidP="00A707CB">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C9</w:t>
            </w:r>
          </w:p>
        </w:tc>
        <w:tc>
          <w:tcPr>
            <w:tcW w:w="2213" w:type="pct"/>
          </w:tcPr>
          <w:p w:rsidR="008E4463" w:rsidRDefault="004330EA" w:rsidP="00D53B99">
            <w:pPr>
              <w:rPr>
                <w:rFonts w:ascii="Times New Roman" w:eastAsia="Times New Roman" w:hAnsi="Times New Roman"/>
                <w:b/>
                <w:color w:val="000000"/>
                <w:sz w:val="18"/>
                <w:szCs w:val="18"/>
                <w:lang w:eastAsia="fr-FR"/>
              </w:rPr>
            </w:pPr>
            <w:r w:rsidRPr="004330EA">
              <w:rPr>
                <w:rFonts w:ascii="Times New Roman" w:eastAsia="Times New Roman" w:hAnsi="Times New Roman"/>
                <w:b/>
                <w:color w:val="000000"/>
                <w:sz w:val="18"/>
                <w:szCs w:val="18"/>
                <w:lang w:eastAsia="fr-FR"/>
              </w:rPr>
              <w:t>Idéalement, pour qui aimeriez-vous travailler ? (Une seule réponse possible)</w:t>
            </w:r>
          </w:p>
          <w:p w:rsidR="008E4463" w:rsidRPr="002D1254" w:rsidRDefault="008E4463" w:rsidP="00D53B99">
            <w:pPr>
              <w:rPr>
                <w:rFonts w:ascii="Times New Roman" w:eastAsia="Times New Roman" w:hAnsi="Times New Roman"/>
                <w:b/>
                <w:color w:val="000000"/>
                <w:sz w:val="18"/>
                <w:szCs w:val="18"/>
                <w:lang w:eastAsia="fr-FR"/>
              </w:rPr>
            </w:pPr>
            <w:r w:rsidRPr="00D53B99">
              <w:rPr>
                <w:rFonts w:ascii="Times New Roman" w:hAnsi="Times New Roman"/>
                <w:b/>
                <w:bCs/>
                <w:i/>
                <w:sz w:val="16"/>
                <w:szCs w:val="16"/>
              </w:rPr>
              <w:t>Cocher le code correspondant à la déclaration de l’enquêté(e) puis l’inscrire dans le bac prévu à cet effet</w:t>
            </w:r>
          </w:p>
        </w:tc>
        <w:tc>
          <w:tcPr>
            <w:tcW w:w="1867" w:type="pct"/>
            <w:gridSpan w:val="2"/>
          </w:tcPr>
          <w:p w:rsidR="004330EA" w:rsidRDefault="004330EA" w:rsidP="004330EA">
            <w:pPr>
              <w:spacing w:after="0" w:line="240" w:lineRule="auto"/>
              <w:rPr>
                <w:rFonts w:ascii="Times New Roman" w:eastAsia="Times New Roman" w:hAnsi="Times New Roman"/>
                <w:i/>
                <w:sz w:val="14"/>
                <w:szCs w:val="14"/>
                <w:lang w:val="fr-CH" w:eastAsia="fr-FR"/>
              </w:rPr>
            </w:pPr>
            <w:r w:rsidRPr="000A72C4">
              <w:rPr>
                <w:rFonts w:ascii="Times New Roman" w:eastAsia="Times New Roman" w:hAnsi="Times New Roman"/>
                <w:i/>
                <w:sz w:val="14"/>
                <w:szCs w:val="14"/>
                <w:lang w:val="fr-CH" w:eastAsia="fr-FR"/>
              </w:rPr>
              <w:t xml:space="preserve">1. </w:t>
            </w:r>
            <w:r w:rsidRPr="004330EA">
              <w:rPr>
                <w:rFonts w:ascii="Times New Roman" w:eastAsia="Times New Roman" w:hAnsi="Times New Roman"/>
                <w:i/>
                <w:sz w:val="14"/>
                <w:szCs w:val="14"/>
                <w:lang w:val="fr-CH" w:eastAsia="fr-FR"/>
              </w:rPr>
              <w:t>Moi-même (Créer ma propre affaire/exploitation agricole)</w:t>
            </w:r>
          </w:p>
          <w:p w:rsidR="004330EA" w:rsidRPr="000A72C4" w:rsidRDefault="004330EA" w:rsidP="004330EA">
            <w:pPr>
              <w:spacing w:after="0" w:line="240" w:lineRule="auto"/>
              <w:rPr>
                <w:rFonts w:ascii="Times New Roman" w:hAnsi="Times New Roman"/>
                <w:i/>
                <w:sz w:val="14"/>
                <w:szCs w:val="14"/>
                <w:lang w:val="fr-CH"/>
              </w:rPr>
            </w:pPr>
            <w:r w:rsidRPr="000A72C4">
              <w:rPr>
                <w:rFonts w:ascii="Times New Roman" w:hAnsi="Times New Roman"/>
                <w:i/>
                <w:sz w:val="14"/>
                <w:szCs w:val="14"/>
                <w:lang w:val="fr-CH"/>
              </w:rPr>
              <w:t xml:space="preserve">2. </w:t>
            </w:r>
            <w:r w:rsidRPr="004330EA">
              <w:rPr>
                <w:rFonts w:ascii="Times New Roman" w:eastAsia="Times New Roman" w:hAnsi="Times New Roman"/>
                <w:i/>
                <w:sz w:val="14"/>
                <w:szCs w:val="14"/>
                <w:lang w:val="fr-CH" w:eastAsia="fr-FR"/>
              </w:rPr>
              <w:t>Travailler pour l'État/le secteur public</w:t>
            </w:r>
          </w:p>
          <w:p w:rsidR="004330EA" w:rsidRPr="000A72C4" w:rsidRDefault="004330EA" w:rsidP="004330EA">
            <w:pPr>
              <w:spacing w:after="0" w:line="240" w:lineRule="auto"/>
              <w:rPr>
                <w:rFonts w:ascii="Times New Roman" w:hAnsi="Times New Roman"/>
                <w:i/>
                <w:sz w:val="14"/>
                <w:szCs w:val="14"/>
                <w:lang w:val="fr-CH"/>
              </w:rPr>
            </w:pPr>
            <w:r w:rsidRPr="000A72C4">
              <w:rPr>
                <w:rFonts w:ascii="Times New Roman" w:hAnsi="Times New Roman"/>
                <w:i/>
                <w:sz w:val="14"/>
                <w:szCs w:val="14"/>
                <w:lang w:val="fr-CH"/>
              </w:rPr>
              <w:t xml:space="preserve">3. </w:t>
            </w:r>
            <w:r w:rsidR="00D27C6A" w:rsidRPr="00D27C6A">
              <w:rPr>
                <w:rFonts w:ascii="Times New Roman" w:eastAsia="Times New Roman" w:hAnsi="Times New Roman"/>
                <w:i/>
                <w:sz w:val="14"/>
                <w:szCs w:val="14"/>
                <w:lang w:val="fr-CH" w:eastAsia="fr-FR"/>
              </w:rPr>
              <w:t>Travailler dans une entreprise privée</w:t>
            </w:r>
          </w:p>
          <w:p w:rsidR="004330EA" w:rsidRPr="000A72C4" w:rsidRDefault="004330EA" w:rsidP="004330EA">
            <w:pPr>
              <w:spacing w:after="0" w:line="240" w:lineRule="auto"/>
              <w:rPr>
                <w:rFonts w:ascii="Times New Roman" w:hAnsi="Times New Roman"/>
                <w:i/>
                <w:sz w:val="14"/>
                <w:szCs w:val="14"/>
                <w:lang w:val="fr-CH"/>
              </w:rPr>
            </w:pPr>
            <w:r w:rsidRPr="000A72C4">
              <w:rPr>
                <w:rFonts w:ascii="Times New Roman" w:hAnsi="Times New Roman"/>
                <w:i/>
                <w:sz w:val="14"/>
                <w:szCs w:val="14"/>
                <w:lang w:val="fr-CH"/>
              </w:rPr>
              <w:t xml:space="preserve">4. </w:t>
            </w:r>
            <w:r w:rsidR="00D27C6A" w:rsidRPr="00D27C6A">
              <w:rPr>
                <w:rFonts w:ascii="Times New Roman" w:hAnsi="Times New Roman"/>
                <w:i/>
                <w:sz w:val="14"/>
                <w:szCs w:val="14"/>
                <w:lang w:val="fr-CH"/>
              </w:rPr>
              <w:t>Travailler pour une organisation internationale ou à but non lucratif</w:t>
            </w:r>
          </w:p>
          <w:p w:rsidR="004330EA" w:rsidRPr="000A72C4" w:rsidRDefault="004330EA" w:rsidP="004330EA">
            <w:pPr>
              <w:spacing w:after="0" w:line="240" w:lineRule="auto"/>
              <w:rPr>
                <w:rFonts w:ascii="Times New Roman" w:hAnsi="Times New Roman"/>
                <w:i/>
                <w:sz w:val="14"/>
                <w:szCs w:val="14"/>
                <w:lang w:val="fr-CH"/>
              </w:rPr>
            </w:pPr>
            <w:r w:rsidRPr="000A72C4">
              <w:rPr>
                <w:rFonts w:ascii="Times New Roman" w:hAnsi="Times New Roman"/>
                <w:i/>
                <w:sz w:val="14"/>
                <w:szCs w:val="14"/>
                <w:lang w:val="fr-CH"/>
              </w:rPr>
              <w:t xml:space="preserve">5. </w:t>
            </w:r>
            <w:r w:rsidR="00D27C6A" w:rsidRPr="00D27C6A">
              <w:rPr>
                <w:rFonts w:ascii="Times New Roman" w:hAnsi="Times New Roman"/>
                <w:i/>
                <w:sz w:val="14"/>
                <w:szCs w:val="14"/>
                <w:lang w:val="fr-CH"/>
              </w:rPr>
              <w:t>Travailler dans l'</w:t>
            </w:r>
            <w:r w:rsidR="00CC6325">
              <w:rPr>
                <w:rFonts w:ascii="Times New Roman" w:hAnsi="Times New Roman"/>
                <w:i/>
                <w:sz w:val="14"/>
                <w:szCs w:val="14"/>
                <w:lang w:val="fr-CH"/>
              </w:rPr>
              <w:t>entreprise familiale</w:t>
            </w:r>
            <w:r w:rsidR="00D27C6A" w:rsidRPr="00D27C6A">
              <w:rPr>
                <w:rFonts w:ascii="Times New Roman" w:hAnsi="Times New Roman"/>
                <w:i/>
                <w:sz w:val="14"/>
                <w:szCs w:val="14"/>
                <w:lang w:val="fr-CH"/>
              </w:rPr>
              <w:t>/l'exploitation agricole familiale</w:t>
            </w:r>
          </w:p>
          <w:p w:rsidR="004330EA" w:rsidRDefault="004330EA" w:rsidP="004330EA">
            <w:pPr>
              <w:spacing w:after="0" w:line="240" w:lineRule="auto"/>
              <w:rPr>
                <w:rFonts w:ascii="Times New Roman" w:hAnsi="Times New Roman"/>
                <w:i/>
                <w:sz w:val="14"/>
                <w:szCs w:val="14"/>
                <w:lang w:val="fr-CH"/>
              </w:rPr>
            </w:pPr>
            <w:r w:rsidRPr="000A72C4">
              <w:rPr>
                <w:rFonts w:ascii="Times New Roman" w:hAnsi="Times New Roman"/>
                <w:i/>
                <w:sz w:val="14"/>
                <w:szCs w:val="14"/>
                <w:lang w:val="fr-CH"/>
              </w:rPr>
              <w:t xml:space="preserve">6. </w:t>
            </w:r>
            <w:r w:rsidR="00D27C6A" w:rsidRPr="00D27C6A">
              <w:rPr>
                <w:rFonts w:ascii="Times New Roman" w:hAnsi="Times New Roman"/>
                <w:i/>
                <w:sz w:val="14"/>
                <w:szCs w:val="14"/>
                <w:lang w:val="fr-CH"/>
              </w:rPr>
              <w:t>Ne souhaite pas travailler</w:t>
            </w:r>
          </w:p>
          <w:p w:rsidR="008E4463" w:rsidRPr="004B2FA7" w:rsidRDefault="008E4463" w:rsidP="008E4463">
            <w:pPr>
              <w:spacing w:before="60" w:after="0" w:line="240" w:lineRule="auto"/>
              <w:jc w:val="center"/>
              <w:rPr>
                <w:rFonts w:ascii="Times New Roman" w:eastAsia="Times New Roman" w:hAnsi="Times New Roman"/>
                <w:sz w:val="20"/>
                <w:szCs w:val="20"/>
                <w:lang w:eastAsia="fr-FR"/>
              </w:rPr>
            </w:pPr>
            <w:r w:rsidRPr="000A72C4">
              <w:rPr>
                <w:rFonts w:ascii="Times New Roman" w:eastAsia="Times New Roman" w:hAnsi="Times New Roman"/>
                <w:sz w:val="20"/>
                <w:szCs w:val="20"/>
                <w:lang w:eastAsia="fr-FR"/>
              </w:rPr>
              <w:t>|__|</w:t>
            </w:r>
          </w:p>
          <w:p w:rsidR="008E4463" w:rsidRPr="000A72C4" w:rsidRDefault="008E4463" w:rsidP="004330EA">
            <w:pPr>
              <w:spacing w:after="0" w:line="240" w:lineRule="auto"/>
              <w:rPr>
                <w:rFonts w:ascii="Times New Roman" w:hAnsi="Times New Roman"/>
                <w:sz w:val="14"/>
                <w:szCs w:val="14"/>
                <w:lang w:val="fr-CH"/>
              </w:rPr>
            </w:pPr>
          </w:p>
          <w:p w:rsidR="002D1254" w:rsidRPr="000A72C4" w:rsidRDefault="002D1254" w:rsidP="004330EA">
            <w:pPr>
              <w:spacing w:before="60" w:after="0" w:line="240" w:lineRule="auto"/>
              <w:rPr>
                <w:rFonts w:ascii="Times New Roman" w:eastAsia="Times New Roman" w:hAnsi="Times New Roman"/>
                <w:i/>
                <w:color w:val="000000"/>
                <w:sz w:val="14"/>
                <w:szCs w:val="14"/>
                <w:lang w:eastAsia="fr-FR"/>
              </w:rPr>
            </w:pPr>
          </w:p>
        </w:tc>
        <w:tc>
          <w:tcPr>
            <w:tcW w:w="638" w:type="pct"/>
            <w:vAlign w:val="center"/>
          </w:tcPr>
          <w:p w:rsidR="00D27C6A" w:rsidRPr="00D27C6A" w:rsidRDefault="008E4463" w:rsidP="00D27C6A">
            <w:pPr>
              <w:spacing w:before="240" w:after="0" w:line="240" w:lineRule="auto"/>
              <w:jc w:val="center"/>
              <w:rPr>
                <w:rFonts w:ascii="Times New Roman" w:eastAsia="Times New Roman" w:hAnsi="Times New Roman"/>
                <w:b/>
                <w:sz w:val="16"/>
                <w:szCs w:val="16"/>
                <w:lang w:eastAsia="fr-FR"/>
              </w:rPr>
            </w:pPr>
            <w:r>
              <w:rPr>
                <w:rFonts w:ascii="Times New Roman" w:hAnsi="Times New Roman"/>
                <w:b/>
                <w:sz w:val="16"/>
                <w:szCs w:val="16"/>
              </w:rPr>
              <w:t xml:space="preserve">PASSER A </w:t>
            </w:r>
            <w:r w:rsidR="00BC6B34">
              <w:rPr>
                <w:rFonts w:ascii="Times New Roman" w:eastAsia="Times New Roman" w:hAnsi="Times New Roman"/>
                <w:b/>
                <w:sz w:val="16"/>
                <w:szCs w:val="16"/>
                <w:lang w:eastAsia="fr-FR"/>
              </w:rPr>
              <w:t>C</w:t>
            </w:r>
            <w:r w:rsidR="00D27C6A" w:rsidRPr="00D27C6A">
              <w:rPr>
                <w:rFonts w:ascii="Times New Roman" w:eastAsia="Times New Roman" w:hAnsi="Times New Roman"/>
                <w:b/>
                <w:sz w:val="16"/>
                <w:szCs w:val="16"/>
                <w:lang w:eastAsia="fr-FR"/>
              </w:rPr>
              <w:t>14</w:t>
            </w:r>
          </w:p>
          <w:p w:rsidR="002D1254" w:rsidRPr="007355AD" w:rsidRDefault="002D1254" w:rsidP="00D53B99">
            <w:pPr>
              <w:spacing w:before="240" w:after="0" w:line="240" w:lineRule="auto"/>
              <w:jc w:val="center"/>
              <w:rPr>
                <w:rFonts w:ascii="Times New Roman" w:eastAsia="Times New Roman" w:hAnsi="Times New Roman"/>
                <w:b/>
                <w:color w:val="000000"/>
                <w:sz w:val="16"/>
                <w:szCs w:val="16"/>
                <w:lang w:eastAsia="fr-FR"/>
              </w:rPr>
            </w:pPr>
          </w:p>
        </w:tc>
      </w:tr>
      <w:tr w:rsidR="00D27C6A" w:rsidRPr="000A72C4" w:rsidTr="00D27C6A">
        <w:tc>
          <w:tcPr>
            <w:tcW w:w="5000" w:type="pct"/>
            <w:gridSpan w:val="5"/>
            <w:vAlign w:val="center"/>
          </w:tcPr>
          <w:p w:rsidR="00D27C6A" w:rsidRPr="00C46CD7" w:rsidRDefault="00C46CD7" w:rsidP="00D27C6A">
            <w:pPr>
              <w:spacing w:before="240" w:after="0" w:line="240" w:lineRule="auto"/>
              <w:jc w:val="center"/>
              <w:rPr>
                <w:rFonts w:ascii="Times New Roman" w:eastAsia="Times New Roman" w:hAnsi="Times New Roman"/>
                <w:i/>
                <w:sz w:val="24"/>
                <w:szCs w:val="24"/>
                <w:lang w:eastAsia="fr-FR"/>
              </w:rPr>
            </w:pPr>
            <w:r>
              <w:rPr>
                <w:rFonts w:ascii="Times New Roman" w:eastAsia="Times New Roman" w:hAnsi="Times New Roman"/>
                <w:i/>
                <w:sz w:val="24"/>
                <w:szCs w:val="24"/>
                <w:lang w:eastAsia="fr-FR"/>
              </w:rPr>
              <w:t>P</w:t>
            </w:r>
            <w:r w:rsidRPr="00C46CD7">
              <w:rPr>
                <w:rFonts w:ascii="Times New Roman" w:eastAsia="Times New Roman" w:hAnsi="Times New Roman"/>
                <w:i/>
                <w:sz w:val="24"/>
                <w:szCs w:val="24"/>
                <w:lang w:eastAsia="fr-FR"/>
              </w:rPr>
              <w:t>ersonnes ayant achevé leur éducation</w:t>
            </w:r>
          </w:p>
        </w:tc>
      </w:tr>
      <w:tr w:rsidR="002D1254" w:rsidRPr="000A72C4" w:rsidTr="004330EA">
        <w:tc>
          <w:tcPr>
            <w:tcW w:w="282" w:type="pct"/>
          </w:tcPr>
          <w:p w:rsidR="002D1254" w:rsidRDefault="00D27C6A" w:rsidP="00A707CB">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C10</w:t>
            </w:r>
          </w:p>
        </w:tc>
        <w:tc>
          <w:tcPr>
            <w:tcW w:w="2213" w:type="pct"/>
          </w:tcPr>
          <w:p w:rsidR="00D27C6A" w:rsidRDefault="00D27C6A" w:rsidP="00D27C6A">
            <w:pPr>
              <w:spacing w:before="60" w:after="0" w:line="240" w:lineRule="auto"/>
              <w:rPr>
                <w:rFonts w:ascii="Times New Roman" w:eastAsia="Times New Roman" w:hAnsi="Times New Roman"/>
                <w:b/>
                <w:color w:val="000000"/>
                <w:sz w:val="18"/>
                <w:szCs w:val="18"/>
                <w:lang w:eastAsia="fr-FR"/>
              </w:rPr>
            </w:pPr>
            <w:r w:rsidRPr="000A72C4">
              <w:rPr>
                <w:rFonts w:ascii="Times New Roman" w:eastAsia="Times New Roman" w:hAnsi="Times New Roman"/>
                <w:b/>
                <w:color w:val="000000"/>
                <w:sz w:val="18"/>
                <w:szCs w:val="18"/>
                <w:lang w:eastAsia="fr-FR"/>
              </w:rPr>
              <w:t xml:space="preserve">Pour quelle raison principale avez-vous arrêté votre </w:t>
            </w:r>
            <w:r>
              <w:rPr>
                <w:rFonts w:ascii="Times New Roman" w:eastAsia="Times New Roman" w:hAnsi="Times New Roman"/>
                <w:b/>
                <w:color w:val="000000"/>
                <w:sz w:val="18"/>
                <w:szCs w:val="18"/>
                <w:lang w:eastAsia="fr-FR"/>
              </w:rPr>
              <w:t>scolar</w:t>
            </w:r>
            <w:r w:rsidRPr="000A72C4">
              <w:rPr>
                <w:rFonts w:ascii="Times New Roman" w:eastAsia="Times New Roman" w:hAnsi="Times New Roman"/>
                <w:b/>
                <w:color w:val="000000"/>
                <w:sz w:val="18"/>
                <w:szCs w:val="18"/>
                <w:lang w:eastAsia="fr-FR"/>
              </w:rPr>
              <w:t xml:space="preserve">isation /formation ? </w:t>
            </w:r>
          </w:p>
          <w:p w:rsidR="00516CD9" w:rsidRDefault="00516CD9" w:rsidP="00516CD9">
            <w:pPr>
              <w:spacing w:before="60" w:after="0" w:line="240" w:lineRule="auto"/>
              <w:rPr>
                <w:rFonts w:ascii="Times New Roman" w:eastAsia="Times New Roman" w:hAnsi="Times New Roman"/>
                <w:b/>
                <w:color w:val="000000"/>
                <w:sz w:val="18"/>
                <w:szCs w:val="18"/>
                <w:lang w:eastAsia="fr-FR"/>
              </w:rPr>
            </w:pPr>
          </w:p>
          <w:p w:rsidR="00516CD9" w:rsidRDefault="00516CD9" w:rsidP="00516CD9">
            <w:pPr>
              <w:spacing w:before="60" w:after="0" w:line="240" w:lineRule="auto"/>
              <w:rPr>
                <w:rFonts w:ascii="Times New Roman" w:eastAsia="Times New Roman" w:hAnsi="Times New Roman"/>
                <w:b/>
                <w:color w:val="000000"/>
                <w:sz w:val="18"/>
                <w:szCs w:val="18"/>
                <w:lang w:eastAsia="fr-FR"/>
              </w:rPr>
            </w:pPr>
          </w:p>
          <w:p w:rsidR="00516CD9" w:rsidRPr="00516CD9" w:rsidRDefault="00516CD9" w:rsidP="00516CD9">
            <w:pPr>
              <w:spacing w:before="60" w:after="0" w:line="240" w:lineRule="auto"/>
              <w:rPr>
                <w:rFonts w:ascii="Times New Roman" w:eastAsia="Times New Roman" w:hAnsi="Times New Roman"/>
                <w:sz w:val="20"/>
                <w:szCs w:val="20"/>
                <w:lang w:eastAsia="fr-FR"/>
              </w:rPr>
            </w:pPr>
            <w:r w:rsidRPr="00D53B99">
              <w:rPr>
                <w:rFonts w:ascii="Times New Roman" w:hAnsi="Times New Roman"/>
                <w:b/>
                <w:bCs/>
                <w:i/>
                <w:sz w:val="16"/>
                <w:szCs w:val="16"/>
              </w:rPr>
              <w:t>Cocher le code correspondant à la déclaration de l’enquêté(e) puis l’inscrire dans le bac prévu à cet effet</w:t>
            </w:r>
          </w:p>
        </w:tc>
        <w:tc>
          <w:tcPr>
            <w:tcW w:w="1867" w:type="pct"/>
            <w:gridSpan w:val="2"/>
          </w:tcPr>
          <w:p w:rsidR="00D27C6A" w:rsidRPr="000A72C4" w:rsidRDefault="00D27C6A" w:rsidP="00D27C6A">
            <w:pPr>
              <w:spacing w:before="60" w:after="0"/>
              <w:rPr>
                <w:rFonts w:ascii="Times New Roman" w:eastAsia="Times New Roman" w:hAnsi="Times New Roman"/>
                <w:i/>
                <w:color w:val="000000"/>
                <w:sz w:val="14"/>
                <w:szCs w:val="14"/>
                <w:lang w:eastAsia="fr-FR"/>
              </w:rPr>
            </w:pPr>
            <w:r>
              <w:rPr>
                <w:rFonts w:ascii="Times New Roman" w:eastAsia="Times New Roman" w:hAnsi="Times New Roman"/>
                <w:i/>
                <w:color w:val="000000"/>
                <w:sz w:val="14"/>
                <w:szCs w:val="14"/>
                <w:lang w:eastAsia="fr-FR"/>
              </w:rPr>
              <w:t>1. Échec</w:t>
            </w:r>
          </w:p>
          <w:p w:rsidR="00D27C6A" w:rsidRPr="000A72C4" w:rsidRDefault="00D27C6A" w:rsidP="00D27C6A">
            <w:pPr>
              <w:spacing w:after="0"/>
              <w:rPr>
                <w:rFonts w:ascii="Times New Roman" w:eastAsia="Times New Roman" w:hAnsi="Times New Roman"/>
                <w:i/>
                <w:color w:val="000000"/>
                <w:sz w:val="14"/>
                <w:szCs w:val="14"/>
                <w:lang w:eastAsia="fr-FR"/>
              </w:rPr>
            </w:pPr>
            <w:r w:rsidRPr="000A72C4">
              <w:rPr>
                <w:rFonts w:ascii="Times New Roman" w:eastAsia="Times New Roman" w:hAnsi="Times New Roman"/>
                <w:i/>
                <w:color w:val="000000"/>
                <w:sz w:val="14"/>
                <w:szCs w:val="14"/>
                <w:lang w:eastAsia="fr-FR"/>
              </w:rPr>
              <w:t xml:space="preserve">2. </w:t>
            </w:r>
            <w:r w:rsidRPr="000A72C4">
              <w:rPr>
                <w:rFonts w:ascii="Times New Roman" w:hAnsi="Times New Roman"/>
                <w:i/>
                <w:sz w:val="14"/>
                <w:szCs w:val="14"/>
                <w:lang w:val="fr-CH"/>
              </w:rPr>
              <w:t>Pas d’intérêt pour l'école/les formations</w:t>
            </w:r>
          </w:p>
          <w:p w:rsidR="00D27C6A" w:rsidRPr="000A72C4" w:rsidRDefault="00D27C6A" w:rsidP="00D27C6A">
            <w:pPr>
              <w:spacing w:after="0" w:line="240" w:lineRule="auto"/>
              <w:rPr>
                <w:rFonts w:ascii="Times New Roman" w:hAnsi="Times New Roman"/>
                <w:i/>
                <w:sz w:val="14"/>
                <w:szCs w:val="14"/>
                <w:lang w:val="fr-CH"/>
              </w:rPr>
            </w:pPr>
            <w:r w:rsidRPr="000A72C4">
              <w:rPr>
                <w:rFonts w:ascii="Times New Roman" w:eastAsia="Times New Roman" w:hAnsi="Times New Roman"/>
                <w:i/>
                <w:color w:val="000000"/>
                <w:sz w:val="14"/>
                <w:szCs w:val="14"/>
                <w:lang w:eastAsia="fr-FR"/>
              </w:rPr>
              <w:t>3.</w:t>
            </w:r>
            <w:r w:rsidRPr="000A72C4">
              <w:rPr>
                <w:rFonts w:ascii="Times New Roman" w:hAnsi="Times New Roman"/>
                <w:i/>
                <w:sz w:val="14"/>
                <w:szCs w:val="14"/>
                <w:lang w:val="fr-CH"/>
              </w:rPr>
              <w:t xml:space="preserve"> Je voulais commencer à travailler</w:t>
            </w:r>
          </w:p>
          <w:p w:rsidR="00D27C6A" w:rsidRPr="000A72C4" w:rsidRDefault="00D27C6A" w:rsidP="00D27C6A">
            <w:pPr>
              <w:spacing w:after="0" w:line="240" w:lineRule="auto"/>
              <w:rPr>
                <w:rFonts w:ascii="Times New Roman" w:hAnsi="Times New Roman"/>
                <w:i/>
                <w:sz w:val="14"/>
                <w:szCs w:val="14"/>
                <w:lang w:val="fr-CH"/>
              </w:rPr>
            </w:pPr>
            <w:r w:rsidRPr="000A72C4">
              <w:rPr>
                <w:rFonts w:ascii="Times New Roman" w:hAnsi="Times New Roman"/>
                <w:i/>
                <w:sz w:val="14"/>
                <w:szCs w:val="14"/>
                <w:lang w:val="fr-CH"/>
              </w:rPr>
              <w:t>4. Pour me marier</w:t>
            </w:r>
          </w:p>
          <w:p w:rsidR="00D27C6A" w:rsidRPr="000A72C4" w:rsidRDefault="00D27C6A" w:rsidP="00D27C6A">
            <w:pPr>
              <w:spacing w:after="0" w:line="240" w:lineRule="auto"/>
              <w:rPr>
                <w:rFonts w:ascii="Times New Roman" w:hAnsi="Times New Roman"/>
                <w:i/>
                <w:sz w:val="14"/>
                <w:szCs w:val="14"/>
                <w:lang w:val="fr-CH"/>
              </w:rPr>
            </w:pPr>
            <w:r w:rsidRPr="000A72C4">
              <w:rPr>
                <w:rFonts w:ascii="Times New Roman" w:hAnsi="Times New Roman"/>
                <w:i/>
                <w:sz w:val="14"/>
                <w:szCs w:val="14"/>
                <w:lang w:val="fr-CH"/>
              </w:rPr>
              <w:t>5. Mes parents ne voulaient pas que je continue/démarre mes études</w:t>
            </w:r>
          </w:p>
          <w:p w:rsidR="00D27C6A" w:rsidRPr="000A72C4" w:rsidRDefault="00D27C6A" w:rsidP="00D27C6A">
            <w:pPr>
              <w:spacing w:after="0"/>
              <w:rPr>
                <w:rFonts w:ascii="Times New Roman" w:hAnsi="Times New Roman"/>
                <w:i/>
                <w:sz w:val="14"/>
                <w:szCs w:val="14"/>
                <w:lang w:val="fr-CH"/>
              </w:rPr>
            </w:pPr>
            <w:r w:rsidRPr="000A72C4">
              <w:rPr>
                <w:rFonts w:ascii="Times New Roman" w:hAnsi="Times New Roman"/>
                <w:i/>
                <w:sz w:val="14"/>
                <w:szCs w:val="14"/>
                <w:lang w:val="fr-CH"/>
              </w:rPr>
              <w:t>6. Raisons économiques (inabordable/trop pauvre/devais gagner de l'argent pour aider ma famille)</w:t>
            </w:r>
          </w:p>
          <w:p w:rsidR="00D27C6A" w:rsidRPr="000A72C4" w:rsidRDefault="00D27C6A" w:rsidP="00D27C6A">
            <w:pPr>
              <w:spacing w:after="0" w:line="240" w:lineRule="auto"/>
              <w:rPr>
                <w:rFonts w:ascii="Times New Roman" w:hAnsi="Times New Roman"/>
                <w:i/>
                <w:sz w:val="14"/>
                <w:szCs w:val="14"/>
                <w:lang w:val="fr-CH"/>
              </w:rPr>
            </w:pPr>
            <w:r w:rsidRPr="000A72C4">
              <w:rPr>
                <w:rFonts w:ascii="Times New Roman" w:hAnsi="Times New Roman"/>
                <w:i/>
                <w:sz w:val="14"/>
                <w:szCs w:val="14"/>
                <w:lang w:val="fr-CH"/>
              </w:rPr>
              <w:t>7. Pas d'école à proximité</w:t>
            </w:r>
          </w:p>
          <w:p w:rsidR="00D27C6A" w:rsidRPr="000A72C4" w:rsidRDefault="00D27C6A" w:rsidP="00D27C6A">
            <w:pPr>
              <w:spacing w:after="60" w:line="240" w:lineRule="auto"/>
              <w:rPr>
                <w:rFonts w:ascii="Times New Roman" w:hAnsi="Times New Roman"/>
                <w:i/>
                <w:sz w:val="14"/>
                <w:szCs w:val="14"/>
                <w:lang w:val="fr-CH"/>
              </w:rPr>
            </w:pPr>
            <w:r>
              <w:rPr>
                <w:rFonts w:ascii="Times New Roman" w:hAnsi="Times New Roman"/>
                <w:i/>
                <w:sz w:val="14"/>
                <w:szCs w:val="14"/>
                <w:lang w:val="fr-CH"/>
              </w:rPr>
              <w:t>99</w:t>
            </w:r>
            <w:r w:rsidRPr="000A72C4">
              <w:rPr>
                <w:rFonts w:ascii="Times New Roman" w:hAnsi="Times New Roman"/>
                <w:i/>
                <w:sz w:val="14"/>
                <w:szCs w:val="14"/>
                <w:lang w:val="fr-CH"/>
              </w:rPr>
              <w:t xml:space="preserve">. </w:t>
            </w:r>
            <w:r w:rsidRPr="008C7BD8">
              <w:rPr>
                <w:rFonts w:ascii="Times New Roman" w:eastAsia="Times New Roman" w:hAnsi="Times New Roman"/>
                <w:i/>
                <w:color w:val="000000"/>
                <w:sz w:val="14"/>
                <w:szCs w:val="14"/>
                <w:lang w:eastAsia="fr-FR"/>
              </w:rPr>
              <w:t>Autre (</w:t>
            </w:r>
            <w:r w:rsidRPr="008C7BD8">
              <w:rPr>
                <w:rFonts w:eastAsia="Times New Roman"/>
                <w:color w:val="000000"/>
                <w:sz w:val="14"/>
                <w:szCs w:val="14"/>
                <w:lang w:eastAsia="fr-FR"/>
              </w:rPr>
              <w:t>précisez</w:t>
            </w:r>
            <w:r w:rsidRPr="008C7BD8">
              <w:rPr>
                <w:rFonts w:ascii="Times New Roman" w:eastAsia="Times New Roman" w:hAnsi="Times New Roman"/>
                <w:i/>
                <w:color w:val="000000"/>
                <w:sz w:val="14"/>
                <w:szCs w:val="14"/>
                <w:lang w:eastAsia="fr-FR"/>
              </w:rPr>
              <w:t>)</w:t>
            </w:r>
            <w:r>
              <w:rPr>
                <w:rFonts w:ascii="Times New Roman" w:eastAsia="Times New Roman" w:hAnsi="Times New Roman"/>
                <w:i/>
                <w:color w:val="000000"/>
                <w:sz w:val="14"/>
                <w:szCs w:val="14"/>
                <w:lang w:eastAsia="fr-FR"/>
              </w:rPr>
              <w:t xml:space="preserve"> _____________________________________</w:t>
            </w:r>
          </w:p>
          <w:p w:rsidR="00D27C6A" w:rsidRPr="004B2FA7" w:rsidRDefault="00D27C6A" w:rsidP="00D27C6A">
            <w:pPr>
              <w:spacing w:before="60" w:after="0" w:line="240" w:lineRule="auto"/>
              <w:jc w:val="center"/>
              <w:rPr>
                <w:rFonts w:ascii="Times New Roman" w:eastAsia="Times New Roman" w:hAnsi="Times New Roman"/>
                <w:sz w:val="20"/>
                <w:szCs w:val="20"/>
                <w:lang w:eastAsia="fr-FR"/>
              </w:rPr>
            </w:pPr>
            <w:r w:rsidRPr="000A72C4">
              <w:rPr>
                <w:rFonts w:ascii="Times New Roman" w:eastAsia="Times New Roman" w:hAnsi="Times New Roman"/>
                <w:sz w:val="20"/>
                <w:szCs w:val="20"/>
                <w:lang w:eastAsia="fr-FR"/>
              </w:rPr>
              <w:t>|__||__|</w:t>
            </w:r>
          </w:p>
          <w:p w:rsidR="002D1254" w:rsidRPr="000A72C4" w:rsidRDefault="002D1254" w:rsidP="00D27C6A">
            <w:pPr>
              <w:spacing w:before="60" w:after="0" w:line="240" w:lineRule="auto"/>
              <w:rPr>
                <w:rFonts w:ascii="Times New Roman" w:eastAsia="Times New Roman" w:hAnsi="Times New Roman"/>
                <w:i/>
                <w:color w:val="000000"/>
                <w:sz w:val="14"/>
                <w:szCs w:val="14"/>
                <w:lang w:eastAsia="fr-FR"/>
              </w:rPr>
            </w:pPr>
          </w:p>
        </w:tc>
        <w:tc>
          <w:tcPr>
            <w:tcW w:w="638" w:type="pct"/>
            <w:vAlign w:val="center"/>
          </w:tcPr>
          <w:p w:rsidR="002D1254" w:rsidRPr="007355AD" w:rsidRDefault="002D1254" w:rsidP="00D53B99">
            <w:pPr>
              <w:spacing w:before="240" w:after="0" w:line="240" w:lineRule="auto"/>
              <w:jc w:val="center"/>
              <w:rPr>
                <w:rFonts w:ascii="Times New Roman" w:eastAsia="Times New Roman" w:hAnsi="Times New Roman"/>
                <w:b/>
                <w:color w:val="000000"/>
                <w:sz w:val="16"/>
                <w:szCs w:val="16"/>
                <w:lang w:eastAsia="fr-FR"/>
              </w:rPr>
            </w:pPr>
          </w:p>
        </w:tc>
      </w:tr>
      <w:tr w:rsidR="002D1254" w:rsidRPr="000A72C4" w:rsidTr="004330EA">
        <w:tc>
          <w:tcPr>
            <w:tcW w:w="282" w:type="pct"/>
          </w:tcPr>
          <w:p w:rsidR="002D1254" w:rsidRDefault="00F71EFE" w:rsidP="00A707CB">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C11</w:t>
            </w:r>
          </w:p>
        </w:tc>
        <w:tc>
          <w:tcPr>
            <w:tcW w:w="2213" w:type="pct"/>
          </w:tcPr>
          <w:p w:rsidR="002D1254" w:rsidRDefault="00D27C6A" w:rsidP="00D53B99">
            <w:pPr>
              <w:rPr>
                <w:rFonts w:ascii="Times New Roman" w:eastAsia="Times New Roman" w:hAnsi="Times New Roman"/>
                <w:b/>
                <w:color w:val="000000"/>
                <w:sz w:val="18"/>
                <w:szCs w:val="18"/>
                <w:lang w:eastAsia="fr-FR"/>
              </w:rPr>
            </w:pPr>
            <w:r w:rsidRPr="00D27C6A">
              <w:rPr>
                <w:rFonts w:ascii="Times New Roman" w:eastAsia="Times New Roman" w:hAnsi="Times New Roman"/>
                <w:b/>
                <w:color w:val="000000"/>
                <w:sz w:val="18"/>
                <w:szCs w:val="18"/>
                <w:lang w:eastAsia="fr-FR"/>
              </w:rPr>
              <w:t>Quel est le niveau d'instruction/de formation le plus élevé que vous ayez atteint ?</w:t>
            </w:r>
          </w:p>
          <w:p w:rsidR="00516CD9" w:rsidRDefault="00516CD9" w:rsidP="00D53B99">
            <w:pPr>
              <w:rPr>
                <w:rFonts w:ascii="Times New Roman" w:eastAsia="Times New Roman" w:hAnsi="Times New Roman"/>
                <w:b/>
                <w:color w:val="000000"/>
                <w:sz w:val="18"/>
                <w:szCs w:val="18"/>
                <w:lang w:eastAsia="fr-FR"/>
              </w:rPr>
            </w:pPr>
          </w:p>
          <w:p w:rsidR="00516CD9" w:rsidRPr="002D1254" w:rsidRDefault="00516CD9" w:rsidP="00D53B99">
            <w:pPr>
              <w:rPr>
                <w:rFonts w:ascii="Times New Roman" w:eastAsia="Times New Roman" w:hAnsi="Times New Roman"/>
                <w:b/>
                <w:color w:val="000000"/>
                <w:sz w:val="18"/>
                <w:szCs w:val="18"/>
                <w:lang w:eastAsia="fr-FR"/>
              </w:rPr>
            </w:pPr>
            <w:r w:rsidRPr="00D53B99">
              <w:rPr>
                <w:rFonts w:ascii="Times New Roman" w:hAnsi="Times New Roman"/>
                <w:b/>
                <w:bCs/>
                <w:i/>
                <w:sz w:val="16"/>
                <w:szCs w:val="16"/>
              </w:rPr>
              <w:t>Cocher le code correspondant à la déclaration de l’enquêté(e) puis l’inscrire dans le bac prévu à cet effet</w:t>
            </w:r>
          </w:p>
        </w:tc>
        <w:tc>
          <w:tcPr>
            <w:tcW w:w="1867" w:type="pct"/>
            <w:gridSpan w:val="2"/>
          </w:tcPr>
          <w:p w:rsidR="00F71EFE" w:rsidRPr="00F71EFE" w:rsidRDefault="00F71EFE" w:rsidP="00F71EFE">
            <w:pPr>
              <w:spacing w:before="60" w:after="0" w:line="240" w:lineRule="auto"/>
              <w:rPr>
                <w:rFonts w:ascii="Times New Roman" w:eastAsia="Times New Roman" w:hAnsi="Times New Roman"/>
                <w:i/>
                <w:color w:val="000000"/>
                <w:sz w:val="14"/>
                <w:szCs w:val="14"/>
                <w:lang w:eastAsia="fr-FR"/>
              </w:rPr>
            </w:pPr>
            <w:r w:rsidRPr="00F71EFE">
              <w:rPr>
                <w:rFonts w:ascii="Times New Roman" w:eastAsia="Times New Roman" w:hAnsi="Times New Roman"/>
                <w:i/>
                <w:color w:val="000000"/>
                <w:sz w:val="14"/>
                <w:szCs w:val="14"/>
                <w:lang w:eastAsia="fr-FR"/>
              </w:rPr>
              <w:t>1. Aucun</w:t>
            </w:r>
          </w:p>
          <w:p w:rsidR="00F71EFE" w:rsidRPr="00F71EFE" w:rsidRDefault="00F71EFE" w:rsidP="00F71EFE">
            <w:pPr>
              <w:spacing w:before="60" w:after="0" w:line="240" w:lineRule="auto"/>
              <w:rPr>
                <w:rFonts w:ascii="Times New Roman" w:eastAsia="Times New Roman" w:hAnsi="Times New Roman"/>
                <w:i/>
                <w:color w:val="000000"/>
                <w:sz w:val="14"/>
                <w:szCs w:val="14"/>
                <w:lang w:eastAsia="fr-FR"/>
              </w:rPr>
            </w:pPr>
            <w:r w:rsidRPr="00F71EFE">
              <w:rPr>
                <w:rFonts w:ascii="Times New Roman" w:eastAsia="Times New Roman" w:hAnsi="Times New Roman"/>
                <w:i/>
                <w:color w:val="000000"/>
                <w:sz w:val="14"/>
                <w:szCs w:val="14"/>
                <w:lang w:eastAsia="fr-FR"/>
              </w:rPr>
              <w:t>2. Niveau primaire</w:t>
            </w:r>
          </w:p>
          <w:p w:rsidR="00F71EFE" w:rsidRPr="00F71EFE" w:rsidRDefault="00F71EFE" w:rsidP="00F71EFE">
            <w:pPr>
              <w:spacing w:before="60" w:after="0" w:line="240" w:lineRule="auto"/>
              <w:rPr>
                <w:rFonts w:ascii="Times New Roman" w:eastAsia="Times New Roman" w:hAnsi="Times New Roman"/>
                <w:i/>
                <w:color w:val="000000"/>
                <w:sz w:val="14"/>
                <w:szCs w:val="14"/>
                <w:lang w:eastAsia="fr-FR"/>
              </w:rPr>
            </w:pPr>
            <w:r w:rsidRPr="00F71EFE">
              <w:rPr>
                <w:rFonts w:ascii="Times New Roman" w:eastAsia="Times New Roman" w:hAnsi="Times New Roman"/>
                <w:i/>
                <w:color w:val="000000"/>
                <w:sz w:val="14"/>
                <w:szCs w:val="14"/>
                <w:lang w:eastAsia="fr-FR"/>
              </w:rPr>
              <w:t>3. Niveau secondaire professionnel</w:t>
            </w:r>
          </w:p>
          <w:p w:rsidR="00F71EFE" w:rsidRPr="00F71EFE" w:rsidRDefault="00F71EFE" w:rsidP="00F71EFE">
            <w:pPr>
              <w:spacing w:before="60" w:after="0" w:line="240" w:lineRule="auto"/>
              <w:rPr>
                <w:rFonts w:ascii="Times New Roman" w:eastAsia="Times New Roman" w:hAnsi="Times New Roman"/>
                <w:i/>
                <w:color w:val="000000"/>
                <w:sz w:val="14"/>
                <w:szCs w:val="14"/>
                <w:lang w:eastAsia="fr-FR"/>
              </w:rPr>
            </w:pPr>
            <w:r w:rsidRPr="00F71EFE">
              <w:rPr>
                <w:rFonts w:ascii="Times New Roman" w:eastAsia="Times New Roman" w:hAnsi="Times New Roman"/>
                <w:i/>
                <w:color w:val="000000"/>
                <w:sz w:val="14"/>
                <w:szCs w:val="14"/>
                <w:lang w:eastAsia="fr-FR"/>
              </w:rPr>
              <w:t>4. Niveau secondaire général</w:t>
            </w:r>
          </w:p>
          <w:p w:rsidR="00F71EFE" w:rsidRPr="00F71EFE" w:rsidRDefault="00F71EFE" w:rsidP="00F71EFE">
            <w:pPr>
              <w:spacing w:before="60" w:after="0" w:line="240" w:lineRule="auto"/>
              <w:rPr>
                <w:rFonts w:ascii="Times New Roman" w:eastAsia="Times New Roman" w:hAnsi="Times New Roman"/>
                <w:i/>
                <w:color w:val="000000"/>
                <w:sz w:val="14"/>
                <w:szCs w:val="14"/>
                <w:lang w:eastAsia="fr-FR"/>
              </w:rPr>
            </w:pPr>
            <w:r w:rsidRPr="00F71EFE">
              <w:rPr>
                <w:rFonts w:ascii="Times New Roman" w:eastAsia="Times New Roman" w:hAnsi="Times New Roman"/>
                <w:i/>
                <w:color w:val="000000"/>
                <w:sz w:val="14"/>
                <w:szCs w:val="14"/>
                <w:lang w:eastAsia="fr-FR"/>
              </w:rPr>
              <w:t>5. Niveau post-secondaire (professionnel)</w:t>
            </w:r>
          </w:p>
          <w:p w:rsidR="00F71EFE" w:rsidRPr="00F71EFE" w:rsidRDefault="00F71EFE" w:rsidP="00F71EFE">
            <w:pPr>
              <w:spacing w:before="60" w:after="0" w:line="240" w:lineRule="auto"/>
              <w:rPr>
                <w:rFonts w:ascii="Times New Roman" w:eastAsia="Times New Roman" w:hAnsi="Times New Roman"/>
                <w:i/>
                <w:color w:val="000000"/>
                <w:sz w:val="14"/>
                <w:szCs w:val="14"/>
                <w:lang w:eastAsia="fr-FR"/>
              </w:rPr>
            </w:pPr>
            <w:r w:rsidRPr="00F71EFE">
              <w:rPr>
                <w:rFonts w:ascii="Times New Roman" w:eastAsia="Times New Roman" w:hAnsi="Times New Roman"/>
                <w:i/>
                <w:color w:val="000000"/>
                <w:sz w:val="14"/>
                <w:szCs w:val="14"/>
                <w:lang w:eastAsia="fr-FR"/>
              </w:rPr>
              <w:t>6. Niveau universitaire</w:t>
            </w:r>
          </w:p>
          <w:p w:rsidR="00F71EFE" w:rsidRDefault="00F71EFE" w:rsidP="00F71EFE">
            <w:pPr>
              <w:spacing w:before="60" w:after="0" w:line="240" w:lineRule="auto"/>
              <w:rPr>
                <w:rFonts w:ascii="Times New Roman" w:eastAsia="Times New Roman" w:hAnsi="Times New Roman"/>
                <w:i/>
                <w:color w:val="000000"/>
                <w:sz w:val="14"/>
                <w:szCs w:val="14"/>
                <w:lang w:eastAsia="fr-FR"/>
              </w:rPr>
            </w:pPr>
            <w:r w:rsidRPr="00F71EFE">
              <w:rPr>
                <w:rFonts w:ascii="Times New Roman" w:eastAsia="Times New Roman" w:hAnsi="Times New Roman"/>
                <w:i/>
                <w:color w:val="000000"/>
                <w:sz w:val="14"/>
                <w:szCs w:val="14"/>
                <w:lang w:eastAsia="fr-FR"/>
              </w:rPr>
              <w:t>7. Niveau post-universitaire, post-doctoral</w:t>
            </w:r>
          </w:p>
          <w:p w:rsidR="00F71EFE" w:rsidRPr="00F71EFE" w:rsidRDefault="00F71EFE" w:rsidP="00F71EFE">
            <w:pPr>
              <w:spacing w:before="60" w:after="0" w:line="240" w:lineRule="auto"/>
              <w:jc w:val="center"/>
              <w:rPr>
                <w:rFonts w:ascii="Times New Roman" w:eastAsia="Times New Roman" w:hAnsi="Times New Roman"/>
                <w:i/>
                <w:color w:val="000000"/>
                <w:sz w:val="14"/>
                <w:szCs w:val="14"/>
                <w:lang w:eastAsia="fr-FR"/>
              </w:rPr>
            </w:pPr>
            <w:r w:rsidRPr="000A72C4">
              <w:rPr>
                <w:rFonts w:ascii="Times New Roman" w:eastAsia="Times New Roman" w:hAnsi="Times New Roman"/>
                <w:sz w:val="20"/>
                <w:szCs w:val="20"/>
                <w:lang w:eastAsia="fr-FR"/>
              </w:rPr>
              <w:t>|__|</w:t>
            </w:r>
          </w:p>
          <w:p w:rsidR="002D1254" w:rsidRPr="000A72C4" w:rsidRDefault="002D1254" w:rsidP="00F71EFE">
            <w:pPr>
              <w:spacing w:before="60" w:after="0" w:line="240" w:lineRule="auto"/>
              <w:rPr>
                <w:rFonts w:ascii="Times New Roman" w:eastAsia="Times New Roman" w:hAnsi="Times New Roman"/>
                <w:i/>
                <w:color w:val="000000"/>
                <w:sz w:val="14"/>
                <w:szCs w:val="14"/>
                <w:lang w:eastAsia="fr-FR"/>
              </w:rPr>
            </w:pPr>
          </w:p>
        </w:tc>
        <w:tc>
          <w:tcPr>
            <w:tcW w:w="638" w:type="pct"/>
            <w:vAlign w:val="center"/>
          </w:tcPr>
          <w:p w:rsidR="002D1254" w:rsidRPr="007355AD" w:rsidRDefault="002D1254" w:rsidP="00D53B99">
            <w:pPr>
              <w:spacing w:before="240" w:after="0" w:line="240" w:lineRule="auto"/>
              <w:jc w:val="center"/>
              <w:rPr>
                <w:rFonts w:ascii="Times New Roman" w:eastAsia="Times New Roman" w:hAnsi="Times New Roman"/>
                <w:b/>
                <w:color w:val="000000"/>
                <w:sz w:val="16"/>
                <w:szCs w:val="16"/>
                <w:lang w:eastAsia="fr-FR"/>
              </w:rPr>
            </w:pPr>
          </w:p>
        </w:tc>
      </w:tr>
      <w:tr w:rsidR="00D27C6A" w:rsidRPr="000A72C4" w:rsidTr="004330EA">
        <w:tc>
          <w:tcPr>
            <w:tcW w:w="282" w:type="pct"/>
          </w:tcPr>
          <w:p w:rsidR="00D27C6A" w:rsidRDefault="00F71EFE" w:rsidP="00A707CB">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C12</w:t>
            </w:r>
          </w:p>
        </w:tc>
        <w:tc>
          <w:tcPr>
            <w:tcW w:w="2213" w:type="pct"/>
          </w:tcPr>
          <w:p w:rsidR="00516CD9" w:rsidRDefault="00F71EFE" w:rsidP="00F71EFE">
            <w:pPr>
              <w:rPr>
                <w:rFonts w:ascii="Times New Roman" w:eastAsia="Times New Roman" w:hAnsi="Times New Roman"/>
                <w:b/>
                <w:color w:val="000000"/>
                <w:sz w:val="18"/>
                <w:szCs w:val="18"/>
                <w:lang w:eastAsia="fr-FR"/>
              </w:rPr>
            </w:pPr>
            <w:r w:rsidRPr="00F71EFE">
              <w:rPr>
                <w:rFonts w:ascii="Times New Roman" w:eastAsia="Times New Roman" w:hAnsi="Times New Roman"/>
                <w:b/>
                <w:color w:val="000000"/>
                <w:sz w:val="18"/>
                <w:szCs w:val="18"/>
                <w:lang w:eastAsia="fr-FR"/>
              </w:rPr>
              <w:t xml:space="preserve">Dans quel domaine </w:t>
            </w:r>
            <w:r>
              <w:rPr>
                <w:rFonts w:ascii="Times New Roman" w:eastAsia="Times New Roman" w:hAnsi="Times New Roman"/>
                <w:b/>
                <w:color w:val="000000"/>
                <w:sz w:val="18"/>
                <w:szCs w:val="18"/>
                <w:lang w:eastAsia="fr-FR"/>
              </w:rPr>
              <w:t>aviez-vous étudié</w:t>
            </w:r>
            <w:r w:rsidRPr="00F71EFE">
              <w:rPr>
                <w:rFonts w:ascii="Times New Roman" w:eastAsia="Times New Roman" w:hAnsi="Times New Roman"/>
                <w:b/>
                <w:color w:val="000000"/>
                <w:sz w:val="18"/>
                <w:szCs w:val="18"/>
                <w:lang w:eastAsia="fr-FR"/>
              </w:rPr>
              <w:t xml:space="preserve"> ?</w:t>
            </w:r>
          </w:p>
          <w:p w:rsidR="00516CD9" w:rsidRDefault="00516CD9" w:rsidP="00516CD9">
            <w:pPr>
              <w:rPr>
                <w:rFonts w:ascii="Times New Roman" w:hAnsi="Times New Roman"/>
                <w:b/>
                <w:bCs/>
                <w:i/>
                <w:sz w:val="16"/>
                <w:szCs w:val="16"/>
              </w:rPr>
            </w:pPr>
          </w:p>
          <w:p w:rsidR="00516CD9" w:rsidRDefault="00516CD9" w:rsidP="00516CD9">
            <w:pPr>
              <w:rPr>
                <w:rFonts w:ascii="Times New Roman" w:hAnsi="Times New Roman"/>
                <w:b/>
                <w:bCs/>
                <w:i/>
                <w:sz w:val="16"/>
                <w:szCs w:val="16"/>
              </w:rPr>
            </w:pPr>
          </w:p>
          <w:p w:rsidR="00516CD9" w:rsidRDefault="00516CD9" w:rsidP="00516CD9">
            <w:pPr>
              <w:rPr>
                <w:rFonts w:ascii="Times New Roman" w:hAnsi="Times New Roman"/>
                <w:b/>
                <w:bCs/>
                <w:i/>
                <w:sz w:val="16"/>
                <w:szCs w:val="16"/>
              </w:rPr>
            </w:pPr>
          </w:p>
          <w:p w:rsidR="00D27C6A" w:rsidRPr="00516CD9" w:rsidRDefault="00516CD9" w:rsidP="00516CD9">
            <w:pPr>
              <w:rPr>
                <w:rFonts w:ascii="Times New Roman" w:eastAsia="Times New Roman" w:hAnsi="Times New Roman"/>
                <w:sz w:val="18"/>
                <w:szCs w:val="18"/>
                <w:lang w:eastAsia="fr-FR"/>
              </w:rPr>
            </w:pPr>
            <w:r w:rsidRPr="00D53B99">
              <w:rPr>
                <w:rFonts w:ascii="Times New Roman" w:hAnsi="Times New Roman"/>
                <w:b/>
                <w:bCs/>
                <w:i/>
                <w:sz w:val="16"/>
                <w:szCs w:val="16"/>
              </w:rPr>
              <w:t>Cocher le code correspondant à la déclaration de l’enquêté(e) puis l’inscrire dans le bac prévu à cet effet</w:t>
            </w:r>
          </w:p>
        </w:tc>
        <w:tc>
          <w:tcPr>
            <w:tcW w:w="1867" w:type="pct"/>
            <w:gridSpan w:val="2"/>
          </w:tcPr>
          <w:p w:rsidR="00F71EFE" w:rsidRPr="00F71EFE" w:rsidRDefault="00F71EFE" w:rsidP="00F71EFE">
            <w:pPr>
              <w:spacing w:before="60" w:after="0" w:line="240" w:lineRule="auto"/>
              <w:rPr>
                <w:rFonts w:ascii="Times New Roman" w:eastAsia="Times New Roman" w:hAnsi="Times New Roman"/>
                <w:i/>
                <w:color w:val="000000"/>
                <w:sz w:val="14"/>
                <w:szCs w:val="14"/>
                <w:lang w:eastAsia="fr-FR"/>
              </w:rPr>
            </w:pPr>
            <w:r w:rsidRPr="00F71EFE">
              <w:rPr>
                <w:rFonts w:ascii="Times New Roman" w:eastAsia="Times New Roman" w:hAnsi="Times New Roman"/>
                <w:i/>
                <w:color w:val="000000"/>
                <w:sz w:val="14"/>
                <w:szCs w:val="14"/>
                <w:lang w:eastAsia="fr-FR"/>
              </w:rPr>
              <w:t xml:space="preserve">1.  </w:t>
            </w:r>
            <w:r w:rsidR="0077522A">
              <w:rPr>
                <w:rFonts w:ascii="Times New Roman" w:eastAsia="Times New Roman" w:hAnsi="Times New Roman"/>
                <w:i/>
                <w:color w:val="000000"/>
                <w:sz w:val="14"/>
                <w:szCs w:val="14"/>
                <w:lang w:eastAsia="fr-FR"/>
              </w:rPr>
              <w:t>Enseignement général</w:t>
            </w:r>
          </w:p>
          <w:p w:rsidR="00F71EFE" w:rsidRPr="00F71EFE" w:rsidRDefault="00F71EFE" w:rsidP="00F71EFE">
            <w:pPr>
              <w:spacing w:before="60" w:after="0" w:line="240" w:lineRule="auto"/>
              <w:rPr>
                <w:rFonts w:ascii="Times New Roman" w:eastAsia="Times New Roman" w:hAnsi="Times New Roman"/>
                <w:i/>
                <w:color w:val="000000"/>
                <w:sz w:val="14"/>
                <w:szCs w:val="14"/>
                <w:lang w:eastAsia="fr-FR"/>
              </w:rPr>
            </w:pPr>
            <w:r w:rsidRPr="00F71EFE">
              <w:rPr>
                <w:rFonts w:ascii="Times New Roman" w:eastAsia="Times New Roman" w:hAnsi="Times New Roman"/>
                <w:i/>
                <w:color w:val="000000"/>
                <w:sz w:val="14"/>
                <w:szCs w:val="14"/>
                <w:lang w:eastAsia="fr-FR"/>
              </w:rPr>
              <w:t>2. Éducation</w:t>
            </w:r>
          </w:p>
          <w:p w:rsidR="00F71EFE" w:rsidRPr="00F71EFE" w:rsidRDefault="00F71EFE" w:rsidP="00F71EFE">
            <w:pPr>
              <w:spacing w:before="60" w:after="0" w:line="240" w:lineRule="auto"/>
              <w:rPr>
                <w:rFonts w:ascii="Times New Roman" w:eastAsia="Times New Roman" w:hAnsi="Times New Roman"/>
                <w:i/>
                <w:color w:val="000000"/>
                <w:sz w:val="14"/>
                <w:szCs w:val="14"/>
                <w:lang w:eastAsia="fr-FR"/>
              </w:rPr>
            </w:pPr>
            <w:r w:rsidRPr="00F71EFE">
              <w:rPr>
                <w:rFonts w:ascii="Times New Roman" w:eastAsia="Times New Roman" w:hAnsi="Times New Roman"/>
                <w:i/>
                <w:color w:val="000000"/>
                <w:sz w:val="14"/>
                <w:szCs w:val="14"/>
                <w:lang w:eastAsia="fr-FR"/>
              </w:rPr>
              <w:t>3. Lettres et arts</w:t>
            </w:r>
          </w:p>
          <w:p w:rsidR="00F71EFE" w:rsidRPr="00F71EFE" w:rsidRDefault="00F71EFE" w:rsidP="00F71EFE">
            <w:pPr>
              <w:spacing w:before="60" w:after="0" w:line="240" w:lineRule="auto"/>
              <w:rPr>
                <w:rFonts w:ascii="Times New Roman" w:eastAsia="Times New Roman" w:hAnsi="Times New Roman"/>
                <w:i/>
                <w:color w:val="000000"/>
                <w:sz w:val="14"/>
                <w:szCs w:val="14"/>
                <w:lang w:eastAsia="fr-FR"/>
              </w:rPr>
            </w:pPr>
            <w:r w:rsidRPr="00F71EFE">
              <w:rPr>
                <w:rFonts w:ascii="Times New Roman" w:eastAsia="Times New Roman" w:hAnsi="Times New Roman"/>
                <w:i/>
                <w:color w:val="000000"/>
                <w:sz w:val="14"/>
                <w:szCs w:val="14"/>
                <w:lang w:eastAsia="fr-FR"/>
              </w:rPr>
              <w:t>4. Sciences sociales, commerce et droit</w:t>
            </w:r>
          </w:p>
          <w:p w:rsidR="00F71EFE" w:rsidRPr="00F71EFE" w:rsidRDefault="00F71EFE" w:rsidP="00F71EFE">
            <w:pPr>
              <w:spacing w:before="60" w:after="0" w:line="240" w:lineRule="auto"/>
              <w:rPr>
                <w:rFonts w:ascii="Times New Roman" w:eastAsia="Times New Roman" w:hAnsi="Times New Roman"/>
                <w:i/>
                <w:color w:val="000000"/>
                <w:sz w:val="14"/>
                <w:szCs w:val="14"/>
                <w:lang w:eastAsia="fr-FR"/>
              </w:rPr>
            </w:pPr>
            <w:r w:rsidRPr="00F71EFE">
              <w:rPr>
                <w:rFonts w:ascii="Times New Roman" w:eastAsia="Times New Roman" w:hAnsi="Times New Roman"/>
                <w:i/>
                <w:color w:val="000000"/>
                <w:sz w:val="14"/>
                <w:szCs w:val="14"/>
                <w:lang w:eastAsia="fr-FR"/>
              </w:rPr>
              <w:t xml:space="preserve">5. Sciences, mathématiques et informatique </w:t>
            </w:r>
          </w:p>
          <w:p w:rsidR="00F71EFE" w:rsidRPr="00F71EFE" w:rsidRDefault="00F71EFE" w:rsidP="00F71EFE">
            <w:pPr>
              <w:spacing w:before="60" w:after="0" w:line="240" w:lineRule="auto"/>
              <w:rPr>
                <w:rFonts w:ascii="Times New Roman" w:eastAsia="Times New Roman" w:hAnsi="Times New Roman"/>
                <w:i/>
                <w:color w:val="000000"/>
                <w:sz w:val="14"/>
                <w:szCs w:val="14"/>
                <w:lang w:eastAsia="fr-FR"/>
              </w:rPr>
            </w:pPr>
            <w:r w:rsidRPr="00F71EFE">
              <w:rPr>
                <w:rFonts w:ascii="Times New Roman" w:eastAsia="Times New Roman" w:hAnsi="Times New Roman"/>
                <w:i/>
                <w:color w:val="000000"/>
                <w:sz w:val="14"/>
                <w:szCs w:val="14"/>
                <w:lang w:eastAsia="fr-FR"/>
              </w:rPr>
              <w:t>6. Ingénierie, industries de transformation et production</w:t>
            </w:r>
          </w:p>
          <w:p w:rsidR="00F71EFE" w:rsidRPr="00F71EFE" w:rsidRDefault="00F71EFE" w:rsidP="00F71EFE">
            <w:pPr>
              <w:spacing w:before="60" w:after="0" w:line="240" w:lineRule="auto"/>
              <w:rPr>
                <w:rFonts w:ascii="Times New Roman" w:eastAsia="Times New Roman" w:hAnsi="Times New Roman"/>
                <w:i/>
                <w:color w:val="000000"/>
                <w:sz w:val="14"/>
                <w:szCs w:val="14"/>
                <w:lang w:eastAsia="fr-FR"/>
              </w:rPr>
            </w:pPr>
            <w:r w:rsidRPr="00F71EFE">
              <w:rPr>
                <w:rFonts w:ascii="Times New Roman" w:eastAsia="Times New Roman" w:hAnsi="Times New Roman"/>
                <w:i/>
                <w:color w:val="000000"/>
                <w:sz w:val="14"/>
                <w:szCs w:val="14"/>
                <w:lang w:eastAsia="fr-FR"/>
              </w:rPr>
              <w:t>7. Agriculture et sciences vétérinaires 8. Santé et protection sociale</w:t>
            </w:r>
          </w:p>
          <w:p w:rsidR="00F71EFE" w:rsidRPr="00F71EFE" w:rsidRDefault="00F71EFE" w:rsidP="00F71EFE">
            <w:pPr>
              <w:spacing w:before="60" w:after="0" w:line="240" w:lineRule="auto"/>
              <w:rPr>
                <w:rFonts w:ascii="Times New Roman" w:eastAsia="Times New Roman" w:hAnsi="Times New Roman"/>
                <w:i/>
                <w:color w:val="000000"/>
                <w:sz w:val="14"/>
                <w:szCs w:val="14"/>
                <w:lang w:eastAsia="fr-FR"/>
              </w:rPr>
            </w:pPr>
            <w:r w:rsidRPr="00F71EFE">
              <w:rPr>
                <w:rFonts w:ascii="Times New Roman" w:eastAsia="Times New Roman" w:hAnsi="Times New Roman"/>
                <w:i/>
                <w:color w:val="000000"/>
                <w:sz w:val="14"/>
                <w:szCs w:val="14"/>
                <w:lang w:eastAsia="fr-FR"/>
              </w:rPr>
              <w:t>9. Services</w:t>
            </w:r>
          </w:p>
          <w:p w:rsidR="00F71EFE" w:rsidRPr="00F71EFE" w:rsidRDefault="00F71EFE" w:rsidP="00F71EFE">
            <w:pPr>
              <w:spacing w:before="60" w:after="0" w:line="240" w:lineRule="auto"/>
              <w:rPr>
                <w:rFonts w:ascii="Times New Roman" w:eastAsia="Times New Roman" w:hAnsi="Times New Roman"/>
                <w:i/>
                <w:color w:val="000000"/>
                <w:sz w:val="14"/>
                <w:szCs w:val="14"/>
                <w:lang w:eastAsia="fr-FR"/>
              </w:rPr>
            </w:pPr>
            <w:r w:rsidRPr="00F71EFE">
              <w:rPr>
                <w:rFonts w:ascii="Times New Roman" w:eastAsia="Times New Roman" w:hAnsi="Times New Roman"/>
                <w:i/>
                <w:color w:val="000000"/>
                <w:sz w:val="14"/>
                <w:szCs w:val="14"/>
                <w:lang w:eastAsia="fr-FR"/>
              </w:rPr>
              <w:t>99. Autre (précisez) ______________________________</w:t>
            </w:r>
          </w:p>
          <w:p w:rsidR="00F71EFE" w:rsidRPr="004B2FA7" w:rsidRDefault="00F71EFE" w:rsidP="00F71EFE">
            <w:pPr>
              <w:spacing w:before="60" w:after="0" w:line="240" w:lineRule="auto"/>
              <w:jc w:val="center"/>
              <w:rPr>
                <w:rFonts w:ascii="Times New Roman" w:eastAsia="Times New Roman" w:hAnsi="Times New Roman"/>
                <w:sz w:val="20"/>
                <w:szCs w:val="20"/>
                <w:lang w:eastAsia="fr-FR"/>
              </w:rPr>
            </w:pPr>
            <w:r w:rsidRPr="000A72C4">
              <w:rPr>
                <w:rFonts w:ascii="Times New Roman" w:eastAsia="Times New Roman" w:hAnsi="Times New Roman"/>
                <w:sz w:val="20"/>
                <w:szCs w:val="20"/>
                <w:lang w:eastAsia="fr-FR"/>
              </w:rPr>
              <w:t>|__||__|</w:t>
            </w:r>
          </w:p>
          <w:p w:rsidR="00F71EFE" w:rsidRPr="000A72C4" w:rsidRDefault="00F71EFE" w:rsidP="00F71EFE">
            <w:pPr>
              <w:spacing w:before="60" w:after="0" w:line="240" w:lineRule="auto"/>
              <w:rPr>
                <w:rFonts w:ascii="Times New Roman" w:eastAsia="Times New Roman" w:hAnsi="Times New Roman"/>
                <w:i/>
                <w:color w:val="000000"/>
                <w:sz w:val="14"/>
                <w:szCs w:val="14"/>
                <w:lang w:eastAsia="fr-FR"/>
              </w:rPr>
            </w:pPr>
          </w:p>
        </w:tc>
        <w:tc>
          <w:tcPr>
            <w:tcW w:w="638" w:type="pct"/>
            <w:vAlign w:val="center"/>
          </w:tcPr>
          <w:p w:rsidR="00D27C6A" w:rsidRPr="007355AD" w:rsidRDefault="00D27C6A" w:rsidP="00D53B99">
            <w:pPr>
              <w:spacing w:before="240" w:after="0" w:line="240" w:lineRule="auto"/>
              <w:jc w:val="center"/>
              <w:rPr>
                <w:rFonts w:ascii="Times New Roman" w:eastAsia="Times New Roman" w:hAnsi="Times New Roman"/>
                <w:b/>
                <w:color w:val="000000"/>
                <w:sz w:val="16"/>
                <w:szCs w:val="16"/>
                <w:lang w:eastAsia="fr-FR"/>
              </w:rPr>
            </w:pPr>
          </w:p>
        </w:tc>
      </w:tr>
      <w:tr w:rsidR="00D27C6A" w:rsidRPr="000A72C4" w:rsidTr="004330EA">
        <w:tc>
          <w:tcPr>
            <w:tcW w:w="282" w:type="pct"/>
          </w:tcPr>
          <w:p w:rsidR="00D27C6A" w:rsidRDefault="00F71EFE" w:rsidP="00A707CB">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C13</w:t>
            </w:r>
          </w:p>
        </w:tc>
        <w:tc>
          <w:tcPr>
            <w:tcW w:w="2213" w:type="pct"/>
          </w:tcPr>
          <w:p w:rsidR="00D27C6A" w:rsidRPr="00D27C6A" w:rsidRDefault="00F71EFE" w:rsidP="00D53B99">
            <w:pPr>
              <w:rPr>
                <w:rFonts w:ascii="Times New Roman" w:eastAsia="Times New Roman" w:hAnsi="Times New Roman"/>
                <w:b/>
                <w:color w:val="000000"/>
                <w:sz w:val="18"/>
                <w:szCs w:val="18"/>
                <w:lang w:eastAsia="fr-FR"/>
              </w:rPr>
            </w:pPr>
            <w:r w:rsidRPr="00F71EFE">
              <w:rPr>
                <w:rFonts w:ascii="Times New Roman" w:eastAsia="Times New Roman" w:hAnsi="Times New Roman"/>
                <w:b/>
                <w:color w:val="000000"/>
                <w:sz w:val="18"/>
                <w:szCs w:val="18"/>
                <w:lang w:eastAsia="fr-FR"/>
              </w:rPr>
              <w:t>Indiquez la date approximative de la fin de votre éducation/formation formelle :</w:t>
            </w:r>
            <w:r>
              <w:rPr>
                <w:rFonts w:ascii="Times New Roman" w:eastAsia="Times New Roman" w:hAnsi="Times New Roman"/>
                <w:b/>
                <w:color w:val="000000"/>
                <w:sz w:val="18"/>
                <w:szCs w:val="18"/>
                <w:lang w:eastAsia="fr-FR"/>
              </w:rPr>
              <w:t xml:space="preserve"> (mois – Année) </w:t>
            </w:r>
          </w:p>
        </w:tc>
        <w:tc>
          <w:tcPr>
            <w:tcW w:w="1867" w:type="pct"/>
            <w:gridSpan w:val="2"/>
          </w:tcPr>
          <w:p w:rsidR="00D27C6A" w:rsidRPr="000A72C4" w:rsidRDefault="00F71EFE" w:rsidP="00F71EFE">
            <w:pPr>
              <w:spacing w:before="60" w:after="0" w:line="240" w:lineRule="auto"/>
              <w:jc w:val="center"/>
              <w:rPr>
                <w:rFonts w:ascii="Times New Roman" w:eastAsia="Times New Roman" w:hAnsi="Times New Roman"/>
                <w:i/>
                <w:color w:val="000000"/>
                <w:sz w:val="14"/>
                <w:szCs w:val="14"/>
                <w:lang w:eastAsia="fr-FR"/>
              </w:rPr>
            </w:pPr>
            <w:r w:rsidRPr="00D53B99">
              <w:rPr>
                <w:rFonts w:ascii="Times New Roman" w:eastAsia="Times New Roman" w:hAnsi="Times New Roman"/>
                <w:sz w:val="20"/>
                <w:szCs w:val="20"/>
                <w:lang w:eastAsia="fr-FR"/>
              </w:rPr>
              <w:t>|__|__| - |__|__||__|__|</w:t>
            </w:r>
          </w:p>
        </w:tc>
        <w:tc>
          <w:tcPr>
            <w:tcW w:w="638" w:type="pct"/>
            <w:vAlign w:val="center"/>
          </w:tcPr>
          <w:p w:rsidR="00D27C6A" w:rsidRPr="007355AD" w:rsidRDefault="00D27C6A" w:rsidP="00D53B99">
            <w:pPr>
              <w:spacing w:before="240" w:after="0" w:line="240" w:lineRule="auto"/>
              <w:jc w:val="center"/>
              <w:rPr>
                <w:rFonts w:ascii="Times New Roman" w:eastAsia="Times New Roman" w:hAnsi="Times New Roman"/>
                <w:b/>
                <w:color w:val="000000"/>
                <w:sz w:val="16"/>
                <w:szCs w:val="16"/>
                <w:lang w:eastAsia="fr-FR"/>
              </w:rPr>
            </w:pPr>
          </w:p>
        </w:tc>
      </w:tr>
      <w:tr w:rsidR="00F71EFE" w:rsidRPr="000A72C4" w:rsidTr="00F71EFE">
        <w:tc>
          <w:tcPr>
            <w:tcW w:w="5000" w:type="pct"/>
            <w:gridSpan w:val="5"/>
          </w:tcPr>
          <w:p w:rsidR="00F71EFE" w:rsidRPr="00F71EFE" w:rsidRDefault="00C46CD7" w:rsidP="00D53B99">
            <w:pPr>
              <w:spacing w:before="240" w:after="0" w:line="240" w:lineRule="auto"/>
              <w:jc w:val="center"/>
              <w:rPr>
                <w:rFonts w:ascii="Times New Roman" w:eastAsia="Times New Roman" w:hAnsi="Times New Roman"/>
                <w:b/>
                <w:color w:val="000000"/>
                <w:sz w:val="24"/>
                <w:szCs w:val="24"/>
                <w:lang w:eastAsia="fr-FR"/>
              </w:rPr>
            </w:pPr>
            <w:r>
              <w:rPr>
                <w:rFonts w:ascii="Times New Roman" w:eastAsia="Times New Roman" w:hAnsi="Times New Roman"/>
                <w:i/>
                <w:sz w:val="24"/>
                <w:szCs w:val="24"/>
                <w:lang w:eastAsia="fr-FR"/>
              </w:rPr>
              <w:t>C</w:t>
            </w:r>
            <w:r w:rsidRPr="00C46CD7">
              <w:rPr>
                <w:rFonts w:ascii="Times New Roman" w:eastAsia="Times New Roman" w:hAnsi="Times New Roman"/>
                <w:i/>
                <w:sz w:val="24"/>
                <w:szCs w:val="24"/>
                <w:lang w:eastAsia="fr-FR"/>
              </w:rPr>
              <w:t>ombinaison travail/études</w:t>
            </w:r>
          </w:p>
        </w:tc>
      </w:tr>
      <w:tr w:rsidR="00F71EFE" w:rsidRPr="000A72C4" w:rsidTr="004330EA">
        <w:tc>
          <w:tcPr>
            <w:tcW w:w="282" w:type="pct"/>
          </w:tcPr>
          <w:p w:rsidR="00F71EFE" w:rsidRPr="00032585" w:rsidRDefault="00032585" w:rsidP="00A707CB">
            <w:pPr>
              <w:tabs>
                <w:tab w:val="left" w:pos="507"/>
              </w:tabs>
              <w:rPr>
                <w:rFonts w:ascii="Times New Roman" w:eastAsia="Times New Roman" w:hAnsi="Times New Roman"/>
                <w:b/>
                <w:sz w:val="16"/>
                <w:szCs w:val="16"/>
                <w:lang w:eastAsia="fr-FR"/>
              </w:rPr>
            </w:pPr>
            <w:r w:rsidRPr="00032585">
              <w:rPr>
                <w:rFonts w:ascii="Times New Roman" w:eastAsia="Times New Roman" w:hAnsi="Times New Roman"/>
                <w:b/>
                <w:sz w:val="16"/>
                <w:szCs w:val="16"/>
                <w:lang w:eastAsia="fr-FR"/>
              </w:rPr>
              <w:t>C14</w:t>
            </w:r>
          </w:p>
        </w:tc>
        <w:tc>
          <w:tcPr>
            <w:tcW w:w="2213" w:type="pct"/>
          </w:tcPr>
          <w:p w:rsidR="00F71EFE" w:rsidRPr="00032585" w:rsidRDefault="00F71EFE" w:rsidP="00D53B99">
            <w:pPr>
              <w:rPr>
                <w:rFonts w:ascii="Times New Roman" w:eastAsia="Times New Roman" w:hAnsi="Times New Roman"/>
                <w:b/>
                <w:sz w:val="18"/>
                <w:szCs w:val="18"/>
                <w:lang w:eastAsia="fr-FR"/>
              </w:rPr>
            </w:pPr>
            <w:r w:rsidRPr="00032585">
              <w:rPr>
                <w:rFonts w:ascii="Times New Roman" w:eastAsia="Times New Roman" w:hAnsi="Times New Roman"/>
                <w:b/>
                <w:sz w:val="18"/>
                <w:szCs w:val="18"/>
                <w:lang w:eastAsia="fr-FR"/>
              </w:rPr>
              <w:t>Avez-vous déjà travaillé tout en poursuivant des études (hors apprentissage)?</w:t>
            </w:r>
          </w:p>
        </w:tc>
        <w:tc>
          <w:tcPr>
            <w:tcW w:w="1867" w:type="pct"/>
            <w:gridSpan w:val="2"/>
          </w:tcPr>
          <w:p w:rsidR="00032585" w:rsidRPr="00032585" w:rsidRDefault="00F71EFE" w:rsidP="00F71EFE">
            <w:pPr>
              <w:spacing w:before="60" w:after="0" w:line="240" w:lineRule="auto"/>
              <w:rPr>
                <w:rFonts w:ascii="Times New Roman" w:eastAsia="Times New Roman" w:hAnsi="Times New Roman"/>
                <w:i/>
                <w:sz w:val="14"/>
                <w:szCs w:val="14"/>
                <w:lang w:eastAsia="fr-FR"/>
              </w:rPr>
            </w:pPr>
            <w:r w:rsidRPr="00032585">
              <w:rPr>
                <w:rFonts w:ascii="Times New Roman" w:eastAsia="Times New Roman" w:hAnsi="Times New Roman"/>
                <w:i/>
                <w:sz w:val="14"/>
                <w:szCs w:val="14"/>
                <w:lang w:eastAsia="fr-FR"/>
              </w:rPr>
              <w:t xml:space="preserve">1.  </w:t>
            </w:r>
            <w:r w:rsidR="00032585" w:rsidRPr="00032585">
              <w:rPr>
                <w:rFonts w:ascii="Times New Roman" w:eastAsia="Times New Roman" w:hAnsi="Times New Roman"/>
                <w:i/>
                <w:sz w:val="14"/>
                <w:szCs w:val="14"/>
                <w:lang w:eastAsia="fr-FR"/>
              </w:rPr>
              <w:t xml:space="preserve">Oui, durant l’année scolaire </w:t>
            </w:r>
          </w:p>
          <w:p w:rsidR="00032585" w:rsidRPr="00032585" w:rsidRDefault="00F71EFE" w:rsidP="00F71EFE">
            <w:pPr>
              <w:spacing w:before="60" w:after="0" w:line="240" w:lineRule="auto"/>
              <w:rPr>
                <w:rFonts w:ascii="Times New Roman" w:eastAsia="Times New Roman" w:hAnsi="Times New Roman"/>
                <w:i/>
                <w:sz w:val="14"/>
                <w:szCs w:val="14"/>
                <w:lang w:eastAsia="fr-FR"/>
              </w:rPr>
            </w:pPr>
            <w:r w:rsidRPr="00032585">
              <w:rPr>
                <w:rFonts w:ascii="Times New Roman" w:eastAsia="Times New Roman" w:hAnsi="Times New Roman"/>
                <w:i/>
                <w:sz w:val="14"/>
                <w:szCs w:val="14"/>
                <w:lang w:eastAsia="fr-FR"/>
              </w:rPr>
              <w:t xml:space="preserve">2. </w:t>
            </w:r>
            <w:r w:rsidR="00032585" w:rsidRPr="00032585">
              <w:rPr>
                <w:rFonts w:ascii="Times New Roman" w:eastAsia="Times New Roman" w:hAnsi="Times New Roman"/>
                <w:i/>
                <w:sz w:val="14"/>
                <w:szCs w:val="14"/>
                <w:lang w:eastAsia="fr-FR"/>
              </w:rPr>
              <w:t>Oui, en dehors de l’année scolaire (vacances…)</w:t>
            </w:r>
          </w:p>
          <w:p w:rsidR="00032585" w:rsidRPr="00032585" w:rsidRDefault="00F71EFE" w:rsidP="00F71EFE">
            <w:pPr>
              <w:spacing w:before="60" w:after="0" w:line="240" w:lineRule="auto"/>
              <w:rPr>
                <w:rFonts w:ascii="Times New Roman" w:eastAsia="Times New Roman" w:hAnsi="Times New Roman"/>
                <w:i/>
                <w:sz w:val="14"/>
                <w:szCs w:val="14"/>
                <w:lang w:eastAsia="fr-FR"/>
              </w:rPr>
            </w:pPr>
            <w:r w:rsidRPr="00032585">
              <w:rPr>
                <w:rFonts w:ascii="Times New Roman" w:eastAsia="Times New Roman" w:hAnsi="Times New Roman"/>
                <w:i/>
                <w:sz w:val="14"/>
                <w:szCs w:val="14"/>
                <w:lang w:eastAsia="fr-FR"/>
              </w:rPr>
              <w:t xml:space="preserve">3. </w:t>
            </w:r>
            <w:r w:rsidR="00032585" w:rsidRPr="00032585">
              <w:rPr>
                <w:rFonts w:ascii="Times New Roman" w:eastAsia="Times New Roman" w:hAnsi="Times New Roman"/>
                <w:i/>
                <w:sz w:val="14"/>
                <w:szCs w:val="14"/>
                <w:lang w:eastAsia="fr-FR"/>
              </w:rPr>
              <w:t xml:space="preserve">Oui, durant et hors de l’année scolaire </w:t>
            </w:r>
          </w:p>
          <w:p w:rsidR="00F71EFE" w:rsidRPr="00032585" w:rsidRDefault="00032585" w:rsidP="00F71EFE">
            <w:pPr>
              <w:spacing w:before="60" w:after="0" w:line="240" w:lineRule="auto"/>
              <w:rPr>
                <w:rFonts w:ascii="Times New Roman" w:eastAsia="Times New Roman" w:hAnsi="Times New Roman"/>
                <w:i/>
                <w:sz w:val="14"/>
                <w:szCs w:val="14"/>
                <w:lang w:eastAsia="fr-FR"/>
              </w:rPr>
            </w:pPr>
            <w:r w:rsidRPr="00032585">
              <w:rPr>
                <w:rFonts w:ascii="Times New Roman" w:eastAsia="Times New Roman" w:hAnsi="Times New Roman"/>
                <w:i/>
                <w:sz w:val="14"/>
                <w:szCs w:val="14"/>
                <w:lang w:eastAsia="fr-FR"/>
              </w:rPr>
              <w:lastRenderedPageBreak/>
              <w:t>4</w:t>
            </w:r>
            <w:r w:rsidR="00F71EFE" w:rsidRPr="00032585">
              <w:rPr>
                <w:rFonts w:ascii="Times New Roman" w:eastAsia="Times New Roman" w:hAnsi="Times New Roman"/>
                <w:i/>
                <w:sz w:val="14"/>
                <w:szCs w:val="14"/>
                <w:lang w:eastAsia="fr-FR"/>
              </w:rPr>
              <w:t xml:space="preserve">. </w:t>
            </w:r>
            <w:r w:rsidRPr="00032585">
              <w:rPr>
                <w:rFonts w:ascii="Times New Roman" w:eastAsia="Times New Roman" w:hAnsi="Times New Roman"/>
                <w:i/>
                <w:sz w:val="14"/>
                <w:szCs w:val="14"/>
                <w:lang w:eastAsia="fr-FR"/>
              </w:rPr>
              <w:t>Non</w:t>
            </w:r>
          </w:p>
          <w:p w:rsidR="00032585" w:rsidRPr="00032585" w:rsidRDefault="00032585" w:rsidP="00032585">
            <w:pPr>
              <w:spacing w:before="60" w:after="0" w:line="240" w:lineRule="auto"/>
              <w:jc w:val="center"/>
              <w:rPr>
                <w:rFonts w:ascii="Times New Roman" w:eastAsia="Times New Roman" w:hAnsi="Times New Roman"/>
                <w:i/>
                <w:sz w:val="14"/>
                <w:szCs w:val="14"/>
                <w:lang w:eastAsia="fr-FR"/>
              </w:rPr>
            </w:pPr>
            <w:r w:rsidRPr="00032585">
              <w:rPr>
                <w:rFonts w:ascii="Times New Roman" w:eastAsia="Times New Roman" w:hAnsi="Times New Roman"/>
                <w:sz w:val="20"/>
                <w:szCs w:val="20"/>
                <w:lang w:eastAsia="fr-FR"/>
              </w:rPr>
              <w:t>|__|</w:t>
            </w:r>
          </w:p>
          <w:p w:rsidR="00F71EFE" w:rsidRPr="00032585" w:rsidRDefault="00F71EFE" w:rsidP="00F71EFE">
            <w:pPr>
              <w:spacing w:before="60" w:after="0" w:line="240" w:lineRule="auto"/>
              <w:rPr>
                <w:rFonts w:ascii="Times New Roman" w:eastAsia="Times New Roman" w:hAnsi="Times New Roman"/>
                <w:sz w:val="20"/>
                <w:szCs w:val="20"/>
                <w:lang w:eastAsia="fr-FR"/>
              </w:rPr>
            </w:pPr>
          </w:p>
        </w:tc>
        <w:tc>
          <w:tcPr>
            <w:tcW w:w="638" w:type="pct"/>
            <w:vAlign w:val="center"/>
          </w:tcPr>
          <w:p w:rsidR="00032585" w:rsidRPr="00032585" w:rsidRDefault="00032585" w:rsidP="00032585">
            <w:pPr>
              <w:spacing w:before="240" w:after="0" w:line="240" w:lineRule="auto"/>
              <w:jc w:val="center"/>
              <w:rPr>
                <w:rFonts w:ascii="Times New Roman" w:eastAsia="Times New Roman" w:hAnsi="Times New Roman"/>
                <w:b/>
                <w:sz w:val="16"/>
                <w:szCs w:val="16"/>
                <w:lang w:eastAsia="fr-FR"/>
              </w:rPr>
            </w:pPr>
            <w:r w:rsidRPr="00032585">
              <w:rPr>
                <w:rFonts w:ascii="Times New Roman" w:eastAsia="Times New Roman" w:hAnsi="Times New Roman"/>
                <w:b/>
                <w:sz w:val="16"/>
                <w:szCs w:val="16"/>
                <w:lang w:eastAsia="fr-FR"/>
              </w:rPr>
              <w:lastRenderedPageBreak/>
              <w:t xml:space="preserve">4 </w:t>
            </w:r>
            <w:r w:rsidRPr="00032585">
              <w:rPr>
                <w:rFonts w:ascii="Times New Roman" w:hAnsi="Times New Roman"/>
                <w:b/>
                <w:sz w:val="16"/>
                <w:szCs w:val="16"/>
              </w:rPr>
              <w:sym w:font="Wingdings" w:char="F0F0"/>
            </w:r>
            <w:r w:rsidR="00A07AAA">
              <w:rPr>
                <w:rFonts w:ascii="Times New Roman" w:eastAsia="Times New Roman" w:hAnsi="Times New Roman"/>
                <w:b/>
                <w:sz w:val="16"/>
                <w:szCs w:val="16"/>
                <w:lang w:eastAsia="fr-FR"/>
              </w:rPr>
              <w:t>C</w:t>
            </w:r>
            <w:r w:rsidRPr="00032585">
              <w:rPr>
                <w:rFonts w:ascii="Times New Roman" w:eastAsia="Times New Roman" w:hAnsi="Times New Roman"/>
                <w:b/>
                <w:sz w:val="16"/>
                <w:szCs w:val="16"/>
                <w:lang w:eastAsia="fr-FR"/>
              </w:rPr>
              <w:t>16</w:t>
            </w:r>
          </w:p>
          <w:p w:rsidR="00F71EFE" w:rsidRPr="00032585" w:rsidRDefault="00F71EFE" w:rsidP="00D53B99">
            <w:pPr>
              <w:spacing w:before="240" w:after="0" w:line="240" w:lineRule="auto"/>
              <w:jc w:val="center"/>
              <w:rPr>
                <w:rFonts w:ascii="Times New Roman" w:eastAsia="Times New Roman" w:hAnsi="Times New Roman"/>
                <w:b/>
                <w:sz w:val="16"/>
                <w:szCs w:val="16"/>
                <w:lang w:eastAsia="fr-FR"/>
              </w:rPr>
            </w:pPr>
          </w:p>
        </w:tc>
      </w:tr>
      <w:tr w:rsidR="00F71EFE" w:rsidRPr="000A72C4" w:rsidTr="004330EA">
        <w:tc>
          <w:tcPr>
            <w:tcW w:w="282" w:type="pct"/>
          </w:tcPr>
          <w:p w:rsidR="00F71EFE" w:rsidRDefault="00032585" w:rsidP="00A707CB">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lastRenderedPageBreak/>
              <w:t>C15</w:t>
            </w:r>
          </w:p>
        </w:tc>
        <w:tc>
          <w:tcPr>
            <w:tcW w:w="2213" w:type="pct"/>
          </w:tcPr>
          <w:p w:rsidR="00F71EFE" w:rsidRPr="00032585" w:rsidRDefault="00032585" w:rsidP="00D53B99">
            <w:pPr>
              <w:rPr>
                <w:rFonts w:ascii="Times New Roman" w:eastAsia="Times New Roman" w:hAnsi="Times New Roman"/>
                <w:b/>
                <w:color w:val="000000"/>
                <w:sz w:val="18"/>
                <w:szCs w:val="18"/>
                <w:lang w:eastAsia="fr-FR"/>
              </w:rPr>
            </w:pPr>
            <w:r w:rsidRPr="00032585">
              <w:rPr>
                <w:rFonts w:ascii="Times New Roman" w:eastAsia="Times New Roman" w:hAnsi="Times New Roman"/>
                <w:b/>
                <w:color w:val="000000"/>
                <w:sz w:val="18"/>
                <w:szCs w:val="18"/>
                <w:lang w:eastAsia="fr-FR"/>
              </w:rPr>
              <w:t>Avez-vous effectué 1 (ou plusieurs) stage(s)/apprentissage(s) avec un employeur au cours de vos études ?</w:t>
            </w:r>
          </w:p>
        </w:tc>
        <w:tc>
          <w:tcPr>
            <w:tcW w:w="1867" w:type="pct"/>
            <w:gridSpan w:val="2"/>
          </w:tcPr>
          <w:p w:rsidR="00032585" w:rsidRPr="000A72C4" w:rsidRDefault="00032585" w:rsidP="00032585">
            <w:pPr>
              <w:spacing w:before="60" w:after="0" w:line="240" w:lineRule="auto"/>
              <w:rPr>
                <w:rFonts w:ascii="Times New Roman" w:eastAsia="Times New Roman" w:hAnsi="Times New Roman"/>
                <w:i/>
                <w:sz w:val="16"/>
                <w:szCs w:val="16"/>
                <w:lang w:eastAsia="fr-FR"/>
              </w:rPr>
            </w:pPr>
            <w:r w:rsidRPr="000A72C4">
              <w:rPr>
                <w:rFonts w:ascii="Times New Roman" w:eastAsia="Times New Roman" w:hAnsi="Times New Roman"/>
                <w:i/>
                <w:sz w:val="16"/>
                <w:szCs w:val="16"/>
                <w:lang w:eastAsia="fr-FR"/>
              </w:rPr>
              <w:t>1. Oui</w:t>
            </w:r>
          </w:p>
          <w:p w:rsidR="00032585" w:rsidRPr="000A72C4" w:rsidRDefault="00032585" w:rsidP="00032585">
            <w:pPr>
              <w:spacing w:after="60" w:line="240" w:lineRule="auto"/>
              <w:rPr>
                <w:rFonts w:ascii="Times New Roman" w:eastAsia="Times New Roman" w:hAnsi="Times New Roman"/>
                <w:i/>
                <w:sz w:val="16"/>
                <w:szCs w:val="16"/>
                <w:lang w:eastAsia="fr-FR"/>
              </w:rPr>
            </w:pPr>
            <w:r w:rsidRPr="000A72C4">
              <w:rPr>
                <w:rFonts w:ascii="Times New Roman" w:eastAsia="Times New Roman" w:hAnsi="Times New Roman"/>
                <w:i/>
                <w:sz w:val="16"/>
                <w:szCs w:val="16"/>
                <w:lang w:eastAsia="fr-FR"/>
              </w:rPr>
              <w:t>2. Non</w:t>
            </w:r>
          </w:p>
          <w:p w:rsidR="00032585" w:rsidRPr="00032585" w:rsidRDefault="00032585" w:rsidP="00032585">
            <w:pPr>
              <w:spacing w:before="60" w:after="0" w:line="240" w:lineRule="auto"/>
              <w:jc w:val="center"/>
              <w:rPr>
                <w:rFonts w:ascii="Times New Roman" w:eastAsia="Times New Roman" w:hAnsi="Times New Roman"/>
                <w:i/>
                <w:sz w:val="14"/>
                <w:szCs w:val="14"/>
                <w:lang w:eastAsia="fr-FR"/>
              </w:rPr>
            </w:pPr>
            <w:r w:rsidRPr="00032585">
              <w:rPr>
                <w:rFonts w:ascii="Times New Roman" w:eastAsia="Times New Roman" w:hAnsi="Times New Roman"/>
                <w:sz w:val="20"/>
                <w:szCs w:val="20"/>
                <w:lang w:eastAsia="fr-FR"/>
              </w:rPr>
              <w:t>|__|</w:t>
            </w:r>
          </w:p>
          <w:p w:rsidR="00F71EFE" w:rsidRPr="00D53B99" w:rsidRDefault="00F71EFE" w:rsidP="00F71EFE">
            <w:pPr>
              <w:spacing w:before="60" w:after="0" w:line="240" w:lineRule="auto"/>
              <w:jc w:val="center"/>
              <w:rPr>
                <w:rFonts w:ascii="Times New Roman" w:eastAsia="Times New Roman" w:hAnsi="Times New Roman"/>
                <w:sz w:val="20"/>
                <w:szCs w:val="20"/>
                <w:lang w:eastAsia="fr-FR"/>
              </w:rPr>
            </w:pPr>
          </w:p>
        </w:tc>
        <w:tc>
          <w:tcPr>
            <w:tcW w:w="638" w:type="pct"/>
            <w:vAlign w:val="center"/>
          </w:tcPr>
          <w:p w:rsidR="00F71EFE" w:rsidRPr="007355AD" w:rsidRDefault="00F71EFE" w:rsidP="00D53B99">
            <w:pPr>
              <w:spacing w:before="240" w:after="0" w:line="240" w:lineRule="auto"/>
              <w:jc w:val="center"/>
              <w:rPr>
                <w:rFonts w:ascii="Times New Roman" w:eastAsia="Times New Roman" w:hAnsi="Times New Roman"/>
                <w:b/>
                <w:color w:val="000000"/>
                <w:sz w:val="16"/>
                <w:szCs w:val="16"/>
                <w:lang w:eastAsia="fr-FR"/>
              </w:rPr>
            </w:pPr>
          </w:p>
        </w:tc>
      </w:tr>
      <w:tr w:rsidR="008119EF" w:rsidRPr="000A72C4" w:rsidTr="008119EF">
        <w:tc>
          <w:tcPr>
            <w:tcW w:w="5000" w:type="pct"/>
            <w:gridSpan w:val="5"/>
          </w:tcPr>
          <w:p w:rsidR="008119EF" w:rsidRPr="008119EF" w:rsidRDefault="008119EF" w:rsidP="00D53B99">
            <w:pPr>
              <w:spacing w:before="240" w:after="0" w:line="240" w:lineRule="auto"/>
              <w:jc w:val="center"/>
              <w:rPr>
                <w:rFonts w:ascii="Times New Roman" w:eastAsia="Times New Roman" w:hAnsi="Times New Roman"/>
                <w:b/>
                <w:color w:val="000000"/>
                <w:sz w:val="24"/>
                <w:szCs w:val="24"/>
                <w:lang w:eastAsia="fr-FR"/>
              </w:rPr>
            </w:pPr>
            <w:r w:rsidRPr="008119EF">
              <w:rPr>
                <w:rFonts w:ascii="Times New Roman" w:eastAsia="Times New Roman" w:hAnsi="Times New Roman"/>
                <w:b/>
                <w:color w:val="000000"/>
                <w:sz w:val="24"/>
                <w:szCs w:val="24"/>
                <w:lang w:eastAsia="fr-FR"/>
              </w:rPr>
              <w:t>ASPIRATIONS DANS LA VIE</w:t>
            </w:r>
          </w:p>
        </w:tc>
      </w:tr>
      <w:tr w:rsidR="00F71EFE" w:rsidRPr="000A72C4" w:rsidTr="004330EA">
        <w:tc>
          <w:tcPr>
            <w:tcW w:w="282" w:type="pct"/>
          </w:tcPr>
          <w:p w:rsidR="00F71EFE" w:rsidRDefault="008119EF" w:rsidP="00A707CB">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C16</w:t>
            </w:r>
          </w:p>
        </w:tc>
        <w:tc>
          <w:tcPr>
            <w:tcW w:w="2213" w:type="pct"/>
          </w:tcPr>
          <w:p w:rsidR="00F71EFE" w:rsidRPr="00F71EFE" w:rsidRDefault="008119EF" w:rsidP="00D53B99">
            <w:pPr>
              <w:rPr>
                <w:rFonts w:ascii="Times New Roman" w:eastAsia="Times New Roman" w:hAnsi="Times New Roman"/>
                <w:b/>
                <w:color w:val="000000"/>
                <w:sz w:val="18"/>
                <w:szCs w:val="18"/>
                <w:lang w:eastAsia="fr-FR"/>
              </w:rPr>
            </w:pPr>
            <w:r w:rsidRPr="008119EF">
              <w:rPr>
                <w:rFonts w:ascii="Times New Roman" w:eastAsia="Times New Roman" w:hAnsi="Times New Roman"/>
                <w:b/>
                <w:color w:val="000000"/>
                <w:sz w:val="18"/>
                <w:szCs w:val="18"/>
                <w:lang w:eastAsia="fr-FR"/>
              </w:rPr>
              <w:t>Pouvez-vous me dire quel est votre objectif le plus important dans la vie ? (Sélectionner un objectif)</w:t>
            </w:r>
          </w:p>
        </w:tc>
        <w:tc>
          <w:tcPr>
            <w:tcW w:w="1867" w:type="pct"/>
            <w:gridSpan w:val="2"/>
          </w:tcPr>
          <w:p w:rsidR="008119EF" w:rsidRDefault="008119EF" w:rsidP="008119EF">
            <w:pPr>
              <w:spacing w:before="60" w:after="0" w:line="240" w:lineRule="auto"/>
              <w:rPr>
                <w:rFonts w:ascii="Times New Roman" w:eastAsia="Times New Roman" w:hAnsi="Times New Roman"/>
                <w:i/>
                <w:sz w:val="14"/>
                <w:szCs w:val="14"/>
                <w:lang w:eastAsia="fr-FR"/>
              </w:rPr>
            </w:pPr>
            <w:r>
              <w:rPr>
                <w:rFonts w:ascii="Times New Roman" w:eastAsia="Times New Roman" w:hAnsi="Times New Roman"/>
                <w:i/>
                <w:sz w:val="14"/>
                <w:szCs w:val="14"/>
                <w:lang w:eastAsia="fr-FR"/>
              </w:rPr>
              <w:t xml:space="preserve">1. </w:t>
            </w:r>
            <w:r w:rsidRPr="008119EF">
              <w:rPr>
                <w:rFonts w:ascii="Times New Roman" w:eastAsia="Times New Roman" w:hAnsi="Times New Roman"/>
                <w:i/>
                <w:sz w:val="14"/>
                <w:szCs w:val="14"/>
                <w:lang w:eastAsia="fr-FR"/>
              </w:rPr>
              <w:t xml:space="preserve">Réussir professionnellement </w:t>
            </w:r>
          </w:p>
          <w:p w:rsidR="008119EF" w:rsidRPr="00032585" w:rsidRDefault="008119EF" w:rsidP="008119EF">
            <w:pPr>
              <w:spacing w:before="60" w:after="0" w:line="240" w:lineRule="auto"/>
              <w:rPr>
                <w:rFonts w:ascii="Times New Roman" w:eastAsia="Times New Roman" w:hAnsi="Times New Roman"/>
                <w:i/>
                <w:sz w:val="14"/>
                <w:szCs w:val="14"/>
                <w:lang w:eastAsia="fr-FR"/>
              </w:rPr>
            </w:pPr>
            <w:r w:rsidRPr="00032585">
              <w:rPr>
                <w:rFonts w:ascii="Times New Roman" w:eastAsia="Times New Roman" w:hAnsi="Times New Roman"/>
                <w:i/>
                <w:sz w:val="14"/>
                <w:szCs w:val="14"/>
                <w:lang w:eastAsia="fr-FR"/>
              </w:rPr>
              <w:t xml:space="preserve">2. </w:t>
            </w:r>
            <w:r w:rsidRPr="008119EF">
              <w:rPr>
                <w:rFonts w:ascii="Times New Roman" w:eastAsia="Times New Roman" w:hAnsi="Times New Roman"/>
                <w:i/>
                <w:sz w:val="14"/>
                <w:szCs w:val="14"/>
                <w:lang w:eastAsia="fr-FR"/>
              </w:rPr>
              <w:t xml:space="preserve">Contribuer à la société </w:t>
            </w:r>
          </w:p>
          <w:p w:rsidR="008119EF" w:rsidRDefault="008119EF" w:rsidP="008119EF">
            <w:pPr>
              <w:spacing w:before="60" w:after="0" w:line="240" w:lineRule="auto"/>
              <w:rPr>
                <w:rFonts w:ascii="Times New Roman" w:eastAsia="Times New Roman" w:hAnsi="Times New Roman"/>
                <w:i/>
                <w:sz w:val="14"/>
                <w:szCs w:val="14"/>
                <w:lang w:eastAsia="fr-FR"/>
              </w:rPr>
            </w:pPr>
            <w:r w:rsidRPr="00032585">
              <w:rPr>
                <w:rFonts w:ascii="Times New Roman" w:eastAsia="Times New Roman" w:hAnsi="Times New Roman"/>
                <w:i/>
                <w:sz w:val="14"/>
                <w:szCs w:val="14"/>
                <w:lang w:eastAsia="fr-FR"/>
              </w:rPr>
              <w:t xml:space="preserve">3. </w:t>
            </w:r>
            <w:r w:rsidRPr="008119EF">
              <w:rPr>
                <w:rFonts w:ascii="Times New Roman" w:eastAsia="Times New Roman" w:hAnsi="Times New Roman"/>
                <w:i/>
                <w:sz w:val="14"/>
                <w:szCs w:val="14"/>
                <w:lang w:eastAsia="fr-FR"/>
              </w:rPr>
              <w:t>Gagner beaucoup d'argent</w:t>
            </w:r>
          </w:p>
          <w:p w:rsidR="008119EF" w:rsidRDefault="008119EF" w:rsidP="008119EF">
            <w:pPr>
              <w:spacing w:before="60" w:after="0" w:line="240" w:lineRule="auto"/>
              <w:rPr>
                <w:rFonts w:ascii="Times New Roman" w:eastAsia="Times New Roman" w:hAnsi="Times New Roman"/>
                <w:i/>
                <w:sz w:val="14"/>
                <w:szCs w:val="14"/>
                <w:lang w:eastAsia="fr-FR"/>
              </w:rPr>
            </w:pPr>
            <w:r w:rsidRPr="00032585">
              <w:rPr>
                <w:rFonts w:ascii="Times New Roman" w:eastAsia="Times New Roman" w:hAnsi="Times New Roman"/>
                <w:i/>
                <w:sz w:val="14"/>
                <w:szCs w:val="14"/>
                <w:lang w:eastAsia="fr-FR"/>
              </w:rPr>
              <w:t xml:space="preserve">4. </w:t>
            </w:r>
            <w:r w:rsidRPr="008119EF">
              <w:rPr>
                <w:rFonts w:ascii="Times New Roman" w:eastAsia="Times New Roman" w:hAnsi="Times New Roman"/>
                <w:i/>
                <w:sz w:val="14"/>
                <w:szCs w:val="14"/>
                <w:lang w:eastAsia="fr-FR"/>
              </w:rPr>
              <w:t xml:space="preserve">Avoir une bonne vie de famille </w:t>
            </w:r>
          </w:p>
          <w:p w:rsidR="008119EF" w:rsidRPr="00032585" w:rsidRDefault="008119EF" w:rsidP="008119EF">
            <w:pPr>
              <w:spacing w:before="60" w:after="0" w:line="240" w:lineRule="auto"/>
              <w:jc w:val="center"/>
              <w:rPr>
                <w:rFonts w:ascii="Times New Roman" w:eastAsia="Times New Roman" w:hAnsi="Times New Roman"/>
                <w:i/>
                <w:sz w:val="14"/>
                <w:szCs w:val="14"/>
                <w:lang w:eastAsia="fr-FR"/>
              </w:rPr>
            </w:pPr>
            <w:r w:rsidRPr="00032585">
              <w:rPr>
                <w:rFonts w:ascii="Times New Roman" w:eastAsia="Times New Roman" w:hAnsi="Times New Roman"/>
                <w:sz w:val="20"/>
                <w:szCs w:val="20"/>
                <w:lang w:eastAsia="fr-FR"/>
              </w:rPr>
              <w:t>|__|</w:t>
            </w:r>
          </w:p>
          <w:p w:rsidR="00F71EFE" w:rsidRPr="00D53B99" w:rsidRDefault="00F71EFE" w:rsidP="00F71EFE">
            <w:pPr>
              <w:spacing w:before="60" w:after="0" w:line="240" w:lineRule="auto"/>
              <w:jc w:val="center"/>
              <w:rPr>
                <w:rFonts w:ascii="Times New Roman" w:eastAsia="Times New Roman" w:hAnsi="Times New Roman"/>
                <w:sz w:val="20"/>
                <w:szCs w:val="20"/>
                <w:lang w:eastAsia="fr-FR"/>
              </w:rPr>
            </w:pPr>
          </w:p>
        </w:tc>
        <w:tc>
          <w:tcPr>
            <w:tcW w:w="638" w:type="pct"/>
            <w:vAlign w:val="center"/>
          </w:tcPr>
          <w:p w:rsidR="00F71EFE" w:rsidRPr="007355AD" w:rsidRDefault="00F71EFE" w:rsidP="00D53B99">
            <w:pPr>
              <w:spacing w:before="240" w:after="0" w:line="240" w:lineRule="auto"/>
              <w:jc w:val="center"/>
              <w:rPr>
                <w:rFonts w:ascii="Times New Roman" w:eastAsia="Times New Roman" w:hAnsi="Times New Roman"/>
                <w:b/>
                <w:color w:val="000000"/>
                <w:sz w:val="16"/>
                <w:szCs w:val="16"/>
                <w:lang w:eastAsia="fr-FR"/>
              </w:rPr>
            </w:pPr>
          </w:p>
        </w:tc>
      </w:tr>
    </w:tbl>
    <w:p w:rsidR="00601B78" w:rsidRDefault="00601B78" w:rsidP="00D60136">
      <w:pPr>
        <w:jc w:val="both"/>
        <w:rPr>
          <w:rFonts w:ascii="Times New Roman" w:eastAsia="Times New Roman" w:hAnsi="Times New Roman"/>
          <w:b/>
          <w:bCs/>
          <w:lang w:eastAsia="fr-FR"/>
        </w:rPr>
      </w:pPr>
    </w:p>
    <w:p w:rsidR="00F76129" w:rsidRDefault="00F76129">
      <w:pPr>
        <w:spacing w:after="0" w:line="240" w:lineRule="auto"/>
        <w:rPr>
          <w:rFonts w:ascii="Times New Roman" w:eastAsia="Times New Roman" w:hAnsi="Times New Roman"/>
          <w:b/>
          <w:bCs/>
          <w:lang w:eastAsia="fr-FR"/>
        </w:rPr>
      </w:pPr>
      <w:r>
        <w:rPr>
          <w:rFonts w:ascii="Times New Roman" w:eastAsia="Times New Roman" w:hAnsi="Times New Roman"/>
          <w:b/>
          <w:bCs/>
          <w:lang w:eastAsia="fr-FR"/>
        </w:rPr>
        <w:br w:type="page"/>
      </w:r>
    </w:p>
    <w:p w:rsidR="00F76129" w:rsidRDefault="00F76129" w:rsidP="00D60136">
      <w:pPr>
        <w:jc w:val="both"/>
        <w:rPr>
          <w:rFonts w:ascii="Times New Roman" w:eastAsia="Times New Roman" w:hAnsi="Times New Roman"/>
          <w:b/>
          <w:bCs/>
          <w:lang w:eastAsia="fr-FR"/>
        </w:rPr>
      </w:pPr>
    </w:p>
    <w:p w:rsidR="006003C0" w:rsidRDefault="006003C0" w:rsidP="00D60136">
      <w:pPr>
        <w:jc w:val="both"/>
        <w:rPr>
          <w:rFonts w:ascii="Times New Roman" w:eastAsia="Times New Roman" w:hAnsi="Times New Roman"/>
          <w:b/>
          <w:bCs/>
          <w:lang w:eastAsia="fr-FR"/>
        </w:rPr>
      </w:pPr>
      <w:r>
        <w:rPr>
          <w:rFonts w:ascii="Times New Roman" w:eastAsia="Times New Roman" w:hAnsi="Times New Roman"/>
          <w:b/>
          <w:bCs/>
          <w:lang w:eastAsia="fr-FR"/>
        </w:rPr>
        <w:t>SECTION D :</w:t>
      </w:r>
      <w:r w:rsidR="006061C5">
        <w:rPr>
          <w:rFonts w:ascii="Times New Roman" w:eastAsia="Times New Roman" w:hAnsi="Times New Roman"/>
          <w:b/>
          <w:bCs/>
          <w:lang w:eastAsia="fr-FR"/>
        </w:rPr>
        <w:t xml:space="preserve"> </w:t>
      </w:r>
      <w:r w:rsidRPr="006003C0">
        <w:rPr>
          <w:rFonts w:ascii="Times New Roman" w:eastAsia="Times New Roman" w:hAnsi="Times New Roman"/>
          <w:b/>
          <w:bCs/>
          <w:lang w:eastAsia="fr-FR"/>
        </w:rPr>
        <w:t>PARCOURS PROFESSIONNEL</w:t>
      </w:r>
    </w:p>
    <w:p w:rsidR="006003C0" w:rsidRPr="00516CD9" w:rsidRDefault="006003C0" w:rsidP="006003C0">
      <w:pPr>
        <w:jc w:val="both"/>
        <w:rPr>
          <w:rFonts w:ascii="Times New Roman" w:eastAsia="Times New Roman" w:hAnsi="Times New Roman"/>
          <w:bCs/>
          <w:lang w:eastAsia="fr-FR"/>
        </w:rPr>
      </w:pPr>
      <w:r w:rsidRPr="00516CD9">
        <w:rPr>
          <w:rFonts w:ascii="Times New Roman" w:eastAsia="Times New Roman" w:hAnsi="Times New Roman"/>
          <w:bCs/>
          <w:lang w:eastAsia="fr-FR"/>
        </w:rPr>
        <w:t>[AUX ENQUÊTEURS : LIRE CE QUI SUIT</w:t>
      </w:r>
      <w:del w:id="0" w:author="ILO" w:date="2014-07-24T15:11:00Z">
        <w:r w:rsidRPr="00516CD9" w:rsidDel="00F53D8B">
          <w:rPr>
            <w:rFonts w:ascii="Times New Roman" w:eastAsia="Times New Roman" w:hAnsi="Times New Roman"/>
            <w:bCs/>
            <w:lang w:eastAsia="fr-FR"/>
          </w:rPr>
          <w:delText xml:space="preserve"> </w:delText>
        </w:r>
      </w:del>
      <w:ins w:id="1" w:author="ILO" w:date="2014-07-24T15:11:00Z">
        <w:r w:rsidR="00F53D8B">
          <w:rPr>
            <w:rFonts w:ascii="Times New Roman" w:eastAsia="Times New Roman" w:hAnsi="Times New Roman"/>
            <w:bCs/>
            <w:lang w:eastAsia="fr-FR"/>
          </w:rPr>
          <w:t>A TOUTES LES PERSONNES</w:t>
        </w:r>
      </w:ins>
      <w:ins w:id="2" w:author="ILO" w:date="2014-07-24T15:15:00Z">
        <w:r w:rsidR="00191CB2">
          <w:rPr>
            <w:rFonts w:ascii="Times New Roman" w:eastAsia="Times New Roman" w:hAnsi="Times New Roman"/>
            <w:bCs/>
            <w:lang w:eastAsia="fr-FR"/>
          </w:rPr>
          <w:t xml:space="preserve"> </w:t>
        </w:r>
      </w:ins>
      <w:del w:id="3" w:author="ILO" w:date="2014-07-24T15:11:00Z">
        <w:r w:rsidRPr="00516CD9" w:rsidDel="00F53D8B">
          <w:rPr>
            <w:rFonts w:ascii="Times New Roman" w:eastAsia="Times New Roman" w:hAnsi="Times New Roman"/>
            <w:bCs/>
            <w:lang w:eastAsia="fr-FR"/>
          </w:rPr>
          <w:delText>AUX PERSONNES QUI ONT RÉPONDU EN C13</w:delText>
        </w:r>
      </w:del>
      <w:r w:rsidRPr="00516CD9">
        <w:rPr>
          <w:rFonts w:ascii="Times New Roman" w:eastAsia="Times New Roman" w:hAnsi="Times New Roman"/>
          <w:bCs/>
          <w:lang w:eastAsia="fr-FR"/>
        </w:rPr>
        <w:t>]</w:t>
      </w:r>
    </w:p>
    <w:p w:rsidR="006003C0" w:rsidRPr="00516CD9" w:rsidRDefault="006003C0" w:rsidP="006003C0">
      <w:pPr>
        <w:jc w:val="both"/>
        <w:rPr>
          <w:rFonts w:ascii="Times New Roman" w:eastAsia="Times New Roman" w:hAnsi="Times New Roman"/>
          <w:bCs/>
          <w:lang w:eastAsia="fr-FR"/>
        </w:rPr>
      </w:pPr>
      <w:r w:rsidRPr="00516CD9">
        <w:rPr>
          <w:rFonts w:ascii="Times New Roman" w:eastAsia="Times New Roman" w:hAnsi="Times New Roman"/>
          <w:bCs/>
          <w:lang w:eastAsia="fr-FR"/>
        </w:rPr>
        <w:t>INTRO (LIRE À VOIX HAUTE) : Je vais vous demander de m'en dire plus sur votre parcours en matière d'activités. Ce qui nous intéresse est de connaître vos activités en rapport avec le marché du travail, qu'il s'agisse d'emplois rémunérés ou non, de recherches d’emplois, ou d'autres activités telles que le temps passé à la maison ou à s'occuper de votre famille. Comme nous souhaitons obtenir un tableau aussi complet que possible, je souhaiterais que vous mentionniez toute période d'emploi rémunéré ou de chômage. Il n'est pas utile de citer les périodes d'activité d'une durée inférieure à trois mois. Les dates peuvent être approximatives.</w:t>
      </w:r>
    </w:p>
    <w:tbl>
      <w:tblPr>
        <w:tblW w:w="5154"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621"/>
        <w:gridCol w:w="4873"/>
        <w:gridCol w:w="4112"/>
        <w:gridCol w:w="1405"/>
      </w:tblGrid>
      <w:tr w:rsidR="006003C0" w:rsidRPr="006003C0" w:rsidTr="007578FB">
        <w:tc>
          <w:tcPr>
            <w:tcW w:w="282" w:type="pct"/>
          </w:tcPr>
          <w:p w:rsidR="006003C0" w:rsidRPr="006003C0" w:rsidRDefault="006003C0" w:rsidP="006003C0">
            <w:pPr>
              <w:spacing w:after="60" w:line="240" w:lineRule="auto"/>
              <w:jc w:val="center"/>
              <w:rPr>
                <w:rFonts w:ascii="Times New Roman" w:eastAsia="Times New Roman" w:hAnsi="Times New Roman"/>
                <w:b/>
                <w:sz w:val="20"/>
                <w:szCs w:val="20"/>
                <w:lang w:eastAsia="fr-FR"/>
              </w:rPr>
            </w:pPr>
            <w:r w:rsidRPr="006003C0">
              <w:rPr>
                <w:rFonts w:ascii="Times New Roman" w:eastAsia="Times New Roman" w:hAnsi="Times New Roman"/>
                <w:b/>
                <w:sz w:val="20"/>
                <w:szCs w:val="20"/>
                <w:lang w:eastAsia="fr-FR"/>
              </w:rPr>
              <w:t>N°</w:t>
            </w:r>
          </w:p>
        </w:tc>
        <w:tc>
          <w:tcPr>
            <w:tcW w:w="2213" w:type="pct"/>
          </w:tcPr>
          <w:p w:rsidR="006003C0" w:rsidRPr="006003C0" w:rsidRDefault="006003C0" w:rsidP="006003C0">
            <w:pPr>
              <w:widowControl w:val="0"/>
              <w:spacing w:after="60" w:line="240" w:lineRule="auto"/>
              <w:jc w:val="center"/>
              <w:rPr>
                <w:rFonts w:ascii="Times New Roman" w:eastAsia="Times New Roman" w:hAnsi="Times New Roman"/>
                <w:b/>
                <w:smallCaps/>
                <w:sz w:val="20"/>
                <w:szCs w:val="20"/>
              </w:rPr>
            </w:pPr>
            <w:r w:rsidRPr="006003C0">
              <w:rPr>
                <w:rFonts w:ascii="Times New Roman" w:eastAsia="Times New Roman" w:hAnsi="Times New Roman"/>
                <w:b/>
                <w:smallCaps/>
                <w:sz w:val="20"/>
                <w:szCs w:val="20"/>
              </w:rPr>
              <w:t>Questions  ou  filtres</w:t>
            </w:r>
          </w:p>
        </w:tc>
        <w:tc>
          <w:tcPr>
            <w:tcW w:w="1867" w:type="pct"/>
          </w:tcPr>
          <w:p w:rsidR="006003C0" w:rsidRPr="006003C0" w:rsidRDefault="006003C0" w:rsidP="006003C0">
            <w:pPr>
              <w:widowControl w:val="0"/>
              <w:tabs>
                <w:tab w:val="right" w:leader="dot" w:pos="3942"/>
              </w:tabs>
              <w:spacing w:after="60" w:line="240" w:lineRule="auto"/>
              <w:jc w:val="center"/>
              <w:rPr>
                <w:rFonts w:ascii="Times New Roman" w:eastAsia="Times New Roman" w:hAnsi="Times New Roman"/>
                <w:b/>
                <w:smallCaps/>
                <w:sz w:val="20"/>
                <w:szCs w:val="20"/>
              </w:rPr>
            </w:pPr>
            <w:r w:rsidRPr="006003C0">
              <w:rPr>
                <w:rFonts w:ascii="Times New Roman" w:eastAsia="Times New Roman" w:hAnsi="Times New Roman"/>
                <w:b/>
                <w:smallCaps/>
                <w:sz w:val="20"/>
                <w:szCs w:val="20"/>
              </w:rPr>
              <w:t>Codes</w:t>
            </w:r>
          </w:p>
        </w:tc>
        <w:tc>
          <w:tcPr>
            <w:tcW w:w="638" w:type="pct"/>
          </w:tcPr>
          <w:p w:rsidR="006003C0" w:rsidRPr="006003C0" w:rsidRDefault="006003C0" w:rsidP="006003C0">
            <w:pPr>
              <w:widowControl w:val="0"/>
              <w:spacing w:after="60" w:line="240" w:lineRule="auto"/>
              <w:jc w:val="center"/>
              <w:rPr>
                <w:rFonts w:ascii="Times New Roman" w:eastAsia="Times New Roman" w:hAnsi="Times New Roman"/>
                <w:b/>
                <w:smallCaps/>
                <w:sz w:val="20"/>
                <w:szCs w:val="20"/>
              </w:rPr>
            </w:pPr>
            <w:r w:rsidRPr="006003C0">
              <w:rPr>
                <w:rFonts w:ascii="Times New Roman" w:eastAsia="Times New Roman" w:hAnsi="Times New Roman"/>
                <w:b/>
                <w:smallCaps/>
                <w:sz w:val="20"/>
                <w:szCs w:val="20"/>
              </w:rPr>
              <w:t>Passer à</w:t>
            </w:r>
          </w:p>
        </w:tc>
      </w:tr>
      <w:tr w:rsidR="006003C0" w:rsidRPr="006003C0" w:rsidTr="007578FB">
        <w:tc>
          <w:tcPr>
            <w:tcW w:w="282" w:type="pct"/>
          </w:tcPr>
          <w:p w:rsidR="006003C0" w:rsidRPr="006003C0" w:rsidRDefault="006003C0" w:rsidP="006003C0">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D1</w:t>
            </w:r>
          </w:p>
        </w:tc>
        <w:tc>
          <w:tcPr>
            <w:tcW w:w="2213" w:type="pct"/>
          </w:tcPr>
          <w:p w:rsidR="006003C0" w:rsidRDefault="006003C0" w:rsidP="006003C0">
            <w:pPr>
              <w:spacing w:after="60" w:line="240" w:lineRule="auto"/>
              <w:rPr>
                <w:rFonts w:ascii="Times New Roman" w:eastAsia="Times New Roman" w:hAnsi="Times New Roman"/>
                <w:b/>
                <w:color w:val="000000"/>
                <w:sz w:val="18"/>
                <w:szCs w:val="18"/>
                <w:lang w:eastAsia="fr-FR"/>
              </w:rPr>
            </w:pPr>
            <w:r w:rsidRPr="006003C0">
              <w:rPr>
                <w:rFonts w:ascii="Times New Roman" w:eastAsia="Times New Roman" w:hAnsi="Times New Roman"/>
                <w:b/>
                <w:color w:val="000000"/>
                <w:sz w:val="18"/>
                <w:szCs w:val="18"/>
                <w:lang w:eastAsia="fr-FR"/>
              </w:rPr>
              <w:t>En pensant aux activités économiques, quelle situation parmi les suivantes correspond le mieux à votre situation actuelle</w:t>
            </w:r>
          </w:p>
          <w:p w:rsidR="00516CD9" w:rsidRDefault="00516CD9" w:rsidP="006003C0">
            <w:pPr>
              <w:spacing w:after="60" w:line="240" w:lineRule="auto"/>
              <w:rPr>
                <w:rFonts w:ascii="Times New Roman" w:eastAsia="Times New Roman" w:hAnsi="Times New Roman"/>
                <w:b/>
                <w:color w:val="000000"/>
                <w:sz w:val="18"/>
                <w:szCs w:val="18"/>
                <w:lang w:eastAsia="fr-FR"/>
              </w:rPr>
            </w:pPr>
          </w:p>
          <w:p w:rsidR="00516CD9" w:rsidRPr="006003C0" w:rsidRDefault="00516CD9" w:rsidP="006003C0">
            <w:pPr>
              <w:spacing w:after="60" w:line="240" w:lineRule="auto"/>
              <w:rPr>
                <w:rFonts w:ascii="Times New Roman" w:eastAsia="Times New Roman" w:hAnsi="Times New Roman"/>
                <w:b/>
                <w:color w:val="000000"/>
                <w:sz w:val="18"/>
                <w:szCs w:val="18"/>
                <w:lang w:eastAsia="fr-FR"/>
              </w:rPr>
            </w:pPr>
            <w:r w:rsidRPr="00D53B99">
              <w:rPr>
                <w:rFonts w:ascii="Times New Roman" w:hAnsi="Times New Roman"/>
                <w:b/>
                <w:bCs/>
                <w:i/>
                <w:sz w:val="16"/>
                <w:szCs w:val="16"/>
              </w:rPr>
              <w:t>Cocher le code correspondant à la déclaration de l’enquêté(e) puis l’inscrire dans le bac prévu à cet effet</w:t>
            </w:r>
          </w:p>
        </w:tc>
        <w:tc>
          <w:tcPr>
            <w:tcW w:w="1867" w:type="pct"/>
          </w:tcPr>
          <w:p w:rsidR="00A73EE3" w:rsidRPr="003C60EB" w:rsidRDefault="006003C0" w:rsidP="003C60EB">
            <w:pPr>
              <w:pStyle w:val="ListParagraph"/>
              <w:numPr>
                <w:ilvl w:val="0"/>
                <w:numId w:val="6"/>
              </w:numPr>
              <w:spacing w:after="60" w:line="240" w:lineRule="auto"/>
              <w:rPr>
                <w:rFonts w:ascii="Times New Roman" w:eastAsia="Times New Roman" w:hAnsi="Times New Roman"/>
                <w:i/>
                <w:sz w:val="14"/>
                <w:szCs w:val="14"/>
                <w:lang w:eastAsia="fr-FR"/>
              </w:rPr>
            </w:pPr>
            <w:r w:rsidRPr="003C60EB">
              <w:rPr>
                <w:rFonts w:ascii="Times New Roman" w:eastAsia="Times New Roman" w:hAnsi="Times New Roman"/>
                <w:i/>
                <w:sz w:val="14"/>
                <w:szCs w:val="14"/>
                <w:lang w:eastAsia="fr-FR"/>
              </w:rPr>
              <w:t xml:space="preserve">Je travaille actuellement pour un salaire/revenu, </w:t>
            </w:r>
          </w:p>
          <w:p w:rsidR="006003C0" w:rsidRPr="003C60EB" w:rsidRDefault="00A73EE3" w:rsidP="003C60EB">
            <w:pPr>
              <w:pStyle w:val="ListParagraph"/>
              <w:numPr>
                <w:ilvl w:val="0"/>
                <w:numId w:val="7"/>
              </w:numPr>
              <w:spacing w:before="60" w:after="0" w:line="240" w:lineRule="auto"/>
              <w:rPr>
                <w:rFonts w:ascii="Times New Roman" w:eastAsia="Times New Roman" w:hAnsi="Times New Roman"/>
                <w:i/>
                <w:sz w:val="14"/>
                <w:szCs w:val="14"/>
                <w:lang w:eastAsia="fr-FR"/>
              </w:rPr>
            </w:pPr>
            <w:r w:rsidRPr="003C60EB">
              <w:rPr>
                <w:rFonts w:ascii="Times New Roman" w:eastAsia="Times New Roman" w:hAnsi="Times New Roman"/>
                <w:i/>
                <w:sz w:val="14"/>
                <w:szCs w:val="14"/>
                <w:lang w:eastAsia="fr-FR"/>
              </w:rPr>
              <w:t xml:space="preserve">je travaille pour </w:t>
            </w:r>
            <w:r w:rsidR="006003C0" w:rsidRPr="003C60EB">
              <w:rPr>
                <w:rFonts w:ascii="Times New Roman" w:eastAsia="Times New Roman" w:hAnsi="Times New Roman"/>
                <w:i/>
                <w:sz w:val="14"/>
                <w:szCs w:val="14"/>
                <w:lang w:eastAsia="fr-FR"/>
              </w:rPr>
              <w:t>mon propre compte ou pour ma famille sans revenu</w:t>
            </w:r>
          </w:p>
          <w:p w:rsidR="006003C0" w:rsidRPr="00032585" w:rsidRDefault="008C6F4D" w:rsidP="006003C0">
            <w:pPr>
              <w:spacing w:before="60" w:after="0" w:line="240" w:lineRule="auto"/>
              <w:rPr>
                <w:rFonts w:ascii="Times New Roman" w:eastAsia="Times New Roman" w:hAnsi="Times New Roman"/>
                <w:i/>
                <w:sz w:val="14"/>
                <w:szCs w:val="14"/>
                <w:lang w:eastAsia="fr-FR"/>
              </w:rPr>
            </w:pPr>
            <w:r>
              <w:rPr>
                <w:rFonts w:ascii="Times New Roman" w:eastAsia="Times New Roman" w:hAnsi="Times New Roman"/>
                <w:i/>
                <w:sz w:val="14"/>
                <w:szCs w:val="14"/>
                <w:lang w:eastAsia="fr-FR"/>
              </w:rPr>
              <w:t>3</w:t>
            </w:r>
            <w:r w:rsidR="006003C0" w:rsidRPr="00032585">
              <w:rPr>
                <w:rFonts w:ascii="Times New Roman" w:eastAsia="Times New Roman" w:hAnsi="Times New Roman"/>
                <w:i/>
                <w:sz w:val="14"/>
                <w:szCs w:val="14"/>
                <w:lang w:eastAsia="fr-FR"/>
              </w:rPr>
              <w:t xml:space="preserve">. </w:t>
            </w:r>
            <w:r w:rsidR="006003C0" w:rsidRPr="006003C0">
              <w:rPr>
                <w:rFonts w:ascii="Times New Roman" w:eastAsia="Times New Roman" w:hAnsi="Times New Roman"/>
                <w:i/>
                <w:sz w:val="14"/>
                <w:szCs w:val="14"/>
                <w:lang w:eastAsia="fr-FR"/>
              </w:rPr>
              <w:t>Je ne travaille pas mais j’ai travaillé dans le passé</w:t>
            </w:r>
          </w:p>
          <w:p w:rsidR="00B74338" w:rsidRDefault="008C6F4D" w:rsidP="006003C0">
            <w:pPr>
              <w:spacing w:before="60" w:after="0" w:line="240" w:lineRule="auto"/>
              <w:rPr>
                <w:ins w:id="4" w:author="ILO" w:date="2014-07-24T15:11:00Z"/>
                <w:rFonts w:ascii="Times New Roman" w:eastAsia="Times New Roman" w:hAnsi="Times New Roman"/>
                <w:i/>
                <w:sz w:val="14"/>
                <w:szCs w:val="14"/>
                <w:lang w:eastAsia="fr-FR"/>
              </w:rPr>
            </w:pPr>
            <w:r>
              <w:rPr>
                <w:rFonts w:ascii="Times New Roman" w:eastAsia="Times New Roman" w:hAnsi="Times New Roman"/>
                <w:i/>
                <w:sz w:val="14"/>
                <w:szCs w:val="14"/>
                <w:lang w:eastAsia="fr-FR"/>
              </w:rPr>
              <w:t>4</w:t>
            </w:r>
            <w:r w:rsidR="006003C0" w:rsidRPr="00032585">
              <w:rPr>
                <w:rFonts w:ascii="Times New Roman" w:eastAsia="Times New Roman" w:hAnsi="Times New Roman"/>
                <w:i/>
                <w:sz w:val="14"/>
                <w:szCs w:val="14"/>
                <w:lang w:eastAsia="fr-FR"/>
              </w:rPr>
              <w:t xml:space="preserve">. </w:t>
            </w:r>
            <w:r w:rsidR="006003C0" w:rsidRPr="006003C0">
              <w:rPr>
                <w:rFonts w:ascii="Times New Roman" w:eastAsia="Times New Roman" w:hAnsi="Times New Roman"/>
                <w:i/>
                <w:sz w:val="14"/>
                <w:szCs w:val="14"/>
                <w:lang w:eastAsia="fr-FR"/>
              </w:rPr>
              <w:t xml:space="preserve">Je n’ai jamais travaillé mais j’ai déjà cherché du travail </w:t>
            </w:r>
          </w:p>
          <w:p w:rsidR="006003C0" w:rsidRDefault="008C6F4D" w:rsidP="006003C0">
            <w:pPr>
              <w:spacing w:before="60" w:after="0" w:line="240" w:lineRule="auto"/>
              <w:rPr>
                <w:rFonts w:ascii="Times New Roman" w:eastAsia="Times New Roman" w:hAnsi="Times New Roman"/>
                <w:i/>
                <w:sz w:val="14"/>
                <w:szCs w:val="14"/>
                <w:lang w:eastAsia="fr-FR"/>
              </w:rPr>
            </w:pPr>
            <w:r>
              <w:rPr>
                <w:rFonts w:ascii="Times New Roman" w:eastAsia="Times New Roman" w:hAnsi="Times New Roman"/>
                <w:i/>
                <w:sz w:val="14"/>
                <w:szCs w:val="14"/>
                <w:lang w:eastAsia="fr-FR"/>
              </w:rPr>
              <w:t>5</w:t>
            </w:r>
            <w:r w:rsidR="006003C0" w:rsidRPr="00032585">
              <w:rPr>
                <w:rFonts w:ascii="Times New Roman" w:eastAsia="Times New Roman" w:hAnsi="Times New Roman"/>
                <w:i/>
                <w:sz w:val="14"/>
                <w:szCs w:val="14"/>
                <w:lang w:eastAsia="fr-FR"/>
              </w:rPr>
              <w:t xml:space="preserve">. </w:t>
            </w:r>
            <w:r w:rsidR="006003C0" w:rsidRPr="006003C0">
              <w:rPr>
                <w:rFonts w:ascii="Times New Roman" w:eastAsia="Times New Roman" w:hAnsi="Times New Roman"/>
                <w:i/>
                <w:sz w:val="14"/>
                <w:szCs w:val="14"/>
                <w:lang w:eastAsia="fr-FR"/>
              </w:rPr>
              <w:t>Je n’ai jamais travaillé ni cherché de travail</w:t>
            </w:r>
          </w:p>
          <w:p w:rsidR="00516CD9" w:rsidRPr="00032585" w:rsidRDefault="00516CD9" w:rsidP="00516CD9">
            <w:pPr>
              <w:spacing w:before="60" w:after="0" w:line="240" w:lineRule="auto"/>
              <w:jc w:val="center"/>
              <w:rPr>
                <w:rFonts w:ascii="Times New Roman" w:eastAsia="Times New Roman" w:hAnsi="Times New Roman"/>
                <w:i/>
                <w:sz w:val="14"/>
                <w:szCs w:val="14"/>
                <w:lang w:eastAsia="fr-FR"/>
              </w:rPr>
            </w:pPr>
            <w:r w:rsidRPr="00032585">
              <w:rPr>
                <w:rFonts w:ascii="Times New Roman" w:eastAsia="Times New Roman" w:hAnsi="Times New Roman"/>
                <w:sz w:val="20"/>
                <w:szCs w:val="20"/>
                <w:lang w:eastAsia="fr-FR"/>
              </w:rPr>
              <w:t>|__|</w:t>
            </w:r>
          </w:p>
          <w:p w:rsidR="006003C0" w:rsidRPr="006003C0" w:rsidRDefault="006003C0" w:rsidP="006003C0">
            <w:pPr>
              <w:spacing w:after="60" w:line="240" w:lineRule="auto"/>
              <w:rPr>
                <w:rFonts w:ascii="Times New Roman" w:eastAsia="Times New Roman" w:hAnsi="Times New Roman"/>
                <w:i/>
                <w:sz w:val="16"/>
                <w:szCs w:val="16"/>
                <w:lang w:eastAsia="fr-FR"/>
              </w:rPr>
            </w:pPr>
          </w:p>
        </w:tc>
        <w:tc>
          <w:tcPr>
            <w:tcW w:w="638" w:type="pct"/>
            <w:vAlign w:val="center"/>
          </w:tcPr>
          <w:p w:rsidR="006003C0" w:rsidRPr="006003C0" w:rsidRDefault="006003C0" w:rsidP="00F53D8B">
            <w:pPr>
              <w:spacing w:after="0" w:line="240" w:lineRule="auto"/>
              <w:jc w:val="center"/>
              <w:rPr>
                <w:rFonts w:ascii="Times New Roman" w:hAnsi="Times New Roman"/>
              </w:rPr>
            </w:pPr>
            <w:del w:id="5" w:author="ILO" w:date="2014-07-24T15:11:00Z">
              <w:r w:rsidDel="00B74338">
                <w:rPr>
                  <w:rFonts w:ascii="Times New Roman" w:eastAsia="Times New Roman" w:hAnsi="Times New Roman"/>
                  <w:b/>
                  <w:color w:val="000000"/>
                  <w:sz w:val="16"/>
                  <w:szCs w:val="16"/>
                  <w:lang w:eastAsia="fr-FR"/>
                </w:rPr>
                <w:delText>4</w:delText>
              </w:r>
              <w:r w:rsidR="00203861" w:rsidDel="00B74338">
                <w:rPr>
                  <w:rFonts w:ascii="Times New Roman" w:eastAsia="Times New Roman" w:hAnsi="Times New Roman"/>
                  <w:b/>
                  <w:color w:val="000000"/>
                  <w:sz w:val="16"/>
                  <w:szCs w:val="16"/>
                  <w:lang w:eastAsia="fr-FR"/>
                </w:rPr>
                <w:delText xml:space="preserve">, </w:delText>
              </w:r>
            </w:del>
            <w:r w:rsidR="00B74338">
              <w:rPr>
                <w:rFonts w:ascii="Times New Roman" w:eastAsia="Times New Roman" w:hAnsi="Times New Roman"/>
                <w:b/>
                <w:color w:val="000000"/>
                <w:sz w:val="16"/>
                <w:szCs w:val="16"/>
                <w:lang w:eastAsia="fr-FR"/>
              </w:rPr>
              <w:t xml:space="preserve"> </w:t>
            </w:r>
            <w:r w:rsidR="00203861">
              <w:rPr>
                <w:rFonts w:ascii="Times New Roman" w:eastAsia="Times New Roman" w:hAnsi="Times New Roman"/>
                <w:b/>
                <w:color w:val="000000"/>
                <w:sz w:val="16"/>
                <w:szCs w:val="16"/>
                <w:lang w:eastAsia="fr-FR"/>
              </w:rPr>
              <w:t>5</w:t>
            </w:r>
            <w:r w:rsidRPr="006003C0">
              <w:rPr>
                <w:rFonts w:ascii="Times New Roman" w:hAnsi="Times New Roman"/>
                <w:b/>
                <w:sz w:val="16"/>
                <w:szCs w:val="16"/>
              </w:rPr>
              <w:sym w:font="Wingdings" w:char="F0F0"/>
            </w:r>
            <w:r>
              <w:rPr>
                <w:rFonts w:ascii="Times New Roman" w:eastAsia="Times New Roman" w:hAnsi="Times New Roman"/>
                <w:b/>
                <w:color w:val="000000"/>
                <w:sz w:val="16"/>
                <w:szCs w:val="16"/>
                <w:lang w:eastAsia="fr-FR"/>
              </w:rPr>
              <w:t>D13</w:t>
            </w:r>
          </w:p>
        </w:tc>
      </w:tr>
      <w:tr w:rsidR="006003C0" w:rsidRPr="006003C0" w:rsidTr="007578FB">
        <w:tc>
          <w:tcPr>
            <w:tcW w:w="282" w:type="pct"/>
          </w:tcPr>
          <w:p w:rsidR="006003C0" w:rsidRPr="006003C0" w:rsidRDefault="006003C0" w:rsidP="006003C0">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D2</w:t>
            </w:r>
          </w:p>
        </w:tc>
        <w:tc>
          <w:tcPr>
            <w:tcW w:w="2213" w:type="pct"/>
          </w:tcPr>
          <w:p w:rsidR="006003C0" w:rsidRPr="006003C0" w:rsidRDefault="006003C0" w:rsidP="006003C0">
            <w:pPr>
              <w:spacing w:before="60" w:after="0" w:line="240" w:lineRule="auto"/>
              <w:rPr>
                <w:rFonts w:ascii="Times New Roman" w:eastAsia="Times New Roman" w:hAnsi="Times New Roman"/>
                <w:b/>
                <w:color w:val="000000"/>
                <w:sz w:val="18"/>
                <w:szCs w:val="18"/>
                <w:lang w:eastAsia="fr-FR"/>
              </w:rPr>
            </w:pPr>
            <w:r w:rsidRPr="006003C0">
              <w:rPr>
                <w:rFonts w:ascii="Times New Roman" w:eastAsia="Times New Roman" w:hAnsi="Times New Roman"/>
                <w:b/>
                <w:color w:val="000000"/>
                <w:sz w:val="18"/>
                <w:szCs w:val="18"/>
                <w:lang w:eastAsia="fr-FR"/>
              </w:rPr>
              <w:t>À quelle date avez-vous commencé cette activité ?</w:t>
            </w:r>
            <w:r>
              <w:rPr>
                <w:rFonts w:ascii="Times New Roman" w:eastAsia="Times New Roman" w:hAnsi="Times New Roman"/>
                <w:b/>
                <w:color w:val="000000"/>
                <w:sz w:val="18"/>
                <w:szCs w:val="18"/>
                <w:lang w:eastAsia="fr-FR"/>
              </w:rPr>
              <w:t xml:space="preserve"> (Mois</w:t>
            </w:r>
            <w:r w:rsidR="00F776F3">
              <w:rPr>
                <w:rFonts w:ascii="Times New Roman" w:eastAsia="Times New Roman" w:hAnsi="Times New Roman"/>
                <w:b/>
                <w:color w:val="000000"/>
                <w:sz w:val="18"/>
                <w:szCs w:val="18"/>
                <w:lang w:eastAsia="fr-FR"/>
              </w:rPr>
              <w:t xml:space="preserve"> – Année)</w:t>
            </w:r>
          </w:p>
        </w:tc>
        <w:tc>
          <w:tcPr>
            <w:tcW w:w="1867" w:type="pct"/>
          </w:tcPr>
          <w:p w:rsidR="006003C0" w:rsidRPr="006003C0" w:rsidRDefault="00F776F3" w:rsidP="006003C0">
            <w:pPr>
              <w:spacing w:before="60" w:after="0" w:line="240" w:lineRule="auto"/>
              <w:jc w:val="center"/>
              <w:rPr>
                <w:rFonts w:ascii="Times New Roman" w:eastAsia="Times New Roman" w:hAnsi="Times New Roman"/>
                <w:i/>
                <w:sz w:val="16"/>
                <w:szCs w:val="16"/>
                <w:lang w:eastAsia="fr-FR"/>
              </w:rPr>
            </w:pPr>
            <w:r w:rsidRPr="00D53B99">
              <w:rPr>
                <w:rFonts w:ascii="Times New Roman" w:eastAsia="Times New Roman" w:hAnsi="Times New Roman"/>
                <w:sz w:val="20"/>
                <w:szCs w:val="20"/>
                <w:lang w:eastAsia="fr-FR"/>
              </w:rPr>
              <w:t>|__|__| - |__|__||__|__|</w:t>
            </w:r>
          </w:p>
        </w:tc>
        <w:tc>
          <w:tcPr>
            <w:tcW w:w="638" w:type="pct"/>
            <w:vAlign w:val="center"/>
          </w:tcPr>
          <w:p w:rsidR="006003C0" w:rsidRPr="006003C0" w:rsidRDefault="006003C0" w:rsidP="006003C0">
            <w:pPr>
              <w:spacing w:after="0" w:line="240" w:lineRule="auto"/>
              <w:jc w:val="center"/>
              <w:rPr>
                <w:rFonts w:ascii="Times New Roman" w:eastAsia="Times New Roman" w:hAnsi="Times New Roman"/>
                <w:b/>
                <w:color w:val="000000"/>
                <w:sz w:val="16"/>
                <w:szCs w:val="16"/>
                <w:lang w:eastAsia="fr-FR"/>
              </w:rPr>
            </w:pPr>
          </w:p>
        </w:tc>
      </w:tr>
    </w:tbl>
    <w:p w:rsidR="006003C0" w:rsidRDefault="006003C0" w:rsidP="00D60136">
      <w:pPr>
        <w:jc w:val="both"/>
        <w:rPr>
          <w:rFonts w:ascii="Times New Roman" w:eastAsia="Times New Roman" w:hAnsi="Times New Roman"/>
          <w:b/>
          <w:bCs/>
          <w:lang w:eastAsia="fr-FR"/>
        </w:rPr>
      </w:pPr>
    </w:p>
    <w:p w:rsidR="006003C0" w:rsidRPr="00516CD9" w:rsidRDefault="00F776F3" w:rsidP="00D60136">
      <w:pPr>
        <w:jc w:val="both"/>
        <w:rPr>
          <w:rFonts w:ascii="Times New Roman" w:eastAsia="Times New Roman" w:hAnsi="Times New Roman"/>
          <w:bCs/>
          <w:lang w:eastAsia="fr-FR"/>
        </w:rPr>
      </w:pPr>
      <w:r w:rsidRPr="00F776F3">
        <w:rPr>
          <w:rFonts w:ascii="Times New Roman" w:eastAsia="Times New Roman" w:hAnsi="Times New Roman"/>
          <w:b/>
          <w:bCs/>
          <w:lang w:eastAsia="fr-FR"/>
        </w:rPr>
        <w:t>[</w:t>
      </w:r>
      <w:r w:rsidRPr="00516CD9">
        <w:rPr>
          <w:rFonts w:ascii="Times New Roman" w:eastAsia="Times New Roman" w:hAnsi="Times New Roman"/>
          <w:bCs/>
          <w:lang w:eastAsia="fr-FR"/>
        </w:rPr>
        <w:t>ENQUETEURS: VEUILLEZ COMMENCER A REMPLIR LA GRILLE SUIVANTE AVEC LES INFORMATIONS COLLECTEES DANS LA PREMIERE LIGNE (ACTIVITE NUMERO 1)]</w:t>
      </w:r>
    </w:p>
    <w:p w:rsidR="006003C0" w:rsidRDefault="006003C0" w:rsidP="00D60136">
      <w:pPr>
        <w:jc w:val="both"/>
        <w:rPr>
          <w:rFonts w:ascii="Times New Roman" w:eastAsia="Times New Roman" w:hAnsi="Times New Roman"/>
          <w:b/>
          <w:bCs/>
          <w:lang w:eastAsia="fr-FR"/>
        </w:rPr>
      </w:pPr>
    </w:p>
    <w:p w:rsidR="006003C0" w:rsidRPr="000A72C4" w:rsidRDefault="006003C0" w:rsidP="00D60136">
      <w:pPr>
        <w:jc w:val="both"/>
        <w:rPr>
          <w:rFonts w:ascii="Times New Roman" w:eastAsia="Times New Roman" w:hAnsi="Times New Roman"/>
          <w:b/>
          <w:bCs/>
          <w:lang w:eastAsia="fr-FR"/>
        </w:rPr>
        <w:sectPr w:rsidR="006003C0" w:rsidRPr="000A72C4" w:rsidSect="0066432F">
          <w:footerReference w:type="default" r:id="rId12"/>
          <w:pgSz w:w="11906" w:h="16838"/>
          <w:pgMar w:top="720" w:right="720" w:bottom="720" w:left="720" w:header="708" w:footer="708" w:gutter="0"/>
          <w:cols w:space="708"/>
          <w:docGrid w:linePitch="360"/>
        </w:sectPr>
      </w:pPr>
    </w:p>
    <w:p w:rsidR="00D60136" w:rsidRPr="00A15FDF" w:rsidRDefault="00D60136" w:rsidP="008C7BD8">
      <w:pPr>
        <w:spacing w:after="60"/>
        <w:jc w:val="both"/>
        <w:rPr>
          <w:rFonts w:ascii="Times New Roman" w:hAnsi="Times New Roman"/>
          <w:i/>
          <w:sz w:val="16"/>
          <w:szCs w:val="16"/>
          <w:lang w:val="fr-CH"/>
        </w:rPr>
      </w:pPr>
    </w:p>
    <w:tbl>
      <w:tblPr>
        <w:tblW w:w="16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0"/>
        <w:gridCol w:w="567"/>
        <w:gridCol w:w="449"/>
        <w:gridCol w:w="709"/>
        <w:gridCol w:w="2245"/>
        <w:gridCol w:w="1134"/>
        <w:gridCol w:w="1110"/>
        <w:gridCol w:w="827"/>
        <w:gridCol w:w="1205"/>
        <w:gridCol w:w="1346"/>
        <w:gridCol w:w="1843"/>
        <w:gridCol w:w="1276"/>
        <w:gridCol w:w="1134"/>
        <w:gridCol w:w="1853"/>
      </w:tblGrid>
      <w:tr w:rsidR="0075260F" w:rsidRPr="00F776F3" w:rsidTr="003C2EAF">
        <w:trPr>
          <w:trHeight w:val="5105"/>
          <w:jc w:val="center"/>
        </w:trPr>
        <w:tc>
          <w:tcPr>
            <w:tcW w:w="680" w:type="dxa"/>
            <w:tcBorders>
              <w:bottom w:val="single" w:sz="4" w:space="0" w:color="auto"/>
            </w:tcBorders>
            <w:tcMar>
              <w:left w:w="43" w:type="dxa"/>
              <w:right w:w="43" w:type="dxa"/>
            </w:tcMar>
            <w:vAlign w:val="center"/>
          </w:tcPr>
          <w:p w:rsidR="00F776F3" w:rsidRPr="00F776F3" w:rsidRDefault="00F776F3" w:rsidP="00F776F3">
            <w:pPr>
              <w:autoSpaceDE w:val="0"/>
              <w:autoSpaceDN w:val="0"/>
              <w:adjustRightInd w:val="0"/>
              <w:spacing w:after="0" w:line="240" w:lineRule="auto"/>
              <w:rPr>
                <w:rFonts w:ascii="Times New Roman" w:eastAsia="Times New Roman" w:hAnsi="Times New Roman"/>
                <w:b/>
                <w:bCs/>
                <w:sz w:val="16"/>
                <w:szCs w:val="16"/>
                <w:lang w:val="fr-CH"/>
              </w:rPr>
            </w:pPr>
            <w:r w:rsidRPr="00F776F3">
              <w:rPr>
                <w:rFonts w:ascii="Times New Roman" w:eastAsia="Times New Roman" w:hAnsi="Times New Roman"/>
                <w:b/>
                <w:bCs/>
                <w:sz w:val="16"/>
                <w:szCs w:val="16"/>
                <w:lang w:val="fr-CH"/>
              </w:rPr>
              <w:t>Numéro d’</w:t>
            </w:r>
          </w:p>
          <w:p w:rsidR="00F776F3" w:rsidRPr="00F776F3" w:rsidRDefault="00F776F3" w:rsidP="00F776F3">
            <w:pPr>
              <w:autoSpaceDE w:val="0"/>
              <w:autoSpaceDN w:val="0"/>
              <w:adjustRightInd w:val="0"/>
              <w:spacing w:after="0" w:line="240" w:lineRule="auto"/>
              <w:rPr>
                <w:rFonts w:ascii="Times New Roman" w:eastAsia="Times New Roman" w:hAnsi="Times New Roman"/>
                <w:b/>
                <w:bCs/>
                <w:sz w:val="16"/>
                <w:szCs w:val="16"/>
                <w:lang w:val="fr-CH"/>
              </w:rPr>
            </w:pPr>
            <w:r w:rsidRPr="00F776F3">
              <w:rPr>
                <w:rFonts w:ascii="Times New Roman" w:eastAsia="Times New Roman" w:hAnsi="Times New Roman"/>
                <w:b/>
                <w:bCs/>
                <w:sz w:val="16"/>
                <w:szCs w:val="16"/>
                <w:lang w:val="fr-CH"/>
              </w:rPr>
              <w:t>activité</w:t>
            </w:r>
          </w:p>
          <w:p w:rsidR="00F776F3" w:rsidRPr="00F776F3" w:rsidRDefault="00F776F3" w:rsidP="00F776F3">
            <w:pPr>
              <w:spacing w:after="0" w:line="240" w:lineRule="auto"/>
              <w:rPr>
                <w:rFonts w:ascii="Times New Roman" w:eastAsia="Times New Roman" w:hAnsi="Times New Roman"/>
                <w:b/>
                <w:sz w:val="16"/>
                <w:szCs w:val="16"/>
                <w:lang w:val="fr-CH" w:eastAsia="fr-CH"/>
              </w:rPr>
            </w:pPr>
          </w:p>
        </w:tc>
        <w:tc>
          <w:tcPr>
            <w:tcW w:w="1725" w:type="dxa"/>
            <w:gridSpan w:val="3"/>
            <w:tcBorders>
              <w:bottom w:val="single" w:sz="4" w:space="0" w:color="auto"/>
            </w:tcBorders>
            <w:tcMar>
              <w:left w:w="43" w:type="dxa"/>
              <w:right w:w="43" w:type="dxa"/>
            </w:tcMar>
            <w:vAlign w:val="center"/>
          </w:tcPr>
          <w:p w:rsidR="00F776F3" w:rsidRPr="00F776F3" w:rsidRDefault="00F776F3" w:rsidP="00F776F3">
            <w:pPr>
              <w:autoSpaceDE w:val="0"/>
              <w:autoSpaceDN w:val="0"/>
              <w:adjustRightInd w:val="0"/>
              <w:spacing w:after="0" w:line="240" w:lineRule="auto"/>
              <w:rPr>
                <w:rFonts w:ascii="Times New Roman" w:eastAsia="Times New Roman" w:hAnsi="Times New Roman"/>
                <w:b/>
                <w:bCs/>
                <w:sz w:val="16"/>
                <w:szCs w:val="16"/>
                <w:lang w:val="fr-CH"/>
              </w:rPr>
            </w:pPr>
            <w:r w:rsidRPr="00F776F3">
              <w:rPr>
                <w:rFonts w:ascii="Times New Roman" w:eastAsia="Times New Roman" w:hAnsi="Times New Roman"/>
                <w:b/>
                <w:bCs/>
                <w:sz w:val="16"/>
                <w:szCs w:val="16"/>
                <w:lang w:val="fr-CH"/>
              </w:rPr>
              <w:t>D.3 - Date de début</w:t>
            </w:r>
          </w:p>
          <w:p w:rsidR="00F776F3" w:rsidRPr="00F776F3" w:rsidRDefault="00F776F3" w:rsidP="00F776F3">
            <w:pPr>
              <w:autoSpaceDE w:val="0"/>
              <w:autoSpaceDN w:val="0"/>
              <w:adjustRightInd w:val="0"/>
              <w:spacing w:after="0" w:line="240" w:lineRule="auto"/>
              <w:rPr>
                <w:rFonts w:ascii="Times New Roman" w:eastAsia="Times New Roman" w:hAnsi="Times New Roman"/>
                <w:bCs/>
                <w:sz w:val="16"/>
                <w:szCs w:val="16"/>
                <w:lang w:val="fr-CH"/>
              </w:rPr>
            </w:pPr>
            <w:r w:rsidRPr="00F776F3">
              <w:rPr>
                <w:rFonts w:ascii="Times New Roman" w:eastAsia="Times New Roman" w:hAnsi="Times New Roman"/>
                <w:b/>
                <w:bCs/>
                <w:sz w:val="16"/>
                <w:szCs w:val="16"/>
                <w:lang w:val="fr-CH"/>
              </w:rPr>
              <w:t>(Année/Mois)</w:t>
            </w:r>
          </w:p>
          <w:p w:rsidR="00F776F3" w:rsidRPr="00F776F3" w:rsidRDefault="00F776F3" w:rsidP="00F776F3">
            <w:pPr>
              <w:spacing w:after="0" w:line="240" w:lineRule="auto"/>
              <w:rPr>
                <w:rFonts w:ascii="Times New Roman" w:eastAsia="Times New Roman" w:hAnsi="Times New Roman"/>
                <w:b/>
                <w:sz w:val="16"/>
                <w:szCs w:val="16"/>
                <w:lang w:val="fr-CH" w:eastAsia="fr-CH"/>
              </w:rPr>
            </w:pPr>
          </w:p>
        </w:tc>
        <w:tc>
          <w:tcPr>
            <w:tcW w:w="2245" w:type="dxa"/>
            <w:tcBorders>
              <w:bottom w:val="single" w:sz="4" w:space="0" w:color="auto"/>
            </w:tcBorders>
            <w:tcMar>
              <w:left w:w="43" w:type="dxa"/>
              <w:right w:w="43" w:type="dxa"/>
            </w:tcMar>
          </w:tcPr>
          <w:p w:rsidR="00F776F3" w:rsidRPr="00F776F3" w:rsidRDefault="00F776F3" w:rsidP="00F776F3">
            <w:pPr>
              <w:autoSpaceDE w:val="0"/>
              <w:autoSpaceDN w:val="0"/>
              <w:adjustRightInd w:val="0"/>
              <w:spacing w:after="0" w:line="240" w:lineRule="auto"/>
              <w:rPr>
                <w:rFonts w:ascii="Times New Roman" w:eastAsia="Times New Roman" w:hAnsi="Times New Roman"/>
                <w:b/>
                <w:bCs/>
                <w:sz w:val="16"/>
                <w:szCs w:val="16"/>
                <w:lang w:val="fr-CH"/>
              </w:rPr>
            </w:pPr>
            <w:r w:rsidRPr="00F776F3">
              <w:rPr>
                <w:rFonts w:ascii="Times New Roman" w:eastAsia="Times New Roman" w:hAnsi="Times New Roman"/>
                <w:b/>
                <w:bCs/>
                <w:sz w:val="16"/>
                <w:szCs w:val="16"/>
                <w:lang w:val="fr-CH"/>
              </w:rPr>
              <w:t xml:space="preserve">D.4 </w:t>
            </w:r>
            <w:r w:rsidRPr="00F776F3">
              <w:rPr>
                <w:rFonts w:ascii="Cambria Math" w:eastAsia="Times New Roman" w:hAnsi="Cambria Math" w:cs="Cambria Math"/>
                <w:b/>
                <w:bCs/>
                <w:sz w:val="16"/>
                <w:szCs w:val="16"/>
                <w:lang w:val="fr-CH"/>
              </w:rPr>
              <w:t>‐</w:t>
            </w:r>
            <w:r w:rsidRPr="00F776F3">
              <w:rPr>
                <w:rFonts w:ascii="Times New Roman" w:eastAsia="Times New Roman" w:hAnsi="Times New Roman"/>
                <w:b/>
                <w:bCs/>
                <w:sz w:val="16"/>
                <w:szCs w:val="16"/>
                <w:lang w:val="fr-CH"/>
              </w:rPr>
              <w:t xml:space="preserve"> Laquelle des situations suivantes </w:t>
            </w:r>
            <w:r w:rsidR="003C2EAF" w:rsidRPr="0075260F">
              <w:rPr>
                <w:rFonts w:ascii="Times New Roman" w:eastAsia="Times New Roman" w:hAnsi="Times New Roman"/>
                <w:b/>
                <w:bCs/>
                <w:sz w:val="16"/>
                <w:szCs w:val="16"/>
                <w:lang w:val="fr-CH"/>
              </w:rPr>
              <w:t>correspond</w:t>
            </w:r>
            <w:r w:rsidRPr="00F776F3">
              <w:rPr>
                <w:rFonts w:ascii="Times New Roman" w:eastAsia="Times New Roman" w:hAnsi="Times New Roman"/>
                <w:b/>
                <w:bCs/>
                <w:sz w:val="16"/>
                <w:szCs w:val="16"/>
                <w:lang w:val="fr-CH"/>
              </w:rPr>
              <w:t xml:space="preserve"> le mieux à ce que vous faisiez ? </w:t>
            </w:r>
            <w:r w:rsidRPr="0075260F">
              <w:rPr>
                <w:rFonts w:ascii="Times New Roman" w:eastAsia="Times New Roman" w:hAnsi="Times New Roman"/>
                <w:b/>
                <w:bCs/>
                <w:sz w:val="16"/>
                <w:szCs w:val="16"/>
                <w:lang w:val="fr-CH"/>
              </w:rPr>
              <w:t>(lister par ordre)</w:t>
            </w:r>
          </w:p>
          <w:p w:rsidR="00F776F3" w:rsidRPr="00F776F3" w:rsidRDefault="00F776F3" w:rsidP="00F776F3">
            <w:pPr>
              <w:autoSpaceDE w:val="0"/>
              <w:autoSpaceDN w:val="0"/>
              <w:adjustRightInd w:val="0"/>
              <w:spacing w:after="0" w:line="240" w:lineRule="auto"/>
              <w:rPr>
                <w:rFonts w:ascii="Times New Roman" w:eastAsia="Times New Roman" w:hAnsi="Times New Roman"/>
                <w:b/>
                <w:bCs/>
                <w:sz w:val="16"/>
                <w:szCs w:val="16"/>
                <w:lang w:val="fr-CH"/>
              </w:rPr>
            </w:pPr>
          </w:p>
          <w:p w:rsidR="00F776F3" w:rsidRPr="00F776F3" w:rsidRDefault="00F776F3" w:rsidP="00F776F3">
            <w:pPr>
              <w:autoSpaceDE w:val="0"/>
              <w:autoSpaceDN w:val="0"/>
              <w:adjustRightInd w:val="0"/>
              <w:spacing w:after="0" w:line="240" w:lineRule="auto"/>
              <w:rPr>
                <w:rFonts w:ascii="Times New Roman" w:eastAsia="Times New Roman" w:hAnsi="Times New Roman"/>
                <w:b/>
                <w:bCs/>
                <w:sz w:val="16"/>
                <w:szCs w:val="16"/>
                <w:lang w:val="fr-CH"/>
              </w:rPr>
            </w:pP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1=  Travail salarié pour un employeur</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(temps plein ou partiel)</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2= Travailleur indépendant/travailleur à</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son compte</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3= Travailleur familial non rémunéré </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(travail au profit de la famille)</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4= En cours d'apprentissage / de stage</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5= Disponible, en recherche active</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d'emploi</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6= En formation, à l’école à temps plein</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7= S'occupe du foyer (notamment des </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enfants)</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8= Pas travaillé, ni recherché d'emploi       pour d'autres raisons (invalidité etc.)</w:t>
            </w:r>
          </w:p>
        </w:tc>
        <w:tc>
          <w:tcPr>
            <w:tcW w:w="1134" w:type="dxa"/>
            <w:tcBorders>
              <w:bottom w:val="single" w:sz="4" w:space="0" w:color="auto"/>
            </w:tcBorders>
            <w:tcMar>
              <w:left w:w="43" w:type="dxa"/>
              <w:right w:w="43" w:type="dxa"/>
            </w:tcMar>
          </w:tcPr>
          <w:p w:rsidR="00F776F3" w:rsidRPr="00F776F3" w:rsidRDefault="00F776F3" w:rsidP="00F776F3">
            <w:pPr>
              <w:autoSpaceDE w:val="0"/>
              <w:autoSpaceDN w:val="0"/>
              <w:adjustRightInd w:val="0"/>
              <w:spacing w:after="0" w:line="240" w:lineRule="auto"/>
              <w:rPr>
                <w:rFonts w:ascii="Times New Roman" w:eastAsia="Times New Roman" w:hAnsi="Times New Roman"/>
                <w:b/>
                <w:bCs/>
                <w:sz w:val="16"/>
                <w:szCs w:val="16"/>
                <w:lang w:val="fr-CH"/>
              </w:rPr>
            </w:pPr>
            <w:r w:rsidRPr="00F776F3">
              <w:rPr>
                <w:rFonts w:ascii="Times New Roman" w:eastAsia="Times New Roman" w:hAnsi="Times New Roman"/>
                <w:b/>
                <w:bCs/>
                <w:sz w:val="16"/>
                <w:szCs w:val="16"/>
                <w:lang w:val="fr-CH"/>
              </w:rPr>
              <w:t xml:space="preserve">D.5 – </w:t>
            </w:r>
            <w:r w:rsidR="006C2A40">
              <w:rPr>
                <w:rFonts w:ascii="Times New Roman" w:eastAsia="Times New Roman" w:hAnsi="Times New Roman"/>
                <w:b/>
                <w:bCs/>
                <w:sz w:val="16"/>
                <w:szCs w:val="16"/>
                <w:lang w:val="fr-CH"/>
              </w:rPr>
              <w:t>Avez-vous poursuivi cette activité de façon continue jusqu’à maintenant</w:t>
            </w:r>
            <w:r w:rsidRPr="00F776F3">
              <w:rPr>
                <w:rFonts w:ascii="Times New Roman" w:eastAsia="Times New Roman" w:hAnsi="Times New Roman"/>
                <w:b/>
                <w:bCs/>
                <w:sz w:val="16"/>
                <w:szCs w:val="16"/>
                <w:lang w:val="fr-CH"/>
              </w:rPr>
              <w:t>?</w:t>
            </w:r>
          </w:p>
          <w:p w:rsidR="00F776F3" w:rsidRPr="00F776F3" w:rsidRDefault="00F776F3" w:rsidP="00F776F3">
            <w:pPr>
              <w:spacing w:after="0" w:line="240" w:lineRule="auto"/>
              <w:rPr>
                <w:rFonts w:ascii="Times New Roman" w:eastAsia="Times New Roman" w:hAnsi="Times New Roman"/>
                <w:b/>
                <w:sz w:val="16"/>
                <w:szCs w:val="16"/>
                <w:lang w:val="fr-CH" w:eastAsia="fr-CH"/>
              </w:rPr>
            </w:pPr>
          </w:p>
          <w:p w:rsidR="00F776F3" w:rsidRPr="00F776F3" w:rsidRDefault="00F776F3" w:rsidP="00F776F3">
            <w:pPr>
              <w:spacing w:after="0" w:line="240" w:lineRule="auto"/>
              <w:rPr>
                <w:rFonts w:ascii="Times New Roman" w:eastAsia="Times New Roman" w:hAnsi="Times New Roman"/>
                <w:b/>
                <w:sz w:val="16"/>
                <w:szCs w:val="16"/>
                <w:lang w:val="fr-CH" w:eastAsia="fr-CH"/>
              </w:rPr>
            </w:pPr>
          </w:p>
          <w:p w:rsidR="00F776F3" w:rsidRPr="00F776F3" w:rsidRDefault="00F776F3" w:rsidP="00F776F3">
            <w:pPr>
              <w:autoSpaceDE w:val="0"/>
              <w:autoSpaceDN w:val="0"/>
              <w:adjustRightInd w:val="0"/>
              <w:spacing w:after="0" w:line="240" w:lineRule="auto"/>
              <w:rPr>
                <w:rFonts w:ascii="Times New Roman" w:eastAsia="Times New Roman" w:hAnsi="Times New Roman"/>
                <w:bCs/>
                <w:sz w:val="16"/>
                <w:szCs w:val="16"/>
                <w:lang w:val="fr-CH"/>
              </w:rPr>
            </w:pPr>
            <w:r w:rsidRPr="00F776F3">
              <w:rPr>
                <w:rFonts w:ascii="Times New Roman" w:eastAsia="Times New Roman" w:hAnsi="Times New Roman"/>
                <w:sz w:val="16"/>
                <w:szCs w:val="16"/>
                <w:lang w:val="fr-CH"/>
              </w:rPr>
              <w:t>1= Oui</w:t>
            </w:r>
          </w:p>
          <w:p w:rsidR="00F776F3" w:rsidRPr="00F776F3" w:rsidRDefault="00F776F3" w:rsidP="00F776F3">
            <w:pPr>
              <w:spacing w:after="0" w:line="240" w:lineRule="auto"/>
              <w:rPr>
                <w:rFonts w:ascii="Times New Roman" w:eastAsia="Times New Roman" w:hAnsi="Times New Roman"/>
                <w:b/>
                <w:sz w:val="16"/>
                <w:szCs w:val="16"/>
                <w:lang w:val="fr-CH" w:eastAsia="fr-CH"/>
              </w:rPr>
            </w:pPr>
          </w:p>
          <w:p w:rsid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2= Non</w:t>
            </w:r>
          </w:p>
          <w:p w:rsidR="00696B15" w:rsidRDefault="00696B15" w:rsidP="00F776F3">
            <w:pPr>
              <w:autoSpaceDE w:val="0"/>
              <w:autoSpaceDN w:val="0"/>
              <w:adjustRightInd w:val="0"/>
              <w:spacing w:after="0" w:line="240" w:lineRule="auto"/>
              <w:rPr>
                <w:rFonts w:ascii="Times New Roman" w:eastAsia="Times New Roman" w:hAnsi="Times New Roman"/>
                <w:sz w:val="16"/>
                <w:szCs w:val="16"/>
                <w:lang w:val="fr-CH"/>
              </w:rPr>
            </w:pPr>
          </w:p>
          <w:p w:rsidR="00696B15" w:rsidRPr="00F776F3" w:rsidRDefault="00696B15" w:rsidP="00696B15">
            <w:pPr>
              <w:autoSpaceDE w:val="0"/>
              <w:autoSpaceDN w:val="0"/>
              <w:adjustRightInd w:val="0"/>
              <w:spacing w:after="0" w:line="240" w:lineRule="auto"/>
              <w:rPr>
                <w:rFonts w:ascii="Times New Roman" w:eastAsia="Times New Roman" w:hAnsi="Times New Roman"/>
                <w:sz w:val="16"/>
                <w:szCs w:val="16"/>
                <w:lang w:val="fr-CH"/>
              </w:rPr>
            </w:pPr>
            <w:r>
              <w:rPr>
                <w:rFonts w:ascii="Times New Roman" w:eastAsia="Times New Roman" w:hAnsi="Times New Roman"/>
                <w:sz w:val="16"/>
                <w:szCs w:val="16"/>
                <w:lang w:val="fr-CH"/>
              </w:rPr>
              <w:t xml:space="preserve">1 </w:t>
            </w:r>
            <w:r w:rsidR="00394739">
              <w:rPr>
                <w:rFonts w:ascii="Times New Roman" w:eastAsia="Times New Roman" w:hAnsi="Times New Roman"/>
                <w:noProof/>
                <w:sz w:val="16"/>
                <w:szCs w:val="16"/>
                <w:lang w:eastAsia="fr-FR"/>
              </w:rPr>
              <w:pict>
                <v:shapetype id="_x0000_t32" coordsize="21600,21600" o:spt="32" o:oned="t" path="m,l21600,21600e" filled="f">
                  <v:path arrowok="t" fillok="f" o:connecttype="none"/>
                  <o:lock v:ext="edit" shapetype="t"/>
                </v:shapetype>
                <v:shape id="_x0000_s1038" type="#_x0000_t32" style="position:absolute;margin-left:6.7pt;margin-top:4.35pt;width:13pt;height:0;z-index:25166899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">
                  <v:stroke endarrow="block"/>
                </v:shape>
              </w:pict>
            </w:r>
            <w:r>
              <w:rPr>
                <w:rFonts w:ascii="Times New Roman" w:eastAsia="Times New Roman" w:hAnsi="Times New Roman"/>
                <w:bCs/>
                <w:sz w:val="16"/>
                <w:szCs w:val="16"/>
                <w:lang w:val="fr-CH"/>
              </w:rPr>
              <w:t xml:space="preserve">         PASSER À D</w:t>
            </w:r>
            <w:r w:rsidRPr="00F776F3">
              <w:rPr>
                <w:rFonts w:ascii="Times New Roman" w:eastAsia="Times New Roman" w:hAnsi="Times New Roman"/>
                <w:bCs/>
                <w:sz w:val="16"/>
                <w:szCs w:val="16"/>
                <w:lang w:val="fr-CH"/>
              </w:rPr>
              <w:t>13</w:t>
            </w:r>
          </w:p>
          <w:p w:rsidR="00696B15" w:rsidRPr="00F776F3" w:rsidRDefault="00696B15" w:rsidP="00F776F3">
            <w:pPr>
              <w:autoSpaceDE w:val="0"/>
              <w:autoSpaceDN w:val="0"/>
              <w:adjustRightInd w:val="0"/>
              <w:spacing w:after="0" w:line="240" w:lineRule="auto"/>
              <w:rPr>
                <w:rFonts w:ascii="Times New Roman" w:eastAsia="Times New Roman" w:hAnsi="Times New Roman"/>
                <w:b/>
                <w:bCs/>
                <w:sz w:val="16"/>
                <w:szCs w:val="16"/>
                <w:lang w:val="fr-CH"/>
              </w:rPr>
            </w:pPr>
          </w:p>
        </w:tc>
        <w:tc>
          <w:tcPr>
            <w:tcW w:w="1937" w:type="dxa"/>
            <w:gridSpan w:val="2"/>
            <w:tcBorders>
              <w:bottom w:val="single" w:sz="4" w:space="0" w:color="auto"/>
            </w:tcBorders>
            <w:tcMar>
              <w:left w:w="43" w:type="dxa"/>
              <w:right w:w="43" w:type="dxa"/>
            </w:tcMar>
          </w:tcPr>
          <w:p w:rsidR="00F776F3" w:rsidRPr="00F776F3" w:rsidRDefault="00F776F3" w:rsidP="00F776F3">
            <w:pPr>
              <w:autoSpaceDE w:val="0"/>
              <w:autoSpaceDN w:val="0"/>
              <w:adjustRightInd w:val="0"/>
              <w:spacing w:after="0" w:line="240" w:lineRule="auto"/>
              <w:rPr>
                <w:rFonts w:ascii="Times New Roman" w:eastAsia="Times New Roman" w:hAnsi="Times New Roman"/>
                <w:b/>
                <w:bCs/>
                <w:sz w:val="16"/>
                <w:szCs w:val="16"/>
                <w:lang w:val="fr-CH"/>
              </w:rPr>
            </w:pPr>
            <w:r w:rsidRPr="00F776F3">
              <w:rPr>
                <w:rFonts w:ascii="Times New Roman" w:eastAsia="Times New Roman" w:hAnsi="Times New Roman"/>
                <w:b/>
                <w:bCs/>
                <w:sz w:val="16"/>
                <w:szCs w:val="16"/>
                <w:lang w:val="fr-CH"/>
              </w:rPr>
              <w:t xml:space="preserve">D.6 - Et à quelle date avez-vous arrêtez cette activité et commencez votre emploi ou activité suivante? </w:t>
            </w:r>
          </w:p>
          <w:p w:rsidR="00F776F3" w:rsidRPr="00F776F3" w:rsidRDefault="00F776F3" w:rsidP="00F776F3">
            <w:pPr>
              <w:autoSpaceDE w:val="0"/>
              <w:autoSpaceDN w:val="0"/>
              <w:adjustRightInd w:val="0"/>
              <w:spacing w:after="0" w:line="240" w:lineRule="auto"/>
              <w:rPr>
                <w:rFonts w:ascii="Times New Roman" w:eastAsia="Times New Roman" w:hAnsi="Times New Roman"/>
                <w:b/>
                <w:bCs/>
                <w:sz w:val="16"/>
                <w:szCs w:val="16"/>
                <w:lang w:val="fr-CH"/>
              </w:rPr>
            </w:pPr>
            <w:r w:rsidRPr="00F776F3">
              <w:rPr>
                <w:rFonts w:ascii="Times New Roman" w:eastAsia="Times New Roman" w:hAnsi="Times New Roman"/>
                <w:b/>
                <w:bCs/>
                <w:sz w:val="16"/>
                <w:szCs w:val="16"/>
                <w:lang w:val="fr-CH"/>
              </w:rPr>
              <w:t xml:space="preserve">(Année / Mois) </w:t>
            </w:r>
          </w:p>
          <w:p w:rsidR="00F776F3" w:rsidRPr="00F776F3" w:rsidRDefault="00F776F3" w:rsidP="00F776F3">
            <w:pPr>
              <w:autoSpaceDE w:val="0"/>
              <w:autoSpaceDN w:val="0"/>
              <w:adjustRightInd w:val="0"/>
              <w:spacing w:after="0" w:line="240" w:lineRule="auto"/>
              <w:rPr>
                <w:rFonts w:ascii="Times New Roman" w:eastAsia="Times New Roman" w:hAnsi="Times New Roman"/>
                <w:b/>
                <w:bCs/>
                <w:sz w:val="16"/>
                <w:szCs w:val="16"/>
                <w:lang w:val="fr-CH"/>
              </w:rPr>
            </w:pPr>
          </w:p>
          <w:p w:rsidR="00F776F3" w:rsidRPr="00F776F3" w:rsidRDefault="00F776F3" w:rsidP="00F776F3">
            <w:pPr>
              <w:autoSpaceDE w:val="0"/>
              <w:autoSpaceDN w:val="0"/>
              <w:adjustRightInd w:val="0"/>
              <w:spacing w:after="0" w:line="240" w:lineRule="auto"/>
              <w:rPr>
                <w:rFonts w:ascii="Times New Roman" w:eastAsia="Times New Roman" w:hAnsi="Times New Roman"/>
                <w:b/>
                <w:bCs/>
                <w:sz w:val="16"/>
                <w:szCs w:val="16"/>
                <w:lang w:val="fr-CH"/>
              </w:rPr>
            </w:pPr>
          </w:p>
          <w:p w:rsidR="00F776F3" w:rsidRPr="00F776F3" w:rsidRDefault="00F776F3" w:rsidP="00F776F3">
            <w:pPr>
              <w:autoSpaceDE w:val="0"/>
              <w:autoSpaceDN w:val="0"/>
              <w:adjustRightInd w:val="0"/>
              <w:spacing w:after="0" w:line="240" w:lineRule="auto"/>
              <w:rPr>
                <w:rFonts w:ascii="Times New Roman" w:eastAsia="Times New Roman" w:hAnsi="Times New Roman"/>
                <w:b/>
                <w:bCs/>
                <w:sz w:val="16"/>
                <w:szCs w:val="16"/>
                <w:lang w:val="fr-CH"/>
              </w:rPr>
            </w:pPr>
            <w:r w:rsidRPr="00F776F3">
              <w:rPr>
                <w:rFonts w:ascii="Times New Roman" w:eastAsia="Times New Roman" w:hAnsi="Times New Roman"/>
                <w:b/>
                <w:bCs/>
                <w:sz w:val="16"/>
                <w:szCs w:val="16"/>
                <w:lang w:val="fr-CH"/>
              </w:rPr>
              <w:t>SI D.4 = 1-4, PASSER À D.7 (QUESTION SUIVANTE)</w:t>
            </w:r>
          </w:p>
          <w:p w:rsidR="00F776F3" w:rsidRPr="00F776F3" w:rsidRDefault="00F776F3" w:rsidP="00F776F3">
            <w:pPr>
              <w:autoSpaceDE w:val="0"/>
              <w:autoSpaceDN w:val="0"/>
              <w:adjustRightInd w:val="0"/>
              <w:spacing w:after="0" w:line="240" w:lineRule="auto"/>
              <w:rPr>
                <w:rFonts w:ascii="Times New Roman" w:eastAsia="Times New Roman" w:hAnsi="Times New Roman"/>
                <w:b/>
                <w:sz w:val="16"/>
                <w:szCs w:val="16"/>
                <w:lang w:val="fr-CH"/>
              </w:rPr>
            </w:pPr>
          </w:p>
          <w:p w:rsidR="00F776F3" w:rsidRPr="00F776F3" w:rsidRDefault="00F776F3" w:rsidP="00F776F3">
            <w:pPr>
              <w:autoSpaceDE w:val="0"/>
              <w:autoSpaceDN w:val="0"/>
              <w:adjustRightInd w:val="0"/>
              <w:spacing w:after="0" w:line="240" w:lineRule="auto"/>
              <w:rPr>
                <w:rFonts w:ascii="Times New Roman" w:eastAsia="Times New Roman" w:hAnsi="Times New Roman"/>
                <w:bCs/>
                <w:sz w:val="16"/>
                <w:szCs w:val="16"/>
                <w:lang w:val="fr-CH"/>
              </w:rPr>
            </w:pPr>
            <w:r w:rsidRPr="00F776F3">
              <w:rPr>
                <w:rFonts w:ascii="Times New Roman" w:eastAsia="Times New Roman" w:hAnsi="Times New Roman"/>
                <w:b/>
                <w:bCs/>
                <w:sz w:val="16"/>
                <w:szCs w:val="16"/>
                <w:lang w:val="fr-CH"/>
              </w:rPr>
              <w:t>SI D.4 = 5-8, PASSER À LA PROCHAINE ACTIVITE APRES AVOIR NOTE LA FIN DE CELLE-CI</w:t>
            </w:r>
          </w:p>
        </w:tc>
        <w:tc>
          <w:tcPr>
            <w:tcW w:w="1205" w:type="dxa"/>
            <w:tcBorders>
              <w:bottom w:val="single" w:sz="4" w:space="0" w:color="auto"/>
            </w:tcBorders>
            <w:tcMar>
              <w:left w:w="43" w:type="dxa"/>
              <w:right w:w="43" w:type="dxa"/>
            </w:tcMar>
          </w:tcPr>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b/>
                <w:bCs/>
                <w:sz w:val="16"/>
                <w:szCs w:val="16"/>
                <w:lang w:val="fr-CH"/>
              </w:rPr>
              <w:t xml:space="preserve">D.7 </w:t>
            </w:r>
            <w:r w:rsidRPr="00F776F3">
              <w:rPr>
                <w:rFonts w:ascii="Cambria Math" w:eastAsia="Times New Roman" w:hAnsi="Cambria Math" w:cs="Cambria Math"/>
                <w:b/>
                <w:bCs/>
                <w:sz w:val="16"/>
                <w:szCs w:val="16"/>
                <w:lang w:val="fr-CH"/>
              </w:rPr>
              <w:t>‐</w:t>
            </w:r>
            <w:r w:rsidRPr="00F776F3">
              <w:rPr>
                <w:rFonts w:ascii="Times New Roman" w:eastAsia="Times New Roman" w:hAnsi="Times New Roman"/>
                <w:b/>
                <w:bCs/>
                <w:sz w:val="16"/>
                <w:szCs w:val="16"/>
                <w:lang w:val="fr-CH"/>
              </w:rPr>
              <w:t xml:space="preserve"> Exerciez-vous votre emploi sur la base ? </w:t>
            </w:r>
          </w:p>
          <w:p w:rsidR="00F776F3" w:rsidRPr="00F776F3" w:rsidRDefault="00F776F3" w:rsidP="00F776F3">
            <w:pPr>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1= D'un contrat</w:t>
            </w:r>
          </w:p>
          <w:p w:rsidR="00F776F3" w:rsidRPr="00F776F3" w:rsidRDefault="00F776F3" w:rsidP="00F776F3">
            <w:pPr>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écrit</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2= D'un accord</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oral</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eastAsia="fr-CH"/>
              </w:rPr>
            </w:pPr>
            <w:r w:rsidRPr="00F776F3">
              <w:rPr>
                <w:rFonts w:ascii="Times New Roman" w:eastAsia="Times New Roman" w:hAnsi="Times New Roman"/>
                <w:sz w:val="16"/>
                <w:szCs w:val="16"/>
                <w:lang w:val="fr-CH" w:eastAsia="fr-CH"/>
              </w:rPr>
              <w:t>3 = Pas de contrat</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eastAsia="fr-CH"/>
              </w:rPr>
            </w:pPr>
            <w:r w:rsidRPr="00F776F3">
              <w:rPr>
                <w:rFonts w:ascii="Times New Roman" w:eastAsia="Times New Roman" w:hAnsi="Times New Roman"/>
                <w:sz w:val="16"/>
                <w:szCs w:val="16"/>
                <w:lang w:val="fr-CH" w:eastAsia="fr-CH"/>
              </w:rPr>
              <w:t xml:space="preserve">       (travailleur</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eastAsia="fr-CH"/>
              </w:rPr>
            </w:pPr>
            <w:r w:rsidRPr="00F776F3">
              <w:rPr>
                <w:rFonts w:ascii="Times New Roman" w:eastAsia="Times New Roman" w:hAnsi="Times New Roman"/>
                <w:sz w:val="16"/>
                <w:szCs w:val="16"/>
                <w:lang w:val="fr-CH" w:eastAsia="fr-CH"/>
              </w:rPr>
              <w:t xml:space="preserve">       indépendant,</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eastAsia="fr-CH"/>
              </w:rPr>
            </w:pPr>
            <w:r w:rsidRPr="00F776F3">
              <w:rPr>
                <w:rFonts w:ascii="Times New Roman" w:eastAsia="Times New Roman" w:hAnsi="Times New Roman"/>
                <w:sz w:val="16"/>
                <w:szCs w:val="16"/>
                <w:lang w:val="fr-CH" w:eastAsia="fr-CH"/>
              </w:rPr>
              <w:t xml:space="preserve">       non-</w:t>
            </w:r>
          </w:p>
          <w:p w:rsidR="00F776F3" w:rsidRPr="00F776F3" w:rsidRDefault="00F776F3" w:rsidP="00F776F3">
            <w:pPr>
              <w:autoSpaceDE w:val="0"/>
              <w:autoSpaceDN w:val="0"/>
              <w:adjustRightInd w:val="0"/>
              <w:spacing w:after="0" w:line="240" w:lineRule="auto"/>
              <w:rPr>
                <w:rFonts w:ascii="Times New Roman" w:eastAsia="Times New Roman" w:hAnsi="Times New Roman"/>
                <w:bCs/>
                <w:sz w:val="16"/>
                <w:szCs w:val="16"/>
                <w:lang w:val="fr-CH"/>
              </w:rPr>
            </w:pPr>
            <w:r w:rsidRPr="00F776F3">
              <w:rPr>
                <w:rFonts w:ascii="Times New Roman" w:eastAsia="Times New Roman" w:hAnsi="Times New Roman"/>
                <w:sz w:val="16"/>
                <w:szCs w:val="16"/>
                <w:lang w:val="fr-CH" w:eastAsia="fr-CH"/>
              </w:rPr>
              <w:t xml:space="preserve">       rémunéré…)</w:t>
            </w:r>
          </w:p>
          <w:p w:rsidR="00696B15" w:rsidRDefault="00696B15" w:rsidP="00E75850">
            <w:pPr>
              <w:autoSpaceDE w:val="0"/>
              <w:autoSpaceDN w:val="0"/>
              <w:adjustRightInd w:val="0"/>
              <w:spacing w:after="0" w:line="240" w:lineRule="auto"/>
              <w:rPr>
                <w:rFonts w:ascii="Times New Roman" w:eastAsia="Times New Roman" w:hAnsi="Times New Roman"/>
                <w:bCs/>
                <w:sz w:val="16"/>
                <w:szCs w:val="16"/>
                <w:lang w:val="fr-CH"/>
              </w:rPr>
            </w:pPr>
          </w:p>
          <w:p w:rsidR="00696B15" w:rsidRDefault="00696B15" w:rsidP="00E75850">
            <w:pPr>
              <w:autoSpaceDE w:val="0"/>
              <w:autoSpaceDN w:val="0"/>
              <w:adjustRightInd w:val="0"/>
              <w:spacing w:after="0" w:line="240" w:lineRule="auto"/>
              <w:rPr>
                <w:rFonts w:ascii="Times New Roman" w:eastAsia="Times New Roman" w:hAnsi="Times New Roman"/>
                <w:bCs/>
                <w:sz w:val="16"/>
                <w:szCs w:val="16"/>
                <w:lang w:val="fr-CH"/>
              </w:rPr>
            </w:pPr>
          </w:p>
          <w:p w:rsidR="00F776F3" w:rsidRPr="00F776F3" w:rsidRDefault="00394739" w:rsidP="00E75850">
            <w:pPr>
              <w:autoSpaceDE w:val="0"/>
              <w:autoSpaceDN w:val="0"/>
              <w:adjustRightInd w:val="0"/>
              <w:spacing w:after="0" w:line="240" w:lineRule="auto"/>
              <w:rPr>
                <w:rFonts w:ascii="Times New Roman" w:eastAsia="Times New Roman" w:hAnsi="Times New Roman"/>
                <w:bCs/>
                <w:sz w:val="16"/>
                <w:szCs w:val="16"/>
                <w:lang w:val="fr-CH"/>
              </w:rPr>
            </w:pPr>
            <w:r>
              <w:rPr>
                <w:rFonts w:ascii="Times New Roman" w:eastAsia="Times New Roman" w:hAnsi="Times New Roman"/>
                <w:bCs/>
                <w:noProof/>
                <w:sz w:val="16"/>
                <w:szCs w:val="16"/>
                <w:lang w:eastAsia="fr-FR"/>
              </w:rPr>
              <w:pict>
                <v:shape id="Connecteur droit avec flèche 4" o:spid="_x0000_s1034" type="#_x0000_t32" style="position:absolute;margin-left:9.15pt;margin-top:4.1pt;width:13pt;height:0;z-index:25166182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">
                  <v:stroke endarrow="block"/>
                </v:shape>
              </w:pict>
            </w:r>
            <w:r w:rsidR="00696B15">
              <w:rPr>
                <w:rFonts w:ascii="Times New Roman" w:eastAsia="Times New Roman" w:hAnsi="Times New Roman"/>
                <w:bCs/>
                <w:sz w:val="16"/>
                <w:szCs w:val="16"/>
                <w:lang w:val="fr-CH"/>
              </w:rPr>
              <w:t xml:space="preserve">3 </w:t>
            </w:r>
            <w:r w:rsidR="00F776F3" w:rsidRPr="00F776F3">
              <w:rPr>
                <w:rFonts w:ascii="Times New Roman" w:eastAsia="Times New Roman" w:hAnsi="Times New Roman"/>
                <w:bCs/>
                <w:sz w:val="16"/>
                <w:szCs w:val="16"/>
                <w:lang w:val="fr-CH"/>
              </w:rPr>
              <w:t xml:space="preserve">           PASSER À</w:t>
            </w:r>
            <w:r w:rsidR="00E75850">
              <w:rPr>
                <w:rFonts w:ascii="Times New Roman" w:eastAsia="Times New Roman" w:hAnsi="Times New Roman"/>
                <w:bCs/>
                <w:sz w:val="16"/>
                <w:szCs w:val="16"/>
                <w:lang w:val="fr-CH"/>
              </w:rPr>
              <w:t xml:space="preserve">  D</w:t>
            </w:r>
            <w:r w:rsidR="00F776F3" w:rsidRPr="00F776F3">
              <w:rPr>
                <w:rFonts w:ascii="Times New Roman" w:eastAsia="Times New Roman" w:hAnsi="Times New Roman"/>
                <w:bCs/>
                <w:sz w:val="16"/>
                <w:szCs w:val="16"/>
                <w:lang w:val="fr-CH"/>
              </w:rPr>
              <w:t>11</w:t>
            </w:r>
          </w:p>
        </w:tc>
        <w:tc>
          <w:tcPr>
            <w:tcW w:w="1346" w:type="dxa"/>
            <w:tcBorders>
              <w:bottom w:val="single" w:sz="4" w:space="0" w:color="auto"/>
            </w:tcBorders>
            <w:tcMar>
              <w:left w:w="43" w:type="dxa"/>
              <w:right w:w="43" w:type="dxa"/>
            </w:tcMar>
          </w:tcPr>
          <w:p w:rsidR="00F776F3" w:rsidRPr="00F776F3" w:rsidRDefault="00F776F3" w:rsidP="003C2EAF">
            <w:pPr>
              <w:autoSpaceDE w:val="0"/>
              <w:autoSpaceDN w:val="0"/>
              <w:adjustRightInd w:val="0"/>
              <w:spacing w:after="0" w:line="240" w:lineRule="auto"/>
              <w:rPr>
                <w:rFonts w:ascii="Times New Roman" w:eastAsia="Times New Roman" w:hAnsi="Times New Roman"/>
                <w:b/>
                <w:bCs/>
                <w:sz w:val="16"/>
                <w:szCs w:val="16"/>
                <w:lang w:val="fr-CH"/>
              </w:rPr>
            </w:pPr>
            <w:r w:rsidRPr="00F776F3">
              <w:rPr>
                <w:rFonts w:ascii="Times New Roman" w:eastAsia="Times New Roman" w:hAnsi="Times New Roman"/>
                <w:b/>
                <w:bCs/>
                <w:sz w:val="16"/>
                <w:szCs w:val="16"/>
                <w:lang w:val="fr-CH"/>
              </w:rPr>
              <w:t xml:space="preserve">D.8 </w:t>
            </w:r>
            <w:r w:rsidRPr="00F776F3">
              <w:rPr>
                <w:rFonts w:ascii="Cambria Math" w:eastAsia="Times New Roman" w:hAnsi="Cambria Math" w:cs="Cambria Math"/>
                <w:b/>
                <w:bCs/>
                <w:sz w:val="16"/>
                <w:szCs w:val="16"/>
                <w:lang w:val="fr-CH"/>
              </w:rPr>
              <w:t>‐</w:t>
            </w:r>
            <w:r w:rsidRPr="00F776F3">
              <w:rPr>
                <w:rFonts w:ascii="Times New Roman" w:eastAsia="Times New Roman" w:hAnsi="Times New Roman"/>
                <w:b/>
                <w:bCs/>
                <w:sz w:val="16"/>
                <w:szCs w:val="16"/>
                <w:lang w:val="fr-CH"/>
              </w:rPr>
              <w:t xml:space="preserve"> Votre contrat ou accord était</w:t>
            </w:r>
            <w:r w:rsidR="00AF4E24">
              <w:rPr>
                <w:rFonts w:ascii="Times New Roman" w:eastAsia="Times New Roman" w:hAnsi="Times New Roman"/>
                <w:b/>
                <w:bCs/>
                <w:sz w:val="16"/>
                <w:szCs w:val="16"/>
                <w:lang w:val="fr-CH"/>
              </w:rPr>
              <w:t>-il à</w:t>
            </w:r>
            <w:r w:rsidRPr="00F776F3">
              <w:rPr>
                <w:rFonts w:ascii="Times New Roman" w:eastAsia="Times New Roman" w:hAnsi="Times New Roman"/>
                <w:b/>
                <w:bCs/>
                <w:sz w:val="16"/>
                <w:szCs w:val="16"/>
                <w:lang w:val="fr-CH"/>
              </w:rPr>
              <w:t xml:space="preserve"> ? </w:t>
            </w:r>
          </w:p>
          <w:p w:rsidR="00F776F3" w:rsidRPr="00F776F3" w:rsidRDefault="00F776F3" w:rsidP="00F776F3">
            <w:pPr>
              <w:spacing w:after="0" w:line="240" w:lineRule="auto"/>
              <w:rPr>
                <w:rFonts w:ascii="Times New Roman" w:eastAsia="Times New Roman" w:hAnsi="Times New Roman"/>
                <w:b/>
                <w:sz w:val="16"/>
                <w:szCs w:val="16"/>
                <w:lang w:val="fr-CH" w:eastAsia="fr-CH"/>
              </w:rPr>
            </w:pPr>
          </w:p>
          <w:p w:rsidR="00F776F3" w:rsidRPr="00F776F3" w:rsidRDefault="00F776F3" w:rsidP="00F776F3">
            <w:pPr>
              <w:spacing w:after="0" w:line="240" w:lineRule="auto"/>
              <w:rPr>
                <w:rFonts w:ascii="Times New Roman" w:eastAsia="Times New Roman" w:hAnsi="Times New Roman"/>
                <w:b/>
                <w:sz w:val="16"/>
                <w:szCs w:val="16"/>
                <w:lang w:val="fr-CH" w:eastAsia="fr-CH"/>
              </w:rPr>
            </w:pP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1= durée</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w:t>
            </w:r>
            <w:r w:rsidR="00AF4E24">
              <w:rPr>
                <w:rFonts w:ascii="Times New Roman" w:eastAsia="Times New Roman" w:hAnsi="Times New Roman"/>
                <w:sz w:val="16"/>
                <w:szCs w:val="16"/>
                <w:lang w:val="fr-CH"/>
              </w:rPr>
              <w:t>indéterminée</w:t>
            </w:r>
          </w:p>
          <w:p w:rsidR="00F776F3" w:rsidRPr="00F776F3" w:rsidRDefault="00F776F3" w:rsidP="00F776F3">
            <w:pPr>
              <w:spacing w:after="0" w:line="240" w:lineRule="auto"/>
              <w:rPr>
                <w:rFonts w:ascii="Times New Roman" w:eastAsia="Times New Roman" w:hAnsi="Times New Roman"/>
                <w:b/>
                <w:sz w:val="16"/>
                <w:szCs w:val="16"/>
                <w:lang w:val="fr-CH" w:eastAsia="fr-CH"/>
              </w:rPr>
            </w:pPr>
          </w:p>
          <w:p w:rsidR="00F776F3" w:rsidRDefault="002C45CD" w:rsidP="00F776F3">
            <w:pPr>
              <w:autoSpaceDE w:val="0"/>
              <w:autoSpaceDN w:val="0"/>
              <w:adjustRightInd w:val="0"/>
              <w:spacing w:after="0" w:line="240" w:lineRule="auto"/>
              <w:rPr>
                <w:rFonts w:ascii="Times New Roman" w:eastAsia="Times New Roman" w:hAnsi="Times New Roman"/>
                <w:sz w:val="16"/>
                <w:szCs w:val="16"/>
                <w:lang w:val="fr-CH"/>
              </w:rPr>
            </w:pPr>
            <w:r>
              <w:rPr>
                <w:rFonts w:ascii="Times New Roman" w:eastAsia="Times New Roman" w:hAnsi="Times New Roman"/>
                <w:sz w:val="16"/>
                <w:szCs w:val="16"/>
                <w:lang w:val="fr-CH"/>
              </w:rPr>
              <w:t xml:space="preserve">2= Durée </w:t>
            </w:r>
            <w:r w:rsidR="00AF4E24">
              <w:rPr>
                <w:rFonts w:ascii="Times New Roman" w:eastAsia="Times New Roman" w:hAnsi="Times New Roman"/>
                <w:sz w:val="16"/>
                <w:szCs w:val="16"/>
                <w:lang w:val="fr-CH"/>
              </w:rPr>
              <w:t>déterminée</w:t>
            </w:r>
          </w:p>
          <w:p w:rsidR="00696B15" w:rsidRDefault="00696B15" w:rsidP="00F776F3">
            <w:pPr>
              <w:autoSpaceDE w:val="0"/>
              <w:autoSpaceDN w:val="0"/>
              <w:adjustRightInd w:val="0"/>
              <w:spacing w:after="0" w:line="240" w:lineRule="auto"/>
              <w:rPr>
                <w:rFonts w:ascii="Times New Roman" w:eastAsia="Times New Roman" w:hAnsi="Times New Roman"/>
                <w:sz w:val="16"/>
                <w:szCs w:val="16"/>
                <w:lang w:val="fr-CH"/>
              </w:rPr>
            </w:pPr>
          </w:p>
          <w:p w:rsidR="00696B15" w:rsidRDefault="00696B15" w:rsidP="00F776F3">
            <w:pPr>
              <w:autoSpaceDE w:val="0"/>
              <w:autoSpaceDN w:val="0"/>
              <w:adjustRightInd w:val="0"/>
              <w:spacing w:after="0" w:line="240" w:lineRule="auto"/>
              <w:rPr>
                <w:rFonts w:ascii="Times New Roman" w:eastAsia="Times New Roman" w:hAnsi="Times New Roman"/>
                <w:sz w:val="16"/>
                <w:szCs w:val="16"/>
                <w:lang w:val="fr-CH"/>
              </w:rPr>
            </w:pPr>
          </w:p>
          <w:p w:rsidR="00696B15" w:rsidRPr="00F776F3" w:rsidRDefault="00394739" w:rsidP="00696B15">
            <w:pPr>
              <w:autoSpaceDE w:val="0"/>
              <w:autoSpaceDN w:val="0"/>
              <w:adjustRightInd w:val="0"/>
              <w:spacing w:after="0" w:line="240" w:lineRule="auto"/>
              <w:rPr>
                <w:rFonts w:ascii="Times New Roman" w:eastAsia="Times New Roman" w:hAnsi="Times New Roman"/>
                <w:bCs/>
                <w:sz w:val="16"/>
                <w:szCs w:val="16"/>
                <w:lang w:val="fr-CH"/>
              </w:rPr>
            </w:pPr>
            <w:r>
              <w:rPr>
                <w:rFonts w:ascii="Times New Roman" w:eastAsia="Times New Roman" w:hAnsi="Times New Roman"/>
                <w:noProof/>
                <w:sz w:val="16"/>
                <w:szCs w:val="16"/>
                <w:lang w:eastAsia="fr-FR"/>
              </w:rPr>
              <w:pict>
                <v:shape id="_x0000_s1037" type="#_x0000_t32" style="position:absolute;margin-left:7.6pt;margin-top:4.2pt;width:13pt;height:0;z-index:25166694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">
                  <v:stroke endarrow="block"/>
                </v:shape>
              </w:pict>
            </w:r>
            <w:r w:rsidR="00696B15">
              <w:rPr>
                <w:rFonts w:ascii="Times New Roman" w:eastAsia="Times New Roman" w:hAnsi="Times New Roman"/>
                <w:sz w:val="16"/>
                <w:szCs w:val="16"/>
                <w:lang w:val="fr-CH"/>
              </w:rPr>
              <w:t xml:space="preserve">1 </w:t>
            </w:r>
            <w:r w:rsidR="00696B15" w:rsidRPr="00F776F3">
              <w:rPr>
                <w:rFonts w:ascii="Times New Roman" w:eastAsia="Times New Roman" w:hAnsi="Times New Roman"/>
                <w:bCs/>
                <w:sz w:val="16"/>
                <w:szCs w:val="16"/>
                <w:lang w:val="fr-CH"/>
              </w:rPr>
              <w:t xml:space="preserve">        PASSER À</w:t>
            </w:r>
          </w:p>
          <w:p w:rsidR="00696B15" w:rsidRPr="00F776F3" w:rsidRDefault="00696B15" w:rsidP="00696B15">
            <w:pPr>
              <w:autoSpaceDE w:val="0"/>
              <w:autoSpaceDN w:val="0"/>
              <w:adjustRightInd w:val="0"/>
              <w:spacing w:after="0" w:line="240" w:lineRule="auto"/>
              <w:rPr>
                <w:rFonts w:ascii="Times New Roman" w:eastAsia="Times New Roman" w:hAnsi="Times New Roman"/>
                <w:sz w:val="16"/>
                <w:szCs w:val="16"/>
                <w:lang w:val="fr-CH"/>
              </w:rPr>
            </w:pPr>
            <w:r>
              <w:rPr>
                <w:rFonts w:ascii="Times New Roman" w:eastAsia="Times New Roman" w:hAnsi="Times New Roman"/>
                <w:bCs/>
                <w:sz w:val="16"/>
                <w:szCs w:val="16"/>
                <w:lang w:val="fr-CH"/>
              </w:rPr>
              <w:t xml:space="preserve">        D</w:t>
            </w:r>
            <w:r w:rsidRPr="00F776F3">
              <w:rPr>
                <w:rFonts w:ascii="Times New Roman" w:eastAsia="Times New Roman" w:hAnsi="Times New Roman"/>
                <w:bCs/>
                <w:sz w:val="16"/>
                <w:szCs w:val="16"/>
                <w:lang w:val="fr-CH"/>
              </w:rPr>
              <w:t>11</w:t>
            </w:r>
          </w:p>
          <w:p w:rsidR="00696B15" w:rsidRPr="00F776F3" w:rsidRDefault="00696B15" w:rsidP="00F776F3">
            <w:pPr>
              <w:autoSpaceDE w:val="0"/>
              <w:autoSpaceDN w:val="0"/>
              <w:adjustRightInd w:val="0"/>
              <w:spacing w:after="0" w:line="240" w:lineRule="auto"/>
              <w:rPr>
                <w:rFonts w:ascii="Times New Roman" w:eastAsia="Times New Roman" w:hAnsi="Times New Roman"/>
                <w:sz w:val="16"/>
                <w:szCs w:val="16"/>
                <w:lang w:val="fr-CH"/>
              </w:rPr>
            </w:pPr>
          </w:p>
        </w:tc>
        <w:tc>
          <w:tcPr>
            <w:tcW w:w="1843" w:type="dxa"/>
            <w:tcBorders>
              <w:bottom w:val="single" w:sz="4" w:space="0" w:color="auto"/>
            </w:tcBorders>
            <w:tcMar>
              <w:left w:w="43" w:type="dxa"/>
              <w:right w:w="43" w:type="dxa"/>
            </w:tcMar>
          </w:tcPr>
          <w:p w:rsidR="00F776F3" w:rsidRPr="00F776F3" w:rsidRDefault="00F776F3" w:rsidP="00F776F3">
            <w:pPr>
              <w:autoSpaceDE w:val="0"/>
              <w:autoSpaceDN w:val="0"/>
              <w:adjustRightInd w:val="0"/>
              <w:spacing w:after="0" w:line="240" w:lineRule="auto"/>
              <w:rPr>
                <w:rFonts w:ascii="Times New Roman" w:eastAsia="Times New Roman" w:hAnsi="Times New Roman"/>
                <w:b/>
                <w:bCs/>
                <w:sz w:val="16"/>
                <w:szCs w:val="16"/>
                <w:lang w:val="fr-CH"/>
              </w:rPr>
            </w:pPr>
            <w:r w:rsidRPr="00F776F3">
              <w:rPr>
                <w:rFonts w:ascii="Times New Roman" w:eastAsia="Times New Roman" w:hAnsi="Times New Roman"/>
                <w:b/>
                <w:bCs/>
                <w:sz w:val="16"/>
                <w:szCs w:val="16"/>
                <w:lang w:val="fr-CH"/>
              </w:rPr>
              <w:t xml:space="preserve">D.9 </w:t>
            </w:r>
            <w:r w:rsidRPr="00F776F3">
              <w:rPr>
                <w:rFonts w:ascii="Cambria Math" w:eastAsia="Times New Roman" w:hAnsi="Cambria Math" w:cs="Cambria Math"/>
                <w:b/>
                <w:bCs/>
                <w:sz w:val="16"/>
                <w:szCs w:val="16"/>
                <w:lang w:val="fr-CH"/>
              </w:rPr>
              <w:t>‐</w:t>
            </w:r>
            <w:r w:rsidRPr="00F776F3">
              <w:rPr>
                <w:rFonts w:ascii="Times New Roman" w:eastAsia="Times New Roman" w:hAnsi="Times New Roman"/>
                <w:b/>
                <w:bCs/>
                <w:sz w:val="16"/>
                <w:szCs w:val="16"/>
                <w:lang w:val="fr-CH"/>
              </w:rPr>
              <w:t xml:space="preserve"> Pourquoi votre contrat ou accord était-il </w:t>
            </w:r>
            <w:r w:rsidR="009F58ED">
              <w:rPr>
                <w:rFonts w:ascii="Times New Roman" w:eastAsia="Times New Roman" w:hAnsi="Times New Roman"/>
                <w:b/>
                <w:bCs/>
                <w:sz w:val="16"/>
                <w:szCs w:val="16"/>
                <w:lang w:val="fr-CH"/>
              </w:rPr>
              <w:t>à</w:t>
            </w:r>
            <w:r w:rsidR="009F58ED" w:rsidRPr="00F776F3">
              <w:rPr>
                <w:rFonts w:ascii="Times New Roman" w:eastAsia="Times New Roman" w:hAnsi="Times New Roman"/>
                <w:b/>
                <w:bCs/>
                <w:sz w:val="16"/>
                <w:szCs w:val="16"/>
                <w:lang w:val="fr-CH"/>
              </w:rPr>
              <w:t xml:space="preserve"> </w:t>
            </w:r>
            <w:r w:rsidRPr="00F776F3">
              <w:rPr>
                <w:rFonts w:ascii="Times New Roman" w:eastAsia="Times New Roman" w:hAnsi="Times New Roman"/>
                <w:b/>
                <w:bCs/>
                <w:sz w:val="16"/>
                <w:szCs w:val="16"/>
                <w:lang w:val="fr-CH"/>
              </w:rPr>
              <w:t xml:space="preserve">durée </w:t>
            </w:r>
            <w:r w:rsidR="009F58ED">
              <w:rPr>
                <w:rFonts w:ascii="Times New Roman" w:eastAsia="Times New Roman" w:hAnsi="Times New Roman"/>
                <w:b/>
                <w:bCs/>
                <w:sz w:val="16"/>
                <w:szCs w:val="16"/>
                <w:lang w:val="fr-CH"/>
              </w:rPr>
              <w:t>déterminée</w:t>
            </w:r>
            <w:r w:rsidR="009F58ED" w:rsidRPr="00F776F3">
              <w:rPr>
                <w:rFonts w:ascii="Times New Roman" w:eastAsia="Times New Roman" w:hAnsi="Times New Roman"/>
                <w:b/>
                <w:bCs/>
                <w:sz w:val="16"/>
                <w:szCs w:val="16"/>
                <w:lang w:val="fr-CH"/>
              </w:rPr>
              <w:t xml:space="preserve"> </w:t>
            </w:r>
            <w:r w:rsidRPr="00F776F3">
              <w:rPr>
                <w:rFonts w:ascii="Times New Roman" w:eastAsia="Times New Roman" w:hAnsi="Times New Roman"/>
                <w:b/>
                <w:bCs/>
                <w:sz w:val="16"/>
                <w:szCs w:val="16"/>
                <w:lang w:val="fr-CH"/>
              </w:rPr>
              <w:t xml:space="preserve">? </w:t>
            </w:r>
          </w:p>
          <w:p w:rsidR="00F776F3" w:rsidRPr="00F776F3" w:rsidRDefault="00F776F3" w:rsidP="00F776F3">
            <w:pPr>
              <w:spacing w:after="0" w:line="240" w:lineRule="auto"/>
              <w:rPr>
                <w:rFonts w:ascii="Times New Roman" w:eastAsia="Times New Roman" w:hAnsi="Times New Roman"/>
                <w:b/>
                <w:sz w:val="16"/>
                <w:szCs w:val="16"/>
                <w:lang w:val="fr-CH" w:eastAsia="fr-CH"/>
              </w:rPr>
            </w:pPr>
          </w:p>
          <w:p w:rsidR="00F776F3" w:rsidRPr="00F776F3" w:rsidRDefault="00F776F3" w:rsidP="00F776F3">
            <w:pPr>
              <w:spacing w:after="0" w:line="240" w:lineRule="auto"/>
              <w:rPr>
                <w:rFonts w:ascii="Times New Roman" w:eastAsia="Times New Roman" w:hAnsi="Times New Roman"/>
                <w:b/>
                <w:sz w:val="16"/>
                <w:szCs w:val="16"/>
                <w:lang w:val="fr-CH" w:eastAsia="fr-CH"/>
              </w:rPr>
            </w:pP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1= Formation, stage</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2= Période probatoire</w:t>
            </w:r>
          </w:p>
          <w:p w:rsidR="00F776F3" w:rsidRPr="00F776F3" w:rsidRDefault="00F776F3" w:rsidP="00F776F3">
            <w:pPr>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3=  Travail saisonnier</w:t>
            </w:r>
          </w:p>
          <w:p w:rsidR="00F776F3" w:rsidRPr="00F776F3" w:rsidRDefault="00F776F3" w:rsidP="00F776F3">
            <w:pPr>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4= Travail occasionnel</w:t>
            </w:r>
          </w:p>
          <w:p w:rsidR="00F776F3" w:rsidRPr="00F776F3" w:rsidRDefault="00F776F3" w:rsidP="00F776F3">
            <w:pPr>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/journalier</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5= Travail comme</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remplaçant/substitut</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6= Programme d'emploi</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public</w:t>
            </w:r>
          </w:p>
          <w:p w:rsidR="00F776F3" w:rsidRPr="00F776F3" w:rsidRDefault="00F776F3" w:rsidP="00F776F3">
            <w:pPr>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7= Service ou tâche</w:t>
            </w:r>
          </w:p>
          <w:p w:rsidR="00F776F3" w:rsidRPr="00F776F3" w:rsidRDefault="00F776F3" w:rsidP="00F776F3">
            <w:pPr>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spécifique</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99= Autre raison</w:t>
            </w:r>
          </w:p>
        </w:tc>
        <w:tc>
          <w:tcPr>
            <w:tcW w:w="1276" w:type="dxa"/>
            <w:tcBorders>
              <w:bottom w:val="single" w:sz="4" w:space="0" w:color="auto"/>
            </w:tcBorders>
            <w:tcMar>
              <w:left w:w="43" w:type="dxa"/>
              <w:right w:w="43" w:type="dxa"/>
            </w:tcMar>
          </w:tcPr>
          <w:p w:rsidR="00F776F3" w:rsidRPr="00F776F3" w:rsidRDefault="00F776F3" w:rsidP="003C2EAF">
            <w:pPr>
              <w:autoSpaceDE w:val="0"/>
              <w:autoSpaceDN w:val="0"/>
              <w:adjustRightInd w:val="0"/>
              <w:spacing w:after="0" w:line="240" w:lineRule="auto"/>
              <w:rPr>
                <w:rFonts w:ascii="Times New Roman" w:eastAsia="Times New Roman" w:hAnsi="Times New Roman"/>
                <w:b/>
                <w:bCs/>
                <w:sz w:val="16"/>
                <w:szCs w:val="16"/>
                <w:lang w:val="fr-CH"/>
              </w:rPr>
            </w:pPr>
            <w:r w:rsidRPr="00F776F3">
              <w:rPr>
                <w:rFonts w:ascii="Times New Roman" w:eastAsia="Times New Roman" w:hAnsi="Times New Roman"/>
                <w:b/>
                <w:bCs/>
                <w:sz w:val="16"/>
                <w:szCs w:val="16"/>
                <w:lang w:val="fr-CH"/>
              </w:rPr>
              <w:t xml:space="preserve">D.10 </w:t>
            </w:r>
            <w:r w:rsidRPr="00F776F3">
              <w:rPr>
                <w:rFonts w:ascii="Cambria Math" w:eastAsia="Times New Roman" w:hAnsi="Cambria Math" w:cs="Cambria Math"/>
                <w:b/>
                <w:bCs/>
                <w:sz w:val="16"/>
                <w:szCs w:val="16"/>
                <w:lang w:val="fr-CH"/>
              </w:rPr>
              <w:t>‐</w:t>
            </w:r>
            <w:r w:rsidRPr="00F776F3">
              <w:rPr>
                <w:rFonts w:ascii="Times New Roman" w:eastAsia="Times New Roman" w:hAnsi="Times New Roman"/>
                <w:b/>
                <w:bCs/>
                <w:sz w:val="16"/>
                <w:szCs w:val="16"/>
                <w:lang w:val="fr-CH"/>
              </w:rPr>
              <w:t xml:space="preserve"> Quelle était la durée de votre contrat ou accord ? </w:t>
            </w:r>
          </w:p>
          <w:p w:rsidR="00F776F3" w:rsidRPr="00F776F3" w:rsidRDefault="00F776F3" w:rsidP="00F776F3">
            <w:pPr>
              <w:spacing w:after="0" w:line="240" w:lineRule="auto"/>
              <w:rPr>
                <w:rFonts w:ascii="Times New Roman" w:eastAsia="Times New Roman" w:hAnsi="Times New Roman"/>
                <w:b/>
                <w:sz w:val="16"/>
                <w:szCs w:val="16"/>
                <w:lang w:val="fr-CH" w:eastAsia="fr-CH"/>
              </w:rPr>
            </w:pPr>
          </w:p>
          <w:p w:rsidR="00F776F3" w:rsidRPr="00F776F3" w:rsidRDefault="00F776F3" w:rsidP="00F776F3">
            <w:pPr>
              <w:spacing w:after="0" w:line="240" w:lineRule="auto"/>
              <w:rPr>
                <w:rFonts w:ascii="Times New Roman" w:eastAsia="Times New Roman" w:hAnsi="Times New Roman"/>
                <w:b/>
                <w:sz w:val="16"/>
                <w:szCs w:val="16"/>
                <w:lang w:val="fr-CH" w:eastAsia="fr-CH"/>
              </w:rPr>
            </w:pPr>
          </w:p>
          <w:p w:rsidR="00F776F3" w:rsidRPr="00F776F3" w:rsidRDefault="00F776F3" w:rsidP="00F776F3">
            <w:pPr>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1= Moins de 12</w:t>
            </w:r>
          </w:p>
          <w:p w:rsidR="00F776F3" w:rsidRPr="00F776F3" w:rsidRDefault="00F776F3" w:rsidP="00F776F3">
            <w:pPr>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mois</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2= 12 mois à</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moins de 36</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mois</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3= 36 mois ou</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plus</w:t>
            </w:r>
          </w:p>
        </w:tc>
        <w:tc>
          <w:tcPr>
            <w:tcW w:w="1134" w:type="dxa"/>
            <w:tcBorders>
              <w:bottom w:val="single" w:sz="4" w:space="0" w:color="auto"/>
            </w:tcBorders>
            <w:tcMar>
              <w:left w:w="43" w:type="dxa"/>
              <w:right w:w="43" w:type="dxa"/>
            </w:tcMar>
          </w:tcPr>
          <w:p w:rsidR="00F776F3" w:rsidRPr="00F776F3" w:rsidRDefault="00F776F3" w:rsidP="00F776F3">
            <w:pPr>
              <w:autoSpaceDE w:val="0"/>
              <w:autoSpaceDN w:val="0"/>
              <w:adjustRightInd w:val="0"/>
              <w:spacing w:after="0" w:line="240" w:lineRule="auto"/>
              <w:rPr>
                <w:rFonts w:ascii="Times New Roman" w:eastAsia="Times New Roman" w:hAnsi="Times New Roman"/>
                <w:b/>
                <w:bCs/>
                <w:sz w:val="16"/>
                <w:szCs w:val="16"/>
                <w:lang w:val="fr-CH"/>
              </w:rPr>
            </w:pPr>
            <w:r w:rsidRPr="00F776F3">
              <w:rPr>
                <w:rFonts w:ascii="Times New Roman" w:eastAsia="Times New Roman" w:hAnsi="Times New Roman"/>
                <w:b/>
                <w:bCs/>
                <w:sz w:val="16"/>
                <w:szCs w:val="16"/>
                <w:lang w:val="fr-CH"/>
              </w:rPr>
              <w:t xml:space="preserve">D.11 </w:t>
            </w:r>
            <w:r w:rsidRPr="00F776F3">
              <w:rPr>
                <w:rFonts w:ascii="Cambria Math" w:eastAsia="Times New Roman" w:hAnsi="Cambria Math" w:cs="Cambria Math"/>
                <w:b/>
                <w:bCs/>
                <w:sz w:val="16"/>
                <w:szCs w:val="16"/>
                <w:lang w:val="fr-CH"/>
              </w:rPr>
              <w:t>‐</w:t>
            </w:r>
            <w:r w:rsidRPr="00F776F3">
              <w:rPr>
                <w:rFonts w:ascii="Times New Roman" w:eastAsia="Times New Roman" w:hAnsi="Times New Roman"/>
                <w:b/>
                <w:bCs/>
                <w:sz w:val="16"/>
                <w:szCs w:val="16"/>
                <w:lang w:val="fr-CH"/>
              </w:rPr>
              <w:t xml:space="preserve"> Dans quelle mesure étiez-vous satisfait de cet emploi?</w:t>
            </w:r>
          </w:p>
          <w:p w:rsidR="00F776F3" w:rsidRPr="00F776F3" w:rsidRDefault="00F776F3" w:rsidP="00F776F3">
            <w:pPr>
              <w:spacing w:after="0" w:line="240" w:lineRule="auto"/>
              <w:rPr>
                <w:rFonts w:ascii="Times New Roman" w:eastAsia="Times New Roman" w:hAnsi="Times New Roman"/>
                <w:b/>
                <w:sz w:val="16"/>
                <w:szCs w:val="16"/>
                <w:lang w:val="fr-CH" w:eastAsia="fr-CH"/>
              </w:rPr>
            </w:pPr>
          </w:p>
          <w:p w:rsidR="00F776F3" w:rsidRPr="00F776F3" w:rsidRDefault="00F776F3" w:rsidP="00F776F3">
            <w:pPr>
              <w:spacing w:after="0" w:line="240" w:lineRule="auto"/>
              <w:rPr>
                <w:rFonts w:ascii="Times New Roman" w:eastAsia="Times New Roman" w:hAnsi="Times New Roman"/>
                <w:b/>
                <w:sz w:val="16"/>
                <w:szCs w:val="16"/>
                <w:lang w:val="fr-CH" w:eastAsia="fr-CH"/>
              </w:rPr>
            </w:pPr>
          </w:p>
          <w:p w:rsidR="00F776F3" w:rsidRPr="00F776F3" w:rsidRDefault="00F776F3" w:rsidP="00F776F3">
            <w:pPr>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1= Très satisfait</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2= </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satisfait</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3= </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insatisfait</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4= Très</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insatisfait</w:t>
            </w:r>
          </w:p>
        </w:tc>
        <w:tc>
          <w:tcPr>
            <w:tcW w:w="1853" w:type="dxa"/>
            <w:tcBorders>
              <w:bottom w:val="single" w:sz="4" w:space="0" w:color="auto"/>
            </w:tcBorders>
            <w:tcMar>
              <w:left w:w="43" w:type="dxa"/>
              <w:right w:w="43" w:type="dxa"/>
            </w:tcMar>
          </w:tcPr>
          <w:p w:rsidR="00F776F3" w:rsidRPr="00F776F3" w:rsidRDefault="00F776F3" w:rsidP="00F776F3">
            <w:pPr>
              <w:autoSpaceDE w:val="0"/>
              <w:autoSpaceDN w:val="0"/>
              <w:adjustRightInd w:val="0"/>
              <w:spacing w:after="0" w:line="240" w:lineRule="auto"/>
              <w:rPr>
                <w:rFonts w:ascii="Times New Roman" w:eastAsia="Times New Roman" w:hAnsi="Times New Roman"/>
                <w:b/>
                <w:bCs/>
                <w:sz w:val="16"/>
                <w:szCs w:val="16"/>
                <w:lang w:val="fr-CH"/>
              </w:rPr>
            </w:pPr>
            <w:r w:rsidRPr="00F776F3">
              <w:rPr>
                <w:rFonts w:ascii="Times New Roman" w:eastAsia="Times New Roman" w:hAnsi="Times New Roman"/>
                <w:b/>
                <w:bCs/>
                <w:sz w:val="16"/>
                <w:szCs w:val="16"/>
                <w:lang w:val="fr-CH"/>
              </w:rPr>
              <w:t xml:space="preserve">D.12 </w:t>
            </w:r>
            <w:r w:rsidRPr="00F776F3">
              <w:rPr>
                <w:rFonts w:ascii="Cambria Math" w:eastAsia="Times New Roman" w:hAnsi="Cambria Math" w:cs="Cambria Math"/>
                <w:b/>
                <w:bCs/>
                <w:sz w:val="16"/>
                <w:szCs w:val="16"/>
                <w:lang w:val="fr-CH"/>
              </w:rPr>
              <w:t>‐</w:t>
            </w:r>
            <w:r w:rsidRPr="00F776F3">
              <w:rPr>
                <w:rFonts w:ascii="Times New Roman" w:eastAsia="Times New Roman" w:hAnsi="Times New Roman"/>
                <w:b/>
                <w:bCs/>
                <w:sz w:val="16"/>
                <w:szCs w:val="16"/>
                <w:lang w:val="fr-CH"/>
              </w:rPr>
              <w:t xml:space="preserve"> Parmi les propositions suivantes, laquelle correspond le mieux à la raison de votre départ?</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1= Parti pour un meilleur</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emploi</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2= Licenciement</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3= Malheureux sur le lieu</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de travail</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4= Travail temporaire</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terminé</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5= Raisons de santé</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6= Maternité</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7= S'occuper de sa famille</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8= Déménagement</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9= Études, formation,</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 xml:space="preserve">      apprentissage</w:t>
            </w:r>
          </w:p>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rPr>
            </w:pPr>
            <w:r w:rsidRPr="00F776F3">
              <w:rPr>
                <w:rFonts w:ascii="Times New Roman" w:eastAsia="Times New Roman" w:hAnsi="Times New Roman"/>
                <w:sz w:val="16"/>
                <w:szCs w:val="16"/>
                <w:lang w:val="fr-CH"/>
              </w:rPr>
              <w:t>99= Autre raison</w:t>
            </w:r>
          </w:p>
        </w:tc>
      </w:tr>
      <w:tr w:rsidR="0075260F" w:rsidRPr="00F776F3" w:rsidTr="003C2EAF">
        <w:trPr>
          <w:trHeight w:val="50"/>
          <w:jc w:val="center"/>
        </w:trPr>
        <w:tc>
          <w:tcPr>
            <w:tcW w:w="680" w:type="dxa"/>
            <w:shd w:val="pct15" w:color="auto" w:fill="auto"/>
            <w:tcMar>
              <w:left w:w="43" w:type="dxa"/>
              <w:right w:w="43" w:type="dxa"/>
            </w:tcMar>
          </w:tcPr>
          <w:p w:rsidR="00F776F3" w:rsidRPr="00F776F3" w:rsidRDefault="00F776F3" w:rsidP="00F776F3">
            <w:pPr>
              <w:spacing w:after="0" w:line="240" w:lineRule="auto"/>
              <w:jc w:val="center"/>
              <w:rPr>
                <w:rFonts w:ascii="Times New Roman" w:eastAsia="Times New Roman" w:hAnsi="Times New Roman"/>
                <w:sz w:val="16"/>
                <w:szCs w:val="16"/>
                <w:lang w:val="fr-CH" w:eastAsia="fr-CH"/>
              </w:rPr>
            </w:pPr>
          </w:p>
        </w:tc>
        <w:tc>
          <w:tcPr>
            <w:tcW w:w="567" w:type="dxa"/>
            <w:tcBorders>
              <w:bottom w:val="single" w:sz="4" w:space="0" w:color="auto"/>
            </w:tcBorders>
            <w:shd w:val="pct15" w:color="auto" w:fill="auto"/>
            <w:tcMar>
              <w:left w:w="43" w:type="dxa"/>
              <w:right w:w="43" w:type="dxa"/>
            </w:tcMar>
          </w:tcPr>
          <w:p w:rsidR="00F776F3" w:rsidRPr="00F776F3" w:rsidRDefault="00F776F3" w:rsidP="00F776F3">
            <w:pPr>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Année</w:t>
            </w:r>
          </w:p>
        </w:tc>
        <w:tc>
          <w:tcPr>
            <w:tcW w:w="1158" w:type="dxa"/>
            <w:gridSpan w:val="2"/>
            <w:tcBorders>
              <w:bottom w:val="single" w:sz="4" w:space="0" w:color="auto"/>
            </w:tcBorders>
            <w:shd w:val="pct15" w:color="auto" w:fill="auto"/>
            <w:tcMar>
              <w:left w:w="43" w:type="dxa"/>
              <w:right w:w="43" w:type="dxa"/>
            </w:tcMar>
          </w:tcPr>
          <w:p w:rsidR="00F776F3" w:rsidRPr="00F776F3" w:rsidRDefault="00F776F3" w:rsidP="00F776F3">
            <w:pPr>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Mois</w:t>
            </w:r>
          </w:p>
        </w:tc>
        <w:tc>
          <w:tcPr>
            <w:tcW w:w="2245" w:type="dxa"/>
            <w:tcBorders>
              <w:bottom w:val="single" w:sz="4" w:space="0" w:color="auto"/>
            </w:tcBorders>
            <w:shd w:val="pct15" w:color="auto" w:fill="auto"/>
            <w:tcMar>
              <w:left w:w="43" w:type="dxa"/>
              <w:right w:w="43" w:type="dxa"/>
            </w:tcMar>
          </w:tcPr>
          <w:p w:rsidR="00F776F3" w:rsidRPr="00F776F3" w:rsidRDefault="00F776F3" w:rsidP="00F776F3">
            <w:pPr>
              <w:autoSpaceDE w:val="0"/>
              <w:autoSpaceDN w:val="0"/>
              <w:adjustRightInd w:val="0"/>
              <w:spacing w:after="0" w:line="240" w:lineRule="auto"/>
              <w:jc w:val="center"/>
              <w:rPr>
                <w:rFonts w:ascii="Times New Roman" w:eastAsia="Times New Roman" w:hAnsi="Times New Roman"/>
                <w:sz w:val="16"/>
                <w:szCs w:val="16"/>
                <w:lang w:val="fr-CH" w:eastAsia="fr-CH"/>
              </w:rPr>
            </w:pPr>
          </w:p>
        </w:tc>
        <w:tc>
          <w:tcPr>
            <w:tcW w:w="1134" w:type="dxa"/>
            <w:tcBorders>
              <w:bottom w:val="single" w:sz="4" w:space="0" w:color="auto"/>
            </w:tcBorders>
            <w:shd w:val="pct15" w:color="auto" w:fill="auto"/>
            <w:tcMar>
              <w:left w:w="43" w:type="dxa"/>
              <w:right w:w="43" w:type="dxa"/>
            </w:tcMar>
          </w:tcPr>
          <w:p w:rsidR="00F776F3" w:rsidRPr="00F776F3" w:rsidRDefault="00F776F3" w:rsidP="00F776F3">
            <w:pPr>
              <w:autoSpaceDE w:val="0"/>
              <w:autoSpaceDN w:val="0"/>
              <w:adjustRightInd w:val="0"/>
              <w:spacing w:after="0" w:line="240" w:lineRule="auto"/>
              <w:jc w:val="center"/>
              <w:rPr>
                <w:rFonts w:ascii="Times New Roman" w:eastAsia="Times New Roman" w:hAnsi="Times New Roman"/>
                <w:sz w:val="16"/>
                <w:szCs w:val="16"/>
                <w:lang w:val="fr-CH" w:eastAsia="fr-CH"/>
              </w:rPr>
            </w:pPr>
          </w:p>
        </w:tc>
        <w:tc>
          <w:tcPr>
            <w:tcW w:w="1110" w:type="dxa"/>
            <w:tcBorders>
              <w:bottom w:val="single" w:sz="4" w:space="0" w:color="auto"/>
            </w:tcBorders>
            <w:shd w:val="pct15" w:color="auto" w:fill="auto"/>
            <w:tcMar>
              <w:left w:w="43" w:type="dxa"/>
              <w:right w:w="43" w:type="dxa"/>
            </w:tcMar>
          </w:tcPr>
          <w:p w:rsidR="00F776F3" w:rsidRPr="00F776F3" w:rsidRDefault="00F776F3" w:rsidP="00F776F3">
            <w:pPr>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Année</w:t>
            </w:r>
          </w:p>
        </w:tc>
        <w:tc>
          <w:tcPr>
            <w:tcW w:w="827" w:type="dxa"/>
            <w:tcBorders>
              <w:bottom w:val="single" w:sz="4" w:space="0" w:color="auto"/>
            </w:tcBorders>
            <w:shd w:val="pct15" w:color="auto" w:fill="auto"/>
            <w:tcMar>
              <w:left w:w="43" w:type="dxa"/>
              <w:right w:w="43" w:type="dxa"/>
            </w:tcMar>
          </w:tcPr>
          <w:p w:rsidR="00F776F3" w:rsidRPr="00F776F3" w:rsidRDefault="00F776F3" w:rsidP="00F776F3">
            <w:pPr>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Mois</w:t>
            </w:r>
          </w:p>
        </w:tc>
        <w:tc>
          <w:tcPr>
            <w:tcW w:w="1205" w:type="dxa"/>
            <w:shd w:val="pct15" w:color="auto" w:fill="auto"/>
            <w:tcMar>
              <w:left w:w="43" w:type="dxa"/>
              <w:right w:w="43" w:type="dxa"/>
            </w:tcMar>
          </w:tcPr>
          <w:p w:rsidR="00F776F3" w:rsidRPr="00F776F3" w:rsidRDefault="00F776F3" w:rsidP="00F776F3">
            <w:pPr>
              <w:spacing w:after="0" w:line="240" w:lineRule="auto"/>
              <w:jc w:val="center"/>
              <w:rPr>
                <w:rFonts w:ascii="Times New Roman" w:eastAsia="Times New Roman" w:hAnsi="Times New Roman"/>
                <w:sz w:val="16"/>
                <w:szCs w:val="16"/>
                <w:lang w:val="fr-CH" w:eastAsia="fr-CH"/>
              </w:rPr>
            </w:pPr>
          </w:p>
        </w:tc>
        <w:tc>
          <w:tcPr>
            <w:tcW w:w="1346" w:type="dxa"/>
            <w:shd w:val="pct15" w:color="auto" w:fill="auto"/>
            <w:tcMar>
              <w:left w:w="43" w:type="dxa"/>
              <w:right w:w="43" w:type="dxa"/>
            </w:tcMar>
          </w:tcPr>
          <w:p w:rsidR="00F776F3" w:rsidRPr="00F776F3" w:rsidRDefault="00F776F3" w:rsidP="00F776F3">
            <w:pPr>
              <w:autoSpaceDE w:val="0"/>
              <w:autoSpaceDN w:val="0"/>
              <w:adjustRightInd w:val="0"/>
              <w:spacing w:after="0" w:line="240" w:lineRule="auto"/>
              <w:jc w:val="center"/>
              <w:rPr>
                <w:rFonts w:ascii="Times New Roman" w:eastAsia="Times New Roman" w:hAnsi="Times New Roman"/>
                <w:sz w:val="16"/>
                <w:szCs w:val="16"/>
                <w:lang w:val="fr-CH" w:eastAsia="fr-CH"/>
              </w:rPr>
            </w:pPr>
          </w:p>
        </w:tc>
        <w:tc>
          <w:tcPr>
            <w:tcW w:w="1843" w:type="dxa"/>
            <w:shd w:val="pct15" w:color="auto" w:fill="auto"/>
            <w:tcMar>
              <w:left w:w="43" w:type="dxa"/>
              <w:right w:w="43" w:type="dxa"/>
            </w:tcMar>
          </w:tcPr>
          <w:p w:rsidR="00F776F3" w:rsidRPr="00F776F3" w:rsidRDefault="00F776F3" w:rsidP="00F776F3">
            <w:pPr>
              <w:autoSpaceDE w:val="0"/>
              <w:autoSpaceDN w:val="0"/>
              <w:adjustRightInd w:val="0"/>
              <w:spacing w:after="0" w:line="240" w:lineRule="auto"/>
              <w:jc w:val="center"/>
              <w:rPr>
                <w:rFonts w:ascii="Times New Roman" w:eastAsia="Times New Roman" w:hAnsi="Times New Roman"/>
                <w:sz w:val="16"/>
                <w:szCs w:val="16"/>
                <w:lang w:val="fr-CH" w:eastAsia="fr-CH"/>
              </w:rPr>
            </w:pPr>
          </w:p>
        </w:tc>
        <w:tc>
          <w:tcPr>
            <w:tcW w:w="1276" w:type="dxa"/>
            <w:shd w:val="pct15" w:color="auto" w:fill="auto"/>
            <w:tcMar>
              <w:left w:w="43" w:type="dxa"/>
              <w:right w:w="43" w:type="dxa"/>
            </w:tcMar>
          </w:tcPr>
          <w:p w:rsidR="00F776F3" w:rsidRPr="00F776F3" w:rsidRDefault="00F776F3" w:rsidP="00F776F3">
            <w:pPr>
              <w:autoSpaceDE w:val="0"/>
              <w:autoSpaceDN w:val="0"/>
              <w:adjustRightInd w:val="0"/>
              <w:spacing w:after="0" w:line="240" w:lineRule="auto"/>
              <w:jc w:val="center"/>
              <w:rPr>
                <w:rFonts w:ascii="Times New Roman" w:eastAsia="Times New Roman" w:hAnsi="Times New Roman"/>
                <w:sz w:val="16"/>
                <w:szCs w:val="16"/>
                <w:lang w:val="fr-CH" w:eastAsia="fr-CH"/>
              </w:rPr>
            </w:pPr>
          </w:p>
        </w:tc>
        <w:tc>
          <w:tcPr>
            <w:tcW w:w="1134" w:type="dxa"/>
            <w:shd w:val="pct15" w:color="auto" w:fill="auto"/>
            <w:tcMar>
              <w:left w:w="43" w:type="dxa"/>
              <w:right w:w="43" w:type="dxa"/>
            </w:tcMar>
          </w:tcPr>
          <w:p w:rsidR="00F776F3" w:rsidRPr="00F776F3" w:rsidRDefault="00F776F3" w:rsidP="00F776F3">
            <w:pPr>
              <w:spacing w:after="0" w:line="240" w:lineRule="auto"/>
              <w:jc w:val="center"/>
              <w:rPr>
                <w:rFonts w:ascii="Times New Roman" w:eastAsia="Times New Roman" w:hAnsi="Times New Roman"/>
                <w:sz w:val="16"/>
                <w:szCs w:val="16"/>
                <w:lang w:val="fr-CH" w:eastAsia="fr-CH"/>
              </w:rPr>
            </w:pPr>
          </w:p>
        </w:tc>
        <w:tc>
          <w:tcPr>
            <w:tcW w:w="1853" w:type="dxa"/>
            <w:shd w:val="pct15" w:color="auto" w:fill="auto"/>
            <w:tcMar>
              <w:left w:w="43" w:type="dxa"/>
              <w:right w:w="43" w:type="dxa"/>
            </w:tcMar>
          </w:tcPr>
          <w:p w:rsidR="00F776F3" w:rsidRPr="00F776F3" w:rsidRDefault="00F776F3" w:rsidP="00F776F3">
            <w:pPr>
              <w:autoSpaceDE w:val="0"/>
              <w:autoSpaceDN w:val="0"/>
              <w:adjustRightInd w:val="0"/>
              <w:spacing w:after="0" w:line="240" w:lineRule="auto"/>
              <w:rPr>
                <w:rFonts w:ascii="Times New Roman" w:eastAsia="Times New Roman" w:hAnsi="Times New Roman"/>
                <w:sz w:val="16"/>
                <w:szCs w:val="16"/>
                <w:lang w:val="fr-CH" w:eastAsia="fr-CH"/>
              </w:rPr>
            </w:pPr>
          </w:p>
        </w:tc>
      </w:tr>
      <w:tr w:rsidR="0075260F" w:rsidRPr="00F776F3" w:rsidTr="000B0478">
        <w:trPr>
          <w:trHeight w:val="403"/>
          <w:jc w:val="center"/>
        </w:trPr>
        <w:tc>
          <w:tcPr>
            <w:tcW w:w="680" w:type="dxa"/>
            <w:tcMar>
              <w:left w:w="43" w:type="dxa"/>
              <w:right w:w="43" w:type="dxa"/>
            </w:tcMar>
            <w:vAlign w:val="center"/>
          </w:tcPr>
          <w:p w:rsidR="003C2EAF" w:rsidRPr="00F776F3" w:rsidRDefault="003C2EAF" w:rsidP="009F7F8E">
            <w:pPr>
              <w:spacing w:after="0" w:line="240" w:lineRule="auto"/>
              <w:jc w:val="center"/>
              <w:rPr>
                <w:rFonts w:ascii="Times New Roman" w:eastAsia="Times New Roman" w:hAnsi="Times New Roman"/>
                <w:sz w:val="16"/>
                <w:szCs w:val="16"/>
                <w:lang w:val="fr-CH" w:eastAsia="fr-CH"/>
              </w:rPr>
            </w:pPr>
            <w:r w:rsidRPr="00F776F3">
              <w:rPr>
                <w:rFonts w:ascii="Times New Roman" w:eastAsia="Times New Roman" w:hAnsi="Times New Roman"/>
                <w:sz w:val="16"/>
                <w:szCs w:val="16"/>
                <w:lang w:val="fr-CH" w:eastAsia="fr-CH"/>
              </w:rPr>
              <w:t>1</w:t>
            </w:r>
          </w:p>
        </w:tc>
        <w:tc>
          <w:tcPr>
            <w:tcW w:w="1016" w:type="dxa"/>
            <w:gridSpan w:val="2"/>
            <w:shd w:val="clear" w:color="auto" w:fill="auto"/>
            <w:tcMar>
              <w:left w:w="43" w:type="dxa"/>
              <w:right w:w="43" w:type="dxa"/>
            </w:tcMar>
            <w:vAlign w:val="bottom"/>
          </w:tcPr>
          <w:p w:rsidR="003C2EAF" w:rsidRPr="000B0478" w:rsidRDefault="003C2EAF" w:rsidP="000B0478">
            <w:pPr>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|__|__||__|__|</w:t>
            </w:r>
          </w:p>
        </w:tc>
        <w:tc>
          <w:tcPr>
            <w:tcW w:w="709" w:type="dxa"/>
            <w:shd w:val="clear" w:color="auto" w:fill="auto"/>
            <w:tcMar>
              <w:left w:w="43" w:type="dxa"/>
              <w:right w:w="43" w:type="dxa"/>
            </w:tcMar>
            <w:vAlign w:val="center"/>
          </w:tcPr>
          <w:p w:rsidR="003C2EAF" w:rsidRPr="0075260F" w:rsidRDefault="003C2EAF" w:rsidP="009F7F8E">
            <w:pPr>
              <w:jc w:val="center"/>
            </w:pPr>
            <w:r w:rsidRPr="0075260F">
              <w:rPr>
                <w:rFonts w:ascii="Times New Roman" w:eastAsia="Times New Roman" w:hAnsi="Times New Roman"/>
                <w:sz w:val="16"/>
                <w:szCs w:val="16"/>
                <w:lang w:val="fr-CH" w:eastAsia="fr-CH"/>
              </w:rPr>
              <w:t>|__|__|</w:t>
            </w:r>
          </w:p>
        </w:tc>
        <w:tc>
          <w:tcPr>
            <w:tcW w:w="2245" w:type="dxa"/>
            <w:shd w:val="clear" w:color="auto" w:fill="auto"/>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34"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10" w:type="dxa"/>
            <w:shd w:val="clear" w:color="auto" w:fill="auto"/>
            <w:tcMar>
              <w:left w:w="43" w:type="dxa"/>
              <w:right w:w="43" w:type="dxa"/>
            </w:tcMar>
            <w:vAlign w:val="center"/>
          </w:tcPr>
          <w:p w:rsidR="003C2EAF" w:rsidRPr="00F776F3" w:rsidRDefault="003C2EAF" w:rsidP="009F7F8E">
            <w:pPr>
              <w:autoSpaceDE w:val="0"/>
              <w:autoSpaceDN w:val="0"/>
              <w:adjustRightInd w:val="0"/>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|__|__||__|__|</w:t>
            </w:r>
          </w:p>
        </w:tc>
        <w:tc>
          <w:tcPr>
            <w:tcW w:w="827" w:type="dxa"/>
            <w:shd w:val="clear" w:color="auto" w:fill="auto"/>
            <w:tcMar>
              <w:left w:w="43" w:type="dxa"/>
              <w:right w:w="43" w:type="dxa"/>
            </w:tcMar>
            <w:vAlign w:val="center"/>
          </w:tcPr>
          <w:p w:rsidR="003C2EAF" w:rsidRPr="00F776F3" w:rsidRDefault="003C2EAF" w:rsidP="009F7F8E">
            <w:pPr>
              <w:autoSpaceDE w:val="0"/>
              <w:autoSpaceDN w:val="0"/>
              <w:adjustRightInd w:val="0"/>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w:t>
            </w:r>
          </w:p>
        </w:tc>
        <w:tc>
          <w:tcPr>
            <w:tcW w:w="1205"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346"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843" w:type="dxa"/>
            <w:tcMar>
              <w:left w:w="43" w:type="dxa"/>
              <w:right w:w="43" w:type="dxa"/>
            </w:tcMar>
            <w:vAlign w:val="center"/>
          </w:tcPr>
          <w:p w:rsidR="003C2EAF" w:rsidRPr="0075260F" w:rsidRDefault="003C2EAF" w:rsidP="009F7F8E">
            <w:pPr>
              <w:jc w:val="center"/>
            </w:pPr>
            <w:r w:rsidRPr="0075260F">
              <w:rPr>
                <w:rFonts w:ascii="Times New Roman" w:eastAsia="Times New Roman" w:hAnsi="Times New Roman"/>
                <w:sz w:val="16"/>
                <w:szCs w:val="16"/>
                <w:lang w:val="fr-CH" w:eastAsia="fr-CH"/>
              </w:rPr>
              <w:t>|__|__|</w:t>
            </w:r>
          </w:p>
        </w:tc>
        <w:tc>
          <w:tcPr>
            <w:tcW w:w="1276"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34"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853" w:type="dxa"/>
            <w:tcMar>
              <w:left w:w="43" w:type="dxa"/>
              <w:right w:w="43" w:type="dxa"/>
            </w:tcMar>
            <w:vAlign w:val="center"/>
          </w:tcPr>
          <w:p w:rsidR="003C2EAF" w:rsidRPr="0075260F" w:rsidRDefault="003C2EAF" w:rsidP="009F7F8E">
            <w:pPr>
              <w:jc w:val="center"/>
              <w:rPr>
                <w:rFonts w:ascii="Times New Roman" w:hAnsi="Times New Roman"/>
                <w:sz w:val="16"/>
                <w:szCs w:val="16"/>
              </w:rPr>
            </w:pPr>
            <w:r w:rsidRPr="0075260F">
              <w:rPr>
                <w:rFonts w:ascii="Times New Roman" w:eastAsia="Times New Roman" w:hAnsi="Times New Roman"/>
                <w:sz w:val="16"/>
                <w:szCs w:val="16"/>
                <w:lang w:eastAsia="fr-FR"/>
              </w:rPr>
              <w:t>|__|__|</w:t>
            </w:r>
          </w:p>
        </w:tc>
      </w:tr>
      <w:tr w:rsidR="0075260F" w:rsidRPr="00F776F3" w:rsidTr="000B0478">
        <w:trPr>
          <w:trHeight w:val="403"/>
          <w:jc w:val="center"/>
        </w:trPr>
        <w:tc>
          <w:tcPr>
            <w:tcW w:w="680" w:type="dxa"/>
            <w:tcMar>
              <w:left w:w="43" w:type="dxa"/>
              <w:right w:w="43" w:type="dxa"/>
            </w:tcMar>
            <w:vAlign w:val="center"/>
          </w:tcPr>
          <w:p w:rsidR="003C2EAF" w:rsidRPr="00F776F3" w:rsidRDefault="003C2EAF" w:rsidP="009F7F8E">
            <w:pPr>
              <w:spacing w:after="0" w:line="240" w:lineRule="auto"/>
              <w:jc w:val="center"/>
              <w:rPr>
                <w:rFonts w:ascii="Times New Roman" w:eastAsia="Times New Roman" w:hAnsi="Times New Roman"/>
                <w:sz w:val="16"/>
                <w:szCs w:val="16"/>
                <w:lang w:val="fr-CH" w:eastAsia="fr-CH"/>
              </w:rPr>
            </w:pPr>
            <w:r w:rsidRPr="00F776F3">
              <w:rPr>
                <w:rFonts w:ascii="Times New Roman" w:eastAsia="Times New Roman" w:hAnsi="Times New Roman"/>
                <w:sz w:val="16"/>
                <w:szCs w:val="16"/>
                <w:lang w:val="fr-CH" w:eastAsia="fr-CH"/>
              </w:rPr>
              <w:t>2</w:t>
            </w:r>
          </w:p>
        </w:tc>
        <w:tc>
          <w:tcPr>
            <w:tcW w:w="1016" w:type="dxa"/>
            <w:gridSpan w:val="2"/>
            <w:shd w:val="clear" w:color="auto" w:fill="auto"/>
            <w:tcMar>
              <w:left w:w="43" w:type="dxa"/>
              <w:right w:w="43" w:type="dxa"/>
            </w:tcMar>
            <w:vAlign w:val="bottom"/>
          </w:tcPr>
          <w:p w:rsidR="003C2EAF" w:rsidRPr="0075260F" w:rsidRDefault="003C2EAF" w:rsidP="000B0478">
            <w:pPr>
              <w:jc w:val="center"/>
            </w:pPr>
            <w:r w:rsidRPr="0075260F">
              <w:rPr>
                <w:rFonts w:ascii="Times New Roman" w:eastAsia="Times New Roman" w:hAnsi="Times New Roman"/>
                <w:sz w:val="16"/>
                <w:szCs w:val="16"/>
                <w:lang w:val="fr-CH" w:eastAsia="fr-CH"/>
              </w:rPr>
              <w:t>|__|__||__|__|</w:t>
            </w:r>
          </w:p>
        </w:tc>
        <w:tc>
          <w:tcPr>
            <w:tcW w:w="709" w:type="dxa"/>
            <w:shd w:val="clear" w:color="auto" w:fill="auto"/>
            <w:tcMar>
              <w:left w:w="43" w:type="dxa"/>
              <w:right w:w="43" w:type="dxa"/>
            </w:tcMar>
            <w:vAlign w:val="center"/>
          </w:tcPr>
          <w:p w:rsidR="003C2EAF" w:rsidRPr="0075260F" w:rsidRDefault="003C2EAF" w:rsidP="009F7F8E">
            <w:pPr>
              <w:jc w:val="center"/>
            </w:pPr>
            <w:r w:rsidRPr="0075260F">
              <w:rPr>
                <w:rFonts w:ascii="Times New Roman" w:eastAsia="Times New Roman" w:hAnsi="Times New Roman"/>
                <w:sz w:val="16"/>
                <w:szCs w:val="16"/>
                <w:lang w:val="fr-CH" w:eastAsia="fr-CH"/>
              </w:rPr>
              <w:t>|__|__|</w:t>
            </w:r>
          </w:p>
        </w:tc>
        <w:tc>
          <w:tcPr>
            <w:tcW w:w="2245" w:type="dxa"/>
            <w:shd w:val="clear" w:color="auto" w:fill="auto"/>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34"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10" w:type="dxa"/>
            <w:shd w:val="clear" w:color="auto" w:fill="auto"/>
            <w:tcMar>
              <w:left w:w="43" w:type="dxa"/>
              <w:right w:w="43" w:type="dxa"/>
            </w:tcMar>
            <w:vAlign w:val="center"/>
          </w:tcPr>
          <w:p w:rsidR="003C2EAF" w:rsidRPr="00F776F3" w:rsidRDefault="003C2EAF" w:rsidP="009F7F8E">
            <w:pPr>
              <w:autoSpaceDE w:val="0"/>
              <w:autoSpaceDN w:val="0"/>
              <w:adjustRightInd w:val="0"/>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|__|__||__|__|</w:t>
            </w:r>
          </w:p>
        </w:tc>
        <w:tc>
          <w:tcPr>
            <w:tcW w:w="827" w:type="dxa"/>
            <w:shd w:val="clear" w:color="auto" w:fill="auto"/>
            <w:tcMar>
              <w:left w:w="43" w:type="dxa"/>
              <w:right w:w="43" w:type="dxa"/>
            </w:tcMar>
            <w:vAlign w:val="center"/>
          </w:tcPr>
          <w:p w:rsidR="003C2EAF" w:rsidRPr="00F776F3" w:rsidRDefault="003C2EAF" w:rsidP="009F7F8E">
            <w:pPr>
              <w:autoSpaceDE w:val="0"/>
              <w:autoSpaceDN w:val="0"/>
              <w:adjustRightInd w:val="0"/>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w:t>
            </w:r>
          </w:p>
        </w:tc>
        <w:tc>
          <w:tcPr>
            <w:tcW w:w="1205"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346"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843" w:type="dxa"/>
            <w:tcMar>
              <w:left w:w="43" w:type="dxa"/>
              <w:right w:w="43" w:type="dxa"/>
            </w:tcMar>
            <w:vAlign w:val="center"/>
          </w:tcPr>
          <w:p w:rsidR="003C2EAF" w:rsidRPr="0075260F" w:rsidRDefault="003C2EAF" w:rsidP="009F7F8E">
            <w:pPr>
              <w:jc w:val="center"/>
            </w:pPr>
            <w:r w:rsidRPr="0075260F">
              <w:rPr>
                <w:rFonts w:ascii="Times New Roman" w:eastAsia="Times New Roman" w:hAnsi="Times New Roman"/>
                <w:sz w:val="16"/>
                <w:szCs w:val="16"/>
                <w:lang w:val="fr-CH" w:eastAsia="fr-CH"/>
              </w:rPr>
              <w:t>|__|__|</w:t>
            </w:r>
          </w:p>
        </w:tc>
        <w:tc>
          <w:tcPr>
            <w:tcW w:w="1276"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34"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853" w:type="dxa"/>
            <w:tcMar>
              <w:left w:w="43" w:type="dxa"/>
              <w:right w:w="43" w:type="dxa"/>
            </w:tcMar>
            <w:vAlign w:val="center"/>
          </w:tcPr>
          <w:p w:rsidR="003C2EAF" w:rsidRPr="0075260F" w:rsidRDefault="003C2EAF" w:rsidP="009F7F8E">
            <w:pPr>
              <w:jc w:val="center"/>
              <w:rPr>
                <w:rFonts w:ascii="Times New Roman" w:hAnsi="Times New Roman"/>
                <w:sz w:val="16"/>
                <w:szCs w:val="16"/>
              </w:rPr>
            </w:pPr>
            <w:r w:rsidRPr="0075260F">
              <w:rPr>
                <w:rFonts w:ascii="Times New Roman" w:eastAsia="Times New Roman" w:hAnsi="Times New Roman"/>
                <w:sz w:val="16"/>
                <w:szCs w:val="16"/>
                <w:lang w:eastAsia="fr-FR"/>
              </w:rPr>
              <w:t>|__|__|</w:t>
            </w:r>
          </w:p>
        </w:tc>
      </w:tr>
      <w:tr w:rsidR="0075260F" w:rsidRPr="00F776F3" w:rsidTr="000B0478">
        <w:trPr>
          <w:trHeight w:val="403"/>
          <w:jc w:val="center"/>
        </w:trPr>
        <w:tc>
          <w:tcPr>
            <w:tcW w:w="680" w:type="dxa"/>
            <w:tcMar>
              <w:left w:w="43" w:type="dxa"/>
              <w:right w:w="43" w:type="dxa"/>
            </w:tcMar>
            <w:vAlign w:val="center"/>
          </w:tcPr>
          <w:p w:rsidR="003C2EAF" w:rsidRPr="00F776F3" w:rsidRDefault="003C2EAF" w:rsidP="009F7F8E">
            <w:pPr>
              <w:spacing w:after="0" w:line="240" w:lineRule="auto"/>
              <w:jc w:val="center"/>
              <w:rPr>
                <w:rFonts w:ascii="Times New Roman" w:eastAsia="Times New Roman" w:hAnsi="Times New Roman"/>
                <w:sz w:val="16"/>
                <w:szCs w:val="16"/>
                <w:lang w:val="fr-CH" w:eastAsia="fr-CH"/>
              </w:rPr>
            </w:pPr>
            <w:r w:rsidRPr="00F776F3">
              <w:rPr>
                <w:rFonts w:ascii="Times New Roman" w:eastAsia="Times New Roman" w:hAnsi="Times New Roman"/>
                <w:sz w:val="16"/>
                <w:szCs w:val="16"/>
                <w:lang w:val="fr-CH" w:eastAsia="fr-CH"/>
              </w:rPr>
              <w:t>3</w:t>
            </w:r>
          </w:p>
        </w:tc>
        <w:tc>
          <w:tcPr>
            <w:tcW w:w="1016" w:type="dxa"/>
            <w:gridSpan w:val="2"/>
            <w:shd w:val="clear" w:color="auto" w:fill="auto"/>
            <w:tcMar>
              <w:left w:w="43" w:type="dxa"/>
              <w:right w:w="43" w:type="dxa"/>
            </w:tcMar>
            <w:vAlign w:val="bottom"/>
          </w:tcPr>
          <w:p w:rsidR="003C2EAF" w:rsidRPr="0075260F" w:rsidRDefault="003C2EAF" w:rsidP="000B0478">
            <w:pPr>
              <w:jc w:val="center"/>
            </w:pPr>
            <w:r w:rsidRPr="0075260F">
              <w:rPr>
                <w:rFonts w:ascii="Times New Roman" w:eastAsia="Times New Roman" w:hAnsi="Times New Roman"/>
                <w:sz w:val="16"/>
                <w:szCs w:val="16"/>
                <w:lang w:val="fr-CH" w:eastAsia="fr-CH"/>
              </w:rPr>
              <w:t>|__|__||__|__|</w:t>
            </w:r>
          </w:p>
        </w:tc>
        <w:tc>
          <w:tcPr>
            <w:tcW w:w="709" w:type="dxa"/>
            <w:shd w:val="clear" w:color="auto" w:fill="auto"/>
            <w:tcMar>
              <w:left w:w="43" w:type="dxa"/>
              <w:right w:w="43" w:type="dxa"/>
            </w:tcMar>
            <w:vAlign w:val="center"/>
          </w:tcPr>
          <w:p w:rsidR="003C2EAF" w:rsidRPr="0075260F" w:rsidRDefault="003C2EAF" w:rsidP="009F7F8E">
            <w:pPr>
              <w:jc w:val="center"/>
            </w:pPr>
            <w:r w:rsidRPr="0075260F">
              <w:rPr>
                <w:rFonts w:ascii="Times New Roman" w:eastAsia="Times New Roman" w:hAnsi="Times New Roman"/>
                <w:sz w:val="16"/>
                <w:szCs w:val="16"/>
                <w:lang w:val="fr-CH" w:eastAsia="fr-CH"/>
              </w:rPr>
              <w:t>|__|__|</w:t>
            </w:r>
          </w:p>
        </w:tc>
        <w:tc>
          <w:tcPr>
            <w:tcW w:w="2245" w:type="dxa"/>
            <w:shd w:val="clear" w:color="auto" w:fill="auto"/>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34"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10" w:type="dxa"/>
            <w:shd w:val="clear" w:color="auto" w:fill="auto"/>
            <w:tcMar>
              <w:left w:w="43" w:type="dxa"/>
              <w:right w:w="43" w:type="dxa"/>
            </w:tcMar>
            <w:vAlign w:val="center"/>
          </w:tcPr>
          <w:p w:rsidR="003C2EAF" w:rsidRPr="00F776F3" w:rsidRDefault="003C2EAF" w:rsidP="009F7F8E">
            <w:pPr>
              <w:autoSpaceDE w:val="0"/>
              <w:autoSpaceDN w:val="0"/>
              <w:adjustRightInd w:val="0"/>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|__|__||__|__|</w:t>
            </w:r>
          </w:p>
        </w:tc>
        <w:tc>
          <w:tcPr>
            <w:tcW w:w="827" w:type="dxa"/>
            <w:shd w:val="clear" w:color="auto" w:fill="auto"/>
            <w:tcMar>
              <w:left w:w="43" w:type="dxa"/>
              <w:right w:w="43" w:type="dxa"/>
            </w:tcMar>
            <w:vAlign w:val="center"/>
          </w:tcPr>
          <w:p w:rsidR="003C2EAF" w:rsidRPr="00F776F3" w:rsidRDefault="003C2EAF" w:rsidP="009F7F8E">
            <w:pPr>
              <w:autoSpaceDE w:val="0"/>
              <w:autoSpaceDN w:val="0"/>
              <w:adjustRightInd w:val="0"/>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w:t>
            </w:r>
          </w:p>
        </w:tc>
        <w:tc>
          <w:tcPr>
            <w:tcW w:w="1205"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346"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843" w:type="dxa"/>
            <w:tcMar>
              <w:left w:w="43" w:type="dxa"/>
              <w:right w:w="43" w:type="dxa"/>
            </w:tcMar>
            <w:vAlign w:val="center"/>
          </w:tcPr>
          <w:p w:rsidR="003C2EAF" w:rsidRPr="0075260F" w:rsidRDefault="003C2EAF" w:rsidP="009F7F8E">
            <w:pPr>
              <w:jc w:val="center"/>
            </w:pPr>
            <w:r w:rsidRPr="0075260F">
              <w:rPr>
                <w:rFonts w:ascii="Times New Roman" w:eastAsia="Times New Roman" w:hAnsi="Times New Roman"/>
                <w:sz w:val="16"/>
                <w:szCs w:val="16"/>
                <w:lang w:val="fr-CH" w:eastAsia="fr-CH"/>
              </w:rPr>
              <w:t>|__|__|</w:t>
            </w:r>
          </w:p>
        </w:tc>
        <w:tc>
          <w:tcPr>
            <w:tcW w:w="1276"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34"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853" w:type="dxa"/>
            <w:tcMar>
              <w:left w:w="43" w:type="dxa"/>
              <w:right w:w="43" w:type="dxa"/>
            </w:tcMar>
            <w:vAlign w:val="center"/>
          </w:tcPr>
          <w:p w:rsidR="003C2EAF" w:rsidRPr="0075260F" w:rsidRDefault="003C2EAF" w:rsidP="009F7F8E">
            <w:pPr>
              <w:jc w:val="center"/>
              <w:rPr>
                <w:rFonts w:ascii="Times New Roman" w:hAnsi="Times New Roman"/>
                <w:sz w:val="16"/>
                <w:szCs w:val="16"/>
              </w:rPr>
            </w:pPr>
            <w:r w:rsidRPr="0075260F">
              <w:rPr>
                <w:rFonts w:ascii="Times New Roman" w:eastAsia="Times New Roman" w:hAnsi="Times New Roman"/>
                <w:sz w:val="16"/>
                <w:szCs w:val="16"/>
                <w:lang w:eastAsia="fr-FR"/>
              </w:rPr>
              <w:t>|__|__|</w:t>
            </w:r>
          </w:p>
        </w:tc>
      </w:tr>
      <w:tr w:rsidR="0075260F" w:rsidRPr="00F776F3" w:rsidTr="000B0478">
        <w:trPr>
          <w:trHeight w:val="403"/>
          <w:jc w:val="center"/>
        </w:trPr>
        <w:tc>
          <w:tcPr>
            <w:tcW w:w="680" w:type="dxa"/>
            <w:tcMar>
              <w:left w:w="43" w:type="dxa"/>
              <w:right w:w="43" w:type="dxa"/>
            </w:tcMar>
            <w:vAlign w:val="center"/>
          </w:tcPr>
          <w:p w:rsidR="003C2EAF" w:rsidRPr="00F776F3" w:rsidRDefault="003C2EAF" w:rsidP="009F7F8E">
            <w:pPr>
              <w:spacing w:after="0" w:line="240" w:lineRule="auto"/>
              <w:jc w:val="center"/>
              <w:rPr>
                <w:rFonts w:ascii="Times New Roman" w:eastAsia="Times New Roman" w:hAnsi="Times New Roman"/>
                <w:sz w:val="16"/>
                <w:szCs w:val="16"/>
                <w:lang w:val="fr-CH" w:eastAsia="fr-CH"/>
              </w:rPr>
            </w:pPr>
            <w:r w:rsidRPr="00F776F3">
              <w:rPr>
                <w:rFonts w:ascii="Times New Roman" w:eastAsia="Times New Roman" w:hAnsi="Times New Roman"/>
                <w:sz w:val="16"/>
                <w:szCs w:val="16"/>
                <w:lang w:val="fr-CH" w:eastAsia="fr-CH"/>
              </w:rPr>
              <w:t>4</w:t>
            </w:r>
          </w:p>
        </w:tc>
        <w:tc>
          <w:tcPr>
            <w:tcW w:w="1016" w:type="dxa"/>
            <w:gridSpan w:val="2"/>
            <w:shd w:val="clear" w:color="auto" w:fill="auto"/>
            <w:tcMar>
              <w:left w:w="43" w:type="dxa"/>
              <w:right w:w="43" w:type="dxa"/>
            </w:tcMar>
            <w:vAlign w:val="bottom"/>
          </w:tcPr>
          <w:p w:rsidR="003C2EAF" w:rsidRPr="0075260F" w:rsidRDefault="003C2EAF" w:rsidP="000B0478">
            <w:pPr>
              <w:jc w:val="center"/>
            </w:pPr>
            <w:r w:rsidRPr="0075260F">
              <w:rPr>
                <w:rFonts w:ascii="Times New Roman" w:eastAsia="Times New Roman" w:hAnsi="Times New Roman"/>
                <w:sz w:val="16"/>
                <w:szCs w:val="16"/>
                <w:lang w:val="fr-CH" w:eastAsia="fr-CH"/>
              </w:rPr>
              <w:t>|__|__||__|__|</w:t>
            </w:r>
          </w:p>
        </w:tc>
        <w:tc>
          <w:tcPr>
            <w:tcW w:w="709" w:type="dxa"/>
            <w:shd w:val="clear" w:color="auto" w:fill="auto"/>
            <w:tcMar>
              <w:left w:w="43" w:type="dxa"/>
              <w:right w:w="43" w:type="dxa"/>
            </w:tcMar>
            <w:vAlign w:val="center"/>
          </w:tcPr>
          <w:p w:rsidR="003C2EAF" w:rsidRPr="0075260F" w:rsidRDefault="003C2EAF" w:rsidP="009F7F8E">
            <w:pPr>
              <w:jc w:val="center"/>
            </w:pPr>
            <w:r w:rsidRPr="0075260F">
              <w:rPr>
                <w:rFonts w:ascii="Times New Roman" w:eastAsia="Times New Roman" w:hAnsi="Times New Roman"/>
                <w:sz w:val="16"/>
                <w:szCs w:val="16"/>
                <w:lang w:val="fr-CH" w:eastAsia="fr-CH"/>
              </w:rPr>
              <w:t>|__|__|</w:t>
            </w:r>
          </w:p>
        </w:tc>
        <w:tc>
          <w:tcPr>
            <w:tcW w:w="2245" w:type="dxa"/>
            <w:shd w:val="clear" w:color="auto" w:fill="auto"/>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34"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10" w:type="dxa"/>
            <w:shd w:val="clear" w:color="auto" w:fill="auto"/>
            <w:tcMar>
              <w:left w:w="43" w:type="dxa"/>
              <w:right w:w="43" w:type="dxa"/>
            </w:tcMar>
            <w:vAlign w:val="center"/>
          </w:tcPr>
          <w:p w:rsidR="003C2EAF" w:rsidRPr="00F776F3" w:rsidRDefault="003C2EAF" w:rsidP="009F7F8E">
            <w:pPr>
              <w:autoSpaceDE w:val="0"/>
              <w:autoSpaceDN w:val="0"/>
              <w:adjustRightInd w:val="0"/>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|__|__||__|__|</w:t>
            </w:r>
          </w:p>
        </w:tc>
        <w:tc>
          <w:tcPr>
            <w:tcW w:w="827" w:type="dxa"/>
            <w:shd w:val="clear" w:color="auto" w:fill="auto"/>
            <w:tcMar>
              <w:left w:w="43" w:type="dxa"/>
              <w:right w:w="43" w:type="dxa"/>
            </w:tcMar>
            <w:vAlign w:val="center"/>
          </w:tcPr>
          <w:p w:rsidR="003C2EAF" w:rsidRPr="00F776F3" w:rsidRDefault="003C2EAF" w:rsidP="009F7F8E">
            <w:pPr>
              <w:autoSpaceDE w:val="0"/>
              <w:autoSpaceDN w:val="0"/>
              <w:adjustRightInd w:val="0"/>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w:t>
            </w:r>
          </w:p>
        </w:tc>
        <w:tc>
          <w:tcPr>
            <w:tcW w:w="1205"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346"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843" w:type="dxa"/>
            <w:tcMar>
              <w:left w:w="43" w:type="dxa"/>
              <w:right w:w="43" w:type="dxa"/>
            </w:tcMar>
            <w:vAlign w:val="center"/>
          </w:tcPr>
          <w:p w:rsidR="003C2EAF" w:rsidRPr="0075260F" w:rsidRDefault="003C2EAF" w:rsidP="009F7F8E">
            <w:pPr>
              <w:jc w:val="center"/>
            </w:pPr>
            <w:r w:rsidRPr="0075260F">
              <w:rPr>
                <w:rFonts w:ascii="Times New Roman" w:eastAsia="Times New Roman" w:hAnsi="Times New Roman"/>
                <w:sz w:val="16"/>
                <w:szCs w:val="16"/>
                <w:lang w:val="fr-CH" w:eastAsia="fr-CH"/>
              </w:rPr>
              <w:t>|__|__|</w:t>
            </w:r>
          </w:p>
        </w:tc>
        <w:tc>
          <w:tcPr>
            <w:tcW w:w="1276"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34"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853" w:type="dxa"/>
            <w:tcMar>
              <w:left w:w="43" w:type="dxa"/>
              <w:right w:w="43" w:type="dxa"/>
            </w:tcMar>
            <w:vAlign w:val="center"/>
          </w:tcPr>
          <w:p w:rsidR="003C2EAF" w:rsidRPr="0075260F" w:rsidRDefault="003C2EAF" w:rsidP="009F7F8E">
            <w:pPr>
              <w:jc w:val="center"/>
              <w:rPr>
                <w:rFonts w:ascii="Times New Roman" w:hAnsi="Times New Roman"/>
                <w:sz w:val="16"/>
                <w:szCs w:val="16"/>
              </w:rPr>
            </w:pPr>
            <w:r w:rsidRPr="0075260F">
              <w:rPr>
                <w:rFonts w:ascii="Times New Roman" w:eastAsia="Times New Roman" w:hAnsi="Times New Roman"/>
                <w:sz w:val="16"/>
                <w:szCs w:val="16"/>
                <w:lang w:eastAsia="fr-FR"/>
              </w:rPr>
              <w:t>|__|__|</w:t>
            </w:r>
          </w:p>
        </w:tc>
      </w:tr>
      <w:tr w:rsidR="0075260F" w:rsidRPr="00F776F3" w:rsidTr="000B0478">
        <w:trPr>
          <w:trHeight w:val="403"/>
          <w:jc w:val="center"/>
        </w:trPr>
        <w:tc>
          <w:tcPr>
            <w:tcW w:w="680" w:type="dxa"/>
            <w:tcMar>
              <w:left w:w="43" w:type="dxa"/>
              <w:right w:w="43" w:type="dxa"/>
            </w:tcMar>
            <w:vAlign w:val="center"/>
          </w:tcPr>
          <w:p w:rsidR="003C2EAF" w:rsidRPr="00F776F3" w:rsidRDefault="003C2EAF" w:rsidP="009F7F8E">
            <w:pPr>
              <w:spacing w:after="0" w:line="240" w:lineRule="auto"/>
              <w:jc w:val="center"/>
              <w:rPr>
                <w:rFonts w:ascii="Times New Roman" w:eastAsia="Times New Roman" w:hAnsi="Times New Roman"/>
                <w:sz w:val="16"/>
                <w:szCs w:val="16"/>
                <w:lang w:val="fr-CH" w:eastAsia="fr-CH"/>
              </w:rPr>
            </w:pPr>
            <w:r w:rsidRPr="00F776F3">
              <w:rPr>
                <w:rFonts w:ascii="Times New Roman" w:eastAsia="Times New Roman" w:hAnsi="Times New Roman"/>
                <w:sz w:val="16"/>
                <w:szCs w:val="16"/>
                <w:lang w:val="fr-CH" w:eastAsia="fr-CH"/>
              </w:rPr>
              <w:t>5</w:t>
            </w:r>
          </w:p>
        </w:tc>
        <w:tc>
          <w:tcPr>
            <w:tcW w:w="1016" w:type="dxa"/>
            <w:gridSpan w:val="2"/>
            <w:shd w:val="clear" w:color="auto" w:fill="auto"/>
            <w:tcMar>
              <w:left w:w="43" w:type="dxa"/>
              <w:right w:w="43" w:type="dxa"/>
            </w:tcMar>
            <w:vAlign w:val="bottom"/>
          </w:tcPr>
          <w:p w:rsidR="003C2EAF" w:rsidRPr="0075260F" w:rsidRDefault="003C2EAF" w:rsidP="000B0478">
            <w:pPr>
              <w:jc w:val="center"/>
            </w:pPr>
            <w:r w:rsidRPr="0075260F">
              <w:rPr>
                <w:rFonts w:ascii="Times New Roman" w:eastAsia="Times New Roman" w:hAnsi="Times New Roman"/>
                <w:sz w:val="16"/>
                <w:szCs w:val="16"/>
                <w:lang w:val="fr-CH" w:eastAsia="fr-CH"/>
              </w:rPr>
              <w:t>|__|__||__|__|</w:t>
            </w:r>
          </w:p>
        </w:tc>
        <w:tc>
          <w:tcPr>
            <w:tcW w:w="709" w:type="dxa"/>
            <w:shd w:val="clear" w:color="auto" w:fill="auto"/>
            <w:tcMar>
              <w:left w:w="43" w:type="dxa"/>
              <w:right w:w="43" w:type="dxa"/>
            </w:tcMar>
            <w:vAlign w:val="center"/>
          </w:tcPr>
          <w:p w:rsidR="003C2EAF" w:rsidRPr="0075260F" w:rsidRDefault="003C2EAF" w:rsidP="009F7F8E">
            <w:pPr>
              <w:jc w:val="center"/>
            </w:pPr>
            <w:r w:rsidRPr="0075260F">
              <w:rPr>
                <w:rFonts w:ascii="Times New Roman" w:eastAsia="Times New Roman" w:hAnsi="Times New Roman"/>
                <w:sz w:val="16"/>
                <w:szCs w:val="16"/>
                <w:lang w:val="fr-CH" w:eastAsia="fr-CH"/>
              </w:rPr>
              <w:t>|__|__|</w:t>
            </w:r>
          </w:p>
        </w:tc>
        <w:tc>
          <w:tcPr>
            <w:tcW w:w="2245" w:type="dxa"/>
            <w:shd w:val="clear" w:color="auto" w:fill="auto"/>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34"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10" w:type="dxa"/>
            <w:shd w:val="clear" w:color="auto" w:fill="auto"/>
            <w:tcMar>
              <w:left w:w="43" w:type="dxa"/>
              <w:right w:w="43" w:type="dxa"/>
            </w:tcMar>
            <w:vAlign w:val="center"/>
          </w:tcPr>
          <w:p w:rsidR="003C2EAF" w:rsidRPr="00F776F3" w:rsidRDefault="003C2EAF" w:rsidP="009F7F8E">
            <w:pPr>
              <w:autoSpaceDE w:val="0"/>
              <w:autoSpaceDN w:val="0"/>
              <w:adjustRightInd w:val="0"/>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|__|__||__|__|</w:t>
            </w:r>
          </w:p>
        </w:tc>
        <w:tc>
          <w:tcPr>
            <w:tcW w:w="827" w:type="dxa"/>
            <w:shd w:val="clear" w:color="auto" w:fill="auto"/>
            <w:tcMar>
              <w:left w:w="43" w:type="dxa"/>
              <w:right w:w="43" w:type="dxa"/>
            </w:tcMar>
            <w:vAlign w:val="center"/>
          </w:tcPr>
          <w:p w:rsidR="003C2EAF" w:rsidRPr="00F776F3" w:rsidRDefault="003C2EAF" w:rsidP="009F7F8E">
            <w:pPr>
              <w:autoSpaceDE w:val="0"/>
              <w:autoSpaceDN w:val="0"/>
              <w:adjustRightInd w:val="0"/>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w:t>
            </w:r>
          </w:p>
        </w:tc>
        <w:tc>
          <w:tcPr>
            <w:tcW w:w="1205"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346"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843" w:type="dxa"/>
            <w:tcMar>
              <w:left w:w="43" w:type="dxa"/>
              <w:right w:w="43" w:type="dxa"/>
            </w:tcMar>
            <w:vAlign w:val="center"/>
          </w:tcPr>
          <w:p w:rsidR="003C2EAF" w:rsidRPr="0075260F" w:rsidRDefault="003C2EAF" w:rsidP="009F7F8E">
            <w:pPr>
              <w:jc w:val="center"/>
            </w:pPr>
            <w:r w:rsidRPr="0075260F">
              <w:rPr>
                <w:rFonts w:ascii="Times New Roman" w:eastAsia="Times New Roman" w:hAnsi="Times New Roman"/>
                <w:sz w:val="16"/>
                <w:szCs w:val="16"/>
                <w:lang w:val="fr-CH" w:eastAsia="fr-CH"/>
              </w:rPr>
              <w:t>|__|__|</w:t>
            </w:r>
          </w:p>
        </w:tc>
        <w:tc>
          <w:tcPr>
            <w:tcW w:w="1276"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34"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853" w:type="dxa"/>
            <w:tcMar>
              <w:left w:w="43" w:type="dxa"/>
              <w:right w:w="43" w:type="dxa"/>
            </w:tcMar>
            <w:vAlign w:val="center"/>
          </w:tcPr>
          <w:p w:rsidR="003C2EAF" w:rsidRPr="0075260F" w:rsidRDefault="003C2EAF" w:rsidP="009F7F8E">
            <w:pPr>
              <w:jc w:val="center"/>
              <w:rPr>
                <w:rFonts w:ascii="Times New Roman" w:hAnsi="Times New Roman"/>
                <w:sz w:val="16"/>
                <w:szCs w:val="16"/>
              </w:rPr>
            </w:pPr>
            <w:r w:rsidRPr="0075260F">
              <w:rPr>
                <w:rFonts w:ascii="Times New Roman" w:eastAsia="Times New Roman" w:hAnsi="Times New Roman"/>
                <w:sz w:val="16"/>
                <w:szCs w:val="16"/>
                <w:lang w:eastAsia="fr-FR"/>
              </w:rPr>
              <w:t>|__|__|</w:t>
            </w:r>
          </w:p>
        </w:tc>
      </w:tr>
      <w:tr w:rsidR="0075260F" w:rsidRPr="00F776F3" w:rsidTr="000B0478">
        <w:trPr>
          <w:trHeight w:val="403"/>
          <w:jc w:val="center"/>
        </w:trPr>
        <w:tc>
          <w:tcPr>
            <w:tcW w:w="680" w:type="dxa"/>
            <w:tcMar>
              <w:left w:w="43" w:type="dxa"/>
              <w:right w:w="43" w:type="dxa"/>
            </w:tcMar>
            <w:vAlign w:val="center"/>
          </w:tcPr>
          <w:p w:rsidR="003C2EAF" w:rsidRPr="00F776F3" w:rsidRDefault="003C2EAF" w:rsidP="009F7F8E">
            <w:pPr>
              <w:spacing w:after="0" w:line="240" w:lineRule="auto"/>
              <w:jc w:val="center"/>
              <w:rPr>
                <w:rFonts w:ascii="Times New Roman" w:eastAsia="Times New Roman" w:hAnsi="Times New Roman"/>
                <w:sz w:val="16"/>
                <w:szCs w:val="16"/>
                <w:lang w:val="fr-CH" w:eastAsia="fr-CH"/>
              </w:rPr>
            </w:pPr>
            <w:r w:rsidRPr="00F776F3">
              <w:rPr>
                <w:rFonts w:ascii="Times New Roman" w:eastAsia="Times New Roman" w:hAnsi="Times New Roman"/>
                <w:sz w:val="16"/>
                <w:szCs w:val="16"/>
                <w:lang w:val="fr-CH" w:eastAsia="fr-CH"/>
              </w:rPr>
              <w:t>6</w:t>
            </w:r>
          </w:p>
        </w:tc>
        <w:tc>
          <w:tcPr>
            <w:tcW w:w="1016" w:type="dxa"/>
            <w:gridSpan w:val="2"/>
            <w:shd w:val="clear" w:color="auto" w:fill="auto"/>
            <w:tcMar>
              <w:left w:w="43" w:type="dxa"/>
              <w:right w:w="43" w:type="dxa"/>
            </w:tcMar>
            <w:vAlign w:val="bottom"/>
          </w:tcPr>
          <w:p w:rsidR="003C2EAF" w:rsidRPr="0075260F" w:rsidRDefault="003C2EAF" w:rsidP="000B0478">
            <w:pPr>
              <w:jc w:val="center"/>
            </w:pPr>
            <w:r w:rsidRPr="0075260F">
              <w:rPr>
                <w:rFonts w:ascii="Times New Roman" w:eastAsia="Times New Roman" w:hAnsi="Times New Roman"/>
                <w:sz w:val="16"/>
                <w:szCs w:val="16"/>
                <w:lang w:val="fr-CH" w:eastAsia="fr-CH"/>
              </w:rPr>
              <w:t>|__|__||__|__|</w:t>
            </w:r>
          </w:p>
        </w:tc>
        <w:tc>
          <w:tcPr>
            <w:tcW w:w="709" w:type="dxa"/>
            <w:shd w:val="clear" w:color="auto" w:fill="auto"/>
            <w:tcMar>
              <w:left w:w="43" w:type="dxa"/>
              <w:right w:w="43" w:type="dxa"/>
            </w:tcMar>
            <w:vAlign w:val="center"/>
          </w:tcPr>
          <w:p w:rsidR="003C2EAF" w:rsidRPr="0075260F" w:rsidRDefault="003C2EAF" w:rsidP="009F7F8E">
            <w:pPr>
              <w:jc w:val="center"/>
            </w:pPr>
            <w:r w:rsidRPr="0075260F">
              <w:rPr>
                <w:rFonts w:ascii="Times New Roman" w:eastAsia="Times New Roman" w:hAnsi="Times New Roman"/>
                <w:sz w:val="16"/>
                <w:szCs w:val="16"/>
                <w:lang w:val="fr-CH" w:eastAsia="fr-CH"/>
              </w:rPr>
              <w:t>|__|__|</w:t>
            </w:r>
          </w:p>
        </w:tc>
        <w:tc>
          <w:tcPr>
            <w:tcW w:w="2245" w:type="dxa"/>
            <w:shd w:val="clear" w:color="auto" w:fill="auto"/>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34"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10" w:type="dxa"/>
            <w:shd w:val="clear" w:color="auto" w:fill="auto"/>
            <w:tcMar>
              <w:left w:w="43" w:type="dxa"/>
              <w:right w:w="43" w:type="dxa"/>
            </w:tcMar>
            <w:vAlign w:val="center"/>
          </w:tcPr>
          <w:p w:rsidR="003C2EAF" w:rsidRPr="00F776F3" w:rsidRDefault="003C2EAF" w:rsidP="009F7F8E">
            <w:pPr>
              <w:autoSpaceDE w:val="0"/>
              <w:autoSpaceDN w:val="0"/>
              <w:adjustRightInd w:val="0"/>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|__|__||__|__|</w:t>
            </w:r>
          </w:p>
        </w:tc>
        <w:tc>
          <w:tcPr>
            <w:tcW w:w="827" w:type="dxa"/>
            <w:shd w:val="clear" w:color="auto" w:fill="auto"/>
            <w:tcMar>
              <w:left w:w="43" w:type="dxa"/>
              <w:right w:w="43" w:type="dxa"/>
            </w:tcMar>
            <w:vAlign w:val="center"/>
          </w:tcPr>
          <w:p w:rsidR="003C2EAF" w:rsidRPr="00F776F3" w:rsidRDefault="003C2EAF" w:rsidP="009F7F8E">
            <w:pPr>
              <w:autoSpaceDE w:val="0"/>
              <w:autoSpaceDN w:val="0"/>
              <w:adjustRightInd w:val="0"/>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w:t>
            </w:r>
          </w:p>
        </w:tc>
        <w:tc>
          <w:tcPr>
            <w:tcW w:w="1205"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346"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843" w:type="dxa"/>
            <w:tcMar>
              <w:left w:w="43" w:type="dxa"/>
              <w:right w:w="43" w:type="dxa"/>
            </w:tcMar>
            <w:vAlign w:val="center"/>
          </w:tcPr>
          <w:p w:rsidR="003C2EAF" w:rsidRPr="0075260F" w:rsidRDefault="003C2EAF" w:rsidP="009F7F8E">
            <w:pPr>
              <w:jc w:val="center"/>
            </w:pPr>
            <w:r w:rsidRPr="0075260F">
              <w:rPr>
                <w:rFonts w:ascii="Times New Roman" w:eastAsia="Times New Roman" w:hAnsi="Times New Roman"/>
                <w:sz w:val="16"/>
                <w:szCs w:val="16"/>
                <w:lang w:val="fr-CH" w:eastAsia="fr-CH"/>
              </w:rPr>
              <w:t>|__|__|</w:t>
            </w:r>
          </w:p>
        </w:tc>
        <w:tc>
          <w:tcPr>
            <w:tcW w:w="1276"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34"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853" w:type="dxa"/>
            <w:tcMar>
              <w:left w:w="43" w:type="dxa"/>
              <w:right w:w="43" w:type="dxa"/>
            </w:tcMar>
            <w:vAlign w:val="center"/>
          </w:tcPr>
          <w:p w:rsidR="003C2EAF" w:rsidRPr="0075260F" w:rsidRDefault="003C2EAF" w:rsidP="009F7F8E">
            <w:pPr>
              <w:jc w:val="center"/>
              <w:rPr>
                <w:rFonts w:ascii="Times New Roman" w:hAnsi="Times New Roman"/>
                <w:sz w:val="16"/>
                <w:szCs w:val="16"/>
              </w:rPr>
            </w:pPr>
            <w:r w:rsidRPr="0075260F">
              <w:rPr>
                <w:rFonts w:ascii="Times New Roman" w:eastAsia="Times New Roman" w:hAnsi="Times New Roman"/>
                <w:sz w:val="16"/>
                <w:szCs w:val="16"/>
                <w:lang w:eastAsia="fr-FR"/>
              </w:rPr>
              <w:t>|__|__|</w:t>
            </w:r>
          </w:p>
        </w:tc>
      </w:tr>
      <w:tr w:rsidR="0075260F" w:rsidRPr="00F776F3" w:rsidTr="000B0478">
        <w:trPr>
          <w:trHeight w:val="403"/>
          <w:jc w:val="center"/>
        </w:trPr>
        <w:tc>
          <w:tcPr>
            <w:tcW w:w="680" w:type="dxa"/>
            <w:tcMar>
              <w:left w:w="43" w:type="dxa"/>
              <w:right w:w="43" w:type="dxa"/>
            </w:tcMar>
            <w:vAlign w:val="center"/>
          </w:tcPr>
          <w:p w:rsidR="003C2EAF" w:rsidRPr="00F776F3" w:rsidRDefault="003C2EAF" w:rsidP="009F7F8E">
            <w:pPr>
              <w:spacing w:after="0" w:line="240" w:lineRule="auto"/>
              <w:jc w:val="center"/>
              <w:rPr>
                <w:rFonts w:ascii="Times New Roman" w:eastAsia="Times New Roman" w:hAnsi="Times New Roman"/>
                <w:sz w:val="16"/>
                <w:szCs w:val="16"/>
                <w:lang w:val="fr-CH" w:eastAsia="fr-CH"/>
              </w:rPr>
            </w:pPr>
            <w:r w:rsidRPr="00F776F3">
              <w:rPr>
                <w:rFonts w:ascii="Times New Roman" w:eastAsia="Times New Roman" w:hAnsi="Times New Roman"/>
                <w:sz w:val="16"/>
                <w:szCs w:val="16"/>
                <w:lang w:val="fr-CH" w:eastAsia="fr-CH"/>
              </w:rPr>
              <w:t>7</w:t>
            </w:r>
          </w:p>
        </w:tc>
        <w:tc>
          <w:tcPr>
            <w:tcW w:w="1016" w:type="dxa"/>
            <w:gridSpan w:val="2"/>
            <w:shd w:val="clear" w:color="auto" w:fill="auto"/>
            <w:tcMar>
              <w:left w:w="43" w:type="dxa"/>
              <w:right w:w="43" w:type="dxa"/>
            </w:tcMar>
            <w:vAlign w:val="bottom"/>
          </w:tcPr>
          <w:p w:rsidR="003C2EAF" w:rsidRPr="0075260F" w:rsidRDefault="003C2EAF" w:rsidP="000B0478">
            <w:pPr>
              <w:jc w:val="center"/>
            </w:pPr>
            <w:r w:rsidRPr="0075260F">
              <w:rPr>
                <w:rFonts w:ascii="Times New Roman" w:eastAsia="Times New Roman" w:hAnsi="Times New Roman"/>
                <w:sz w:val="16"/>
                <w:szCs w:val="16"/>
                <w:lang w:val="fr-CH" w:eastAsia="fr-CH"/>
              </w:rPr>
              <w:t>|__|__||__|__|</w:t>
            </w:r>
          </w:p>
        </w:tc>
        <w:tc>
          <w:tcPr>
            <w:tcW w:w="709" w:type="dxa"/>
            <w:shd w:val="clear" w:color="auto" w:fill="auto"/>
            <w:tcMar>
              <w:left w:w="43" w:type="dxa"/>
              <w:right w:w="43" w:type="dxa"/>
            </w:tcMar>
            <w:vAlign w:val="center"/>
          </w:tcPr>
          <w:p w:rsidR="003C2EAF" w:rsidRPr="0075260F" w:rsidRDefault="003C2EAF" w:rsidP="009F7F8E">
            <w:pPr>
              <w:jc w:val="center"/>
            </w:pPr>
            <w:r w:rsidRPr="0075260F">
              <w:rPr>
                <w:rFonts w:ascii="Times New Roman" w:eastAsia="Times New Roman" w:hAnsi="Times New Roman"/>
                <w:sz w:val="16"/>
                <w:szCs w:val="16"/>
                <w:lang w:val="fr-CH" w:eastAsia="fr-CH"/>
              </w:rPr>
              <w:t>|__|__|</w:t>
            </w:r>
          </w:p>
        </w:tc>
        <w:tc>
          <w:tcPr>
            <w:tcW w:w="2245" w:type="dxa"/>
            <w:shd w:val="clear" w:color="auto" w:fill="auto"/>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34"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10" w:type="dxa"/>
            <w:shd w:val="clear" w:color="auto" w:fill="auto"/>
            <w:tcMar>
              <w:left w:w="43" w:type="dxa"/>
              <w:right w:w="43" w:type="dxa"/>
            </w:tcMar>
            <w:vAlign w:val="center"/>
          </w:tcPr>
          <w:p w:rsidR="003C2EAF" w:rsidRPr="00F776F3" w:rsidRDefault="003C2EAF" w:rsidP="009F7F8E">
            <w:pPr>
              <w:autoSpaceDE w:val="0"/>
              <w:autoSpaceDN w:val="0"/>
              <w:adjustRightInd w:val="0"/>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|__|__||__|__|</w:t>
            </w:r>
          </w:p>
        </w:tc>
        <w:tc>
          <w:tcPr>
            <w:tcW w:w="827" w:type="dxa"/>
            <w:shd w:val="clear" w:color="auto" w:fill="auto"/>
            <w:tcMar>
              <w:left w:w="43" w:type="dxa"/>
              <w:right w:w="43" w:type="dxa"/>
            </w:tcMar>
            <w:vAlign w:val="center"/>
          </w:tcPr>
          <w:p w:rsidR="003C2EAF" w:rsidRPr="00F776F3" w:rsidRDefault="003C2EAF" w:rsidP="009F7F8E">
            <w:pPr>
              <w:autoSpaceDE w:val="0"/>
              <w:autoSpaceDN w:val="0"/>
              <w:adjustRightInd w:val="0"/>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w:t>
            </w:r>
          </w:p>
        </w:tc>
        <w:tc>
          <w:tcPr>
            <w:tcW w:w="1205"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346"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843" w:type="dxa"/>
            <w:tcMar>
              <w:left w:w="43" w:type="dxa"/>
              <w:right w:w="43" w:type="dxa"/>
            </w:tcMar>
            <w:vAlign w:val="center"/>
          </w:tcPr>
          <w:p w:rsidR="003C2EAF" w:rsidRPr="0075260F" w:rsidRDefault="003C2EAF" w:rsidP="009F7F8E">
            <w:pPr>
              <w:jc w:val="center"/>
            </w:pPr>
            <w:r w:rsidRPr="0075260F">
              <w:rPr>
                <w:rFonts w:ascii="Times New Roman" w:eastAsia="Times New Roman" w:hAnsi="Times New Roman"/>
                <w:sz w:val="16"/>
                <w:szCs w:val="16"/>
                <w:lang w:val="fr-CH" w:eastAsia="fr-CH"/>
              </w:rPr>
              <w:t>|__|__|</w:t>
            </w:r>
          </w:p>
        </w:tc>
        <w:tc>
          <w:tcPr>
            <w:tcW w:w="1276"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34"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853" w:type="dxa"/>
            <w:tcMar>
              <w:left w:w="43" w:type="dxa"/>
              <w:right w:w="43" w:type="dxa"/>
            </w:tcMar>
            <w:vAlign w:val="center"/>
          </w:tcPr>
          <w:p w:rsidR="003C2EAF" w:rsidRPr="0075260F" w:rsidRDefault="003C2EAF" w:rsidP="009F7F8E">
            <w:pPr>
              <w:jc w:val="center"/>
              <w:rPr>
                <w:rFonts w:ascii="Times New Roman" w:hAnsi="Times New Roman"/>
                <w:sz w:val="16"/>
                <w:szCs w:val="16"/>
              </w:rPr>
            </w:pPr>
            <w:r w:rsidRPr="0075260F">
              <w:rPr>
                <w:rFonts w:ascii="Times New Roman" w:eastAsia="Times New Roman" w:hAnsi="Times New Roman"/>
                <w:sz w:val="16"/>
                <w:szCs w:val="16"/>
                <w:lang w:eastAsia="fr-FR"/>
              </w:rPr>
              <w:t>|__|__|</w:t>
            </w:r>
          </w:p>
        </w:tc>
      </w:tr>
      <w:tr w:rsidR="0075260F" w:rsidRPr="00F776F3" w:rsidTr="000B0478">
        <w:trPr>
          <w:trHeight w:val="403"/>
          <w:jc w:val="center"/>
        </w:trPr>
        <w:tc>
          <w:tcPr>
            <w:tcW w:w="680" w:type="dxa"/>
            <w:tcMar>
              <w:left w:w="43" w:type="dxa"/>
              <w:right w:w="43" w:type="dxa"/>
            </w:tcMar>
            <w:vAlign w:val="center"/>
          </w:tcPr>
          <w:p w:rsidR="003C2EAF" w:rsidRPr="00F776F3" w:rsidRDefault="003C2EAF" w:rsidP="009F7F8E">
            <w:pPr>
              <w:spacing w:after="0" w:line="240" w:lineRule="auto"/>
              <w:jc w:val="center"/>
              <w:rPr>
                <w:rFonts w:ascii="Times New Roman" w:eastAsia="Times New Roman" w:hAnsi="Times New Roman"/>
                <w:sz w:val="16"/>
                <w:szCs w:val="16"/>
                <w:lang w:val="fr-CH" w:eastAsia="fr-CH"/>
              </w:rPr>
            </w:pPr>
            <w:r w:rsidRPr="00F776F3">
              <w:rPr>
                <w:rFonts w:ascii="Times New Roman" w:eastAsia="Times New Roman" w:hAnsi="Times New Roman"/>
                <w:sz w:val="16"/>
                <w:szCs w:val="16"/>
                <w:lang w:val="fr-CH" w:eastAsia="fr-CH"/>
              </w:rPr>
              <w:t>8</w:t>
            </w:r>
          </w:p>
        </w:tc>
        <w:tc>
          <w:tcPr>
            <w:tcW w:w="1016" w:type="dxa"/>
            <w:gridSpan w:val="2"/>
            <w:shd w:val="clear" w:color="auto" w:fill="auto"/>
            <w:tcMar>
              <w:left w:w="43" w:type="dxa"/>
              <w:right w:w="43" w:type="dxa"/>
            </w:tcMar>
            <w:vAlign w:val="bottom"/>
          </w:tcPr>
          <w:p w:rsidR="003C2EAF" w:rsidRPr="0075260F" w:rsidRDefault="003C2EAF" w:rsidP="000B0478">
            <w:pPr>
              <w:jc w:val="center"/>
            </w:pPr>
            <w:r w:rsidRPr="0075260F">
              <w:rPr>
                <w:rFonts w:ascii="Times New Roman" w:eastAsia="Times New Roman" w:hAnsi="Times New Roman"/>
                <w:sz w:val="16"/>
                <w:szCs w:val="16"/>
                <w:lang w:val="fr-CH" w:eastAsia="fr-CH"/>
              </w:rPr>
              <w:t>|__|__||__|__|</w:t>
            </w:r>
          </w:p>
        </w:tc>
        <w:tc>
          <w:tcPr>
            <w:tcW w:w="709" w:type="dxa"/>
            <w:shd w:val="clear" w:color="auto" w:fill="auto"/>
            <w:tcMar>
              <w:left w:w="43" w:type="dxa"/>
              <w:right w:w="43" w:type="dxa"/>
            </w:tcMar>
            <w:vAlign w:val="center"/>
          </w:tcPr>
          <w:p w:rsidR="003C2EAF" w:rsidRPr="0075260F" w:rsidRDefault="003C2EAF" w:rsidP="009F7F8E">
            <w:pPr>
              <w:jc w:val="center"/>
            </w:pPr>
            <w:r w:rsidRPr="0075260F">
              <w:rPr>
                <w:rFonts w:ascii="Times New Roman" w:eastAsia="Times New Roman" w:hAnsi="Times New Roman"/>
                <w:sz w:val="16"/>
                <w:szCs w:val="16"/>
                <w:lang w:val="fr-CH" w:eastAsia="fr-CH"/>
              </w:rPr>
              <w:t>|__|__|</w:t>
            </w:r>
          </w:p>
        </w:tc>
        <w:tc>
          <w:tcPr>
            <w:tcW w:w="2245" w:type="dxa"/>
            <w:shd w:val="clear" w:color="auto" w:fill="auto"/>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34"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10" w:type="dxa"/>
            <w:shd w:val="clear" w:color="auto" w:fill="auto"/>
            <w:tcMar>
              <w:left w:w="43" w:type="dxa"/>
              <w:right w:w="43" w:type="dxa"/>
            </w:tcMar>
            <w:vAlign w:val="center"/>
          </w:tcPr>
          <w:p w:rsidR="003C2EAF" w:rsidRPr="00F776F3" w:rsidRDefault="003C2EAF" w:rsidP="009F7F8E">
            <w:pPr>
              <w:autoSpaceDE w:val="0"/>
              <w:autoSpaceDN w:val="0"/>
              <w:adjustRightInd w:val="0"/>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|__|__||__|__|</w:t>
            </w:r>
          </w:p>
        </w:tc>
        <w:tc>
          <w:tcPr>
            <w:tcW w:w="827" w:type="dxa"/>
            <w:shd w:val="clear" w:color="auto" w:fill="auto"/>
            <w:tcMar>
              <w:left w:w="43" w:type="dxa"/>
              <w:right w:w="43" w:type="dxa"/>
            </w:tcMar>
            <w:vAlign w:val="center"/>
          </w:tcPr>
          <w:p w:rsidR="003C2EAF" w:rsidRPr="00F776F3" w:rsidRDefault="003C2EAF" w:rsidP="009F7F8E">
            <w:pPr>
              <w:autoSpaceDE w:val="0"/>
              <w:autoSpaceDN w:val="0"/>
              <w:adjustRightInd w:val="0"/>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w:t>
            </w:r>
          </w:p>
        </w:tc>
        <w:tc>
          <w:tcPr>
            <w:tcW w:w="1205"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346"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843" w:type="dxa"/>
            <w:tcMar>
              <w:left w:w="43" w:type="dxa"/>
              <w:right w:w="43" w:type="dxa"/>
            </w:tcMar>
            <w:vAlign w:val="center"/>
          </w:tcPr>
          <w:p w:rsidR="003C2EAF" w:rsidRPr="0075260F" w:rsidRDefault="003C2EAF" w:rsidP="009F7F8E">
            <w:pPr>
              <w:jc w:val="center"/>
            </w:pPr>
            <w:r w:rsidRPr="0075260F">
              <w:rPr>
                <w:rFonts w:ascii="Times New Roman" w:eastAsia="Times New Roman" w:hAnsi="Times New Roman"/>
                <w:sz w:val="16"/>
                <w:szCs w:val="16"/>
                <w:lang w:val="fr-CH" w:eastAsia="fr-CH"/>
              </w:rPr>
              <w:t>|__|__|</w:t>
            </w:r>
          </w:p>
        </w:tc>
        <w:tc>
          <w:tcPr>
            <w:tcW w:w="1276"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34"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853" w:type="dxa"/>
            <w:tcMar>
              <w:left w:w="43" w:type="dxa"/>
              <w:right w:w="43" w:type="dxa"/>
            </w:tcMar>
            <w:vAlign w:val="center"/>
          </w:tcPr>
          <w:p w:rsidR="003C2EAF" w:rsidRPr="0075260F" w:rsidRDefault="003C2EAF" w:rsidP="009F7F8E">
            <w:pPr>
              <w:jc w:val="center"/>
              <w:rPr>
                <w:rFonts w:ascii="Times New Roman" w:hAnsi="Times New Roman"/>
                <w:sz w:val="16"/>
                <w:szCs w:val="16"/>
              </w:rPr>
            </w:pPr>
            <w:r w:rsidRPr="0075260F">
              <w:rPr>
                <w:rFonts w:ascii="Times New Roman" w:eastAsia="Times New Roman" w:hAnsi="Times New Roman"/>
                <w:sz w:val="16"/>
                <w:szCs w:val="16"/>
                <w:lang w:eastAsia="fr-FR"/>
              </w:rPr>
              <w:t>|__|__|</w:t>
            </w:r>
          </w:p>
        </w:tc>
      </w:tr>
      <w:tr w:rsidR="0075260F" w:rsidRPr="00F776F3" w:rsidTr="000B0478">
        <w:trPr>
          <w:trHeight w:val="403"/>
          <w:jc w:val="center"/>
        </w:trPr>
        <w:tc>
          <w:tcPr>
            <w:tcW w:w="680" w:type="dxa"/>
            <w:tcMar>
              <w:left w:w="43" w:type="dxa"/>
              <w:right w:w="43" w:type="dxa"/>
            </w:tcMar>
            <w:vAlign w:val="center"/>
          </w:tcPr>
          <w:p w:rsidR="003C2EAF" w:rsidRPr="00F776F3" w:rsidRDefault="003C2EAF" w:rsidP="009F7F8E">
            <w:pPr>
              <w:spacing w:after="0" w:line="240" w:lineRule="auto"/>
              <w:jc w:val="center"/>
              <w:rPr>
                <w:rFonts w:ascii="Times New Roman" w:eastAsia="Times New Roman" w:hAnsi="Times New Roman"/>
                <w:sz w:val="16"/>
                <w:szCs w:val="16"/>
                <w:lang w:val="fr-CH" w:eastAsia="fr-CH"/>
              </w:rPr>
            </w:pPr>
            <w:r w:rsidRPr="00F776F3">
              <w:rPr>
                <w:rFonts w:ascii="Times New Roman" w:eastAsia="Times New Roman" w:hAnsi="Times New Roman"/>
                <w:sz w:val="16"/>
                <w:szCs w:val="16"/>
                <w:lang w:val="fr-CH" w:eastAsia="fr-CH"/>
              </w:rPr>
              <w:t>9</w:t>
            </w:r>
          </w:p>
        </w:tc>
        <w:tc>
          <w:tcPr>
            <w:tcW w:w="1016" w:type="dxa"/>
            <w:gridSpan w:val="2"/>
            <w:shd w:val="clear" w:color="auto" w:fill="auto"/>
            <w:tcMar>
              <w:left w:w="43" w:type="dxa"/>
              <w:right w:w="43" w:type="dxa"/>
            </w:tcMar>
            <w:vAlign w:val="bottom"/>
          </w:tcPr>
          <w:p w:rsidR="003C2EAF" w:rsidRPr="0075260F" w:rsidRDefault="003C2EAF" w:rsidP="000B0478">
            <w:pPr>
              <w:jc w:val="center"/>
            </w:pPr>
            <w:r w:rsidRPr="0075260F">
              <w:rPr>
                <w:rFonts w:ascii="Times New Roman" w:eastAsia="Times New Roman" w:hAnsi="Times New Roman"/>
                <w:sz w:val="16"/>
                <w:szCs w:val="16"/>
                <w:lang w:val="fr-CH" w:eastAsia="fr-CH"/>
              </w:rPr>
              <w:t>|__|__||__|__|</w:t>
            </w:r>
          </w:p>
        </w:tc>
        <w:tc>
          <w:tcPr>
            <w:tcW w:w="709" w:type="dxa"/>
            <w:shd w:val="clear" w:color="auto" w:fill="auto"/>
            <w:tcMar>
              <w:left w:w="43" w:type="dxa"/>
              <w:right w:w="43" w:type="dxa"/>
            </w:tcMar>
            <w:vAlign w:val="center"/>
          </w:tcPr>
          <w:p w:rsidR="003C2EAF" w:rsidRPr="0075260F" w:rsidRDefault="003C2EAF" w:rsidP="009F7F8E">
            <w:pPr>
              <w:jc w:val="center"/>
            </w:pPr>
            <w:r w:rsidRPr="0075260F">
              <w:rPr>
                <w:rFonts w:ascii="Times New Roman" w:eastAsia="Times New Roman" w:hAnsi="Times New Roman"/>
                <w:sz w:val="16"/>
                <w:szCs w:val="16"/>
                <w:lang w:val="fr-CH" w:eastAsia="fr-CH"/>
              </w:rPr>
              <w:t>|__|__|</w:t>
            </w:r>
          </w:p>
        </w:tc>
        <w:tc>
          <w:tcPr>
            <w:tcW w:w="2245" w:type="dxa"/>
            <w:shd w:val="clear" w:color="auto" w:fill="auto"/>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34"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10" w:type="dxa"/>
            <w:shd w:val="clear" w:color="auto" w:fill="auto"/>
            <w:tcMar>
              <w:left w:w="43" w:type="dxa"/>
              <w:right w:w="43" w:type="dxa"/>
            </w:tcMar>
            <w:vAlign w:val="center"/>
          </w:tcPr>
          <w:p w:rsidR="003C2EAF" w:rsidRPr="00F776F3" w:rsidRDefault="003C2EAF" w:rsidP="009F7F8E">
            <w:pPr>
              <w:autoSpaceDE w:val="0"/>
              <w:autoSpaceDN w:val="0"/>
              <w:adjustRightInd w:val="0"/>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|__|__||__|__|</w:t>
            </w:r>
          </w:p>
        </w:tc>
        <w:tc>
          <w:tcPr>
            <w:tcW w:w="827" w:type="dxa"/>
            <w:shd w:val="clear" w:color="auto" w:fill="auto"/>
            <w:tcMar>
              <w:left w:w="43" w:type="dxa"/>
              <w:right w:w="43" w:type="dxa"/>
            </w:tcMar>
            <w:vAlign w:val="center"/>
          </w:tcPr>
          <w:p w:rsidR="003C2EAF" w:rsidRPr="00F776F3" w:rsidRDefault="003C2EAF" w:rsidP="009F7F8E">
            <w:pPr>
              <w:autoSpaceDE w:val="0"/>
              <w:autoSpaceDN w:val="0"/>
              <w:adjustRightInd w:val="0"/>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w:t>
            </w:r>
          </w:p>
        </w:tc>
        <w:tc>
          <w:tcPr>
            <w:tcW w:w="1205" w:type="dxa"/>
            <w:tcBorders>
              <w:bottom w:val="single" w:sz="4" w:space="0" w:color="auto"/>
            </w:tcBorders>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346" w:type="dxa"/>
            <w:tcBorders>
              <w:bottom w:val="single" w:sz="4" w:space="0" w:color="auto"/>
            </w:tcBorders>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843" w:type="dxa"/>
            <w:tcBorders>
              <w:bottom w:val="single" w:sz="4" w:space="0" w:color="auto"/>
            </w:tcBorders>
            <w:tcMar>
              <w:left w:w="43" w:type="dxa"/>
              <w:right w:w="43" w:type="dxa"/>
            </w:tcMar>
            <w:vAlign w:val="center"/>
          </w:tcPr>
          <w:p w:rsidR="003C2EAF" w:rsidRPr="0075260F" w:rsidRDefault="003C2EAF" w:rsidP="009F7F8E">
            <w:pPr>
              <w:jc w:val="center"/>
            </w:pPr>
            <w:r w:rsidRPr="0075260F">
              <w:rPr>
                <w:rFonts w:ascii="Times New Roman" w:eastAsia="Times New Roman" w:hAnsi="Times New Roman"/>
                <w:sz w:val="16"/>
                <w:szCs w:val="16"/>
                <w:lang w:val="fr-CH" w:eastAsia="fr-CH"/>
              </w:rPr>
              <w:t>|__|__|</w:t>
            </w:r>
          </w:p>
        </w:tc>
        <w:tc>
          <w:tcPr>
            <w:tcW w:w="1276" w:type="dxa"/>
            <w:tcBorders>
              <w:bottom w:val="single" w:sz="4" w:space="0" w:color="auto"/>
            </w:tcBorders>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34" w:type="dxa"/>
            <w:tcBorders>
              <w:bottom w:val="single" w:sz="4" w:space="0" w:color="auto"/>
            </w:tcBorders>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853" w:type="dxa"/>
            <w:tcBorders>
              <w:bottom w:val="single" w:sz="4" w:space="0" w:color="auto"/>
            </w:tcBorders>
            <w:tcMar>
              <w:left w:w="43" w:type="dxa"/>
              <w:right w:w="43" w:type="dxa"/>
            </w:tcMar>
            <w:vAlign w:val="center"/>
          </w:tcPr>
          <w:p w:rsidR="003C2EAF" w:rsidRPr="0075260F" w:rsidRDefault="003C2EAF" w:rsidP="009F7F8E">
            <w:pPr>
              <w:jc w:val="center"/>
              <w:rPr>
                <w:rFonts w:ascii="Times New Roman" w:hAnsi="Times New Roman"/>
                <w:sz w:val="16"/>
                <w:szCs w:val="16"/>
              </w:rPr>
            </w:pPr>
            <w:r w:rsidRPr="0075260F">
              <w:rPr>
                <w:rFonts w:ascii="Times New Roman" w:eastAsia="Times New Roman" w:hAnsi="Times New Roman"/>
                <w:sz w:val="16"/>
                <w:szCs w:val="16"/>
                <w:lang w:eastAsia="fr-FR"/>
              </w:rPr>
              <w:t>|__|__|</w:t>
            </w:r>
          </w:p>
        </w:tc>
      </w:tr>
      <w:tr w:rsidR="0075260F" w:rsidRPr="00F776F3" w:rsidTr="009F7F8E">
        <w:trPr>
          <w:trHeight w:val="403"/>
          <w:jc w:val="center"/>
        </w:trPr>
        <w:tc>
          <w:tcPr>
            <w:tcW w:w="680" w:type="dxa"/>
            <w:tcMar>
              <w:left w:w="43" w:type="dxa"/>
              <w:right w:w="43" w:type="dxa"/>
            </w:tcMar>
            <w:vAlign w:val="center"/>
          </w:tcPr>
          <w:p w:rsidR="003C2EAF" w:rsidRPr="00F776F3" w:rsidRDefault="003C2EAF" w:rsidP="009F7F8E">
            <w:pPr>
              <w:spacing w:after="0" w:line="240" w:lineRule="auto"/>
              <w:jc w:val="center"/>
              <w:rPr>
                <w:rFonts w:ascii="Times New Roman" w:eastAsia="Times New Roman" w:hAnsi="Times New Roman"/>
                <w:sz w:val="16"/>
                <w:szCs w:val="16"/>
                <w:lang w:val="fr-CH" w:eastAsia="fr-CH"/>
              </w:rPr>
            </w:pPr>
            <w:r w:rsidRPr="00F776F3">
              <w:rPr>
                <w:rFonts w:ascii="Times New Roman" w:eastAsia="Times New Roman" w:hAnsi="Times New Roman"/>
                <w:sz w:val="16"/>
                <w:szCs w:val="16"/>
                <w:lang w:val="fr-CH" w:eastAsia="fr-CH"/>
              </w:rPr>
              <w:t>10</w:t>
            </w:r>
          </w:p>
        </w:tc>
        <w:tc>
          <w:tcPr>
            <w:tcW w:w="1016" w:type="dxa"/>
            <w:gridSpan w:val="2"/>
            <w:shd w:val="clear" w:color="auto" w:fill="auto"/>
            <w:tcMar>
              <w:left w:w="43" w:type="dxa"/>
              <w:right w:w="43" w:type="dxa"/>
            </w:tcMar>
            <w:vAlign w:val="center"/>
          </w:tcPr>
          <w:p w:rsidR="003C2EAF" w:rsidRPr="0075260F" w:rsidRDefault="003C2EAF" w:rsidP="009F7F8E">
            <w:pPr>
              <w:jc w:val="center"/>
            </w:pPr>
            <w:r w:rsidRPr="0075260F">
              <w:rPr>
                <w:rFonts w:ascii="Times New Roman" w:eastAsia="Times New Roman" w:hAnsi="Times New Roman"/>
                <w:sz w:val="16"/>
                <w:szCs w:val="16"/>
                <w:lang w:val="fr-CH" w:eastAsia="fr-CH"/>
              </w:rPr>
              <w:t>|__|__||__|__|</w:t>
            </w:r>
          </w:p>
        </w:tc>
        <w:tc>
          <w:tcPr>
            <w:tcW w:w="709" w:type="dxa"/>
            <w:shd w:val="clear" w:color="auto" w:fill="auto"/>
            <w:tcMar>
              <w:left w:w="43" w:type="dxa"/>
              <w:right w:w="43" w:type="dxa"/>
            </w:tcMar>
            <w:vAlign w:val="center"/>
          </w:tcPr>
          <w:p w:rsidR="003C2EAF" w:rsidRPr="00F776F3" w:rsidRDefault="003C2EAF" w:rsidP="009F7F8E">
            <w:pPr>
              <w:autoSpaceDE w:val="0"/>
              <w:autoSpaceDN w:val="0"/>
              <w:adjustRightInd w:val="0"/>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w:t>
            </w:r>
          </w:p>
        </w:tc>
        <w:tc>
          <w:tcPr>
            <w:tcW w:w="2245" w:type="dxa"/>
            <w:shd w:val="clear" w:color="auto" w:fill="auto"/>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34" w:type="dxa"/>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10" w:type="dxa"/>
            <w:shd w:val="pct15" w:color="auto" w:fill="auto"/>
            <w:tcMar>
              <w:left w:w="43" w:type="dxa"/>
              <w:right w:w="43" w:type="dxa"/>
            </w:tcMar>
            <w:vAlign w:val="center"/>
          </w:tcPr>
          <w:p w:rsidR="003C2EAF" w:rsidRPr="00F776F3" w:rsidRDefault="003C2EAF" w:rsidP="009F7F8E">
            <w:pPr>
              <w:autoSpaceDE w:val="0"/>
              <w:autoSpaceDN w:val="0"/>
              <w:adjustRightInd w:val="0"/>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|__|__||__|__|</w:t>
            </w:r>
          </w:p>
        </w:tc>
        <w:tc>
          <w:tcPr>
            <w:tcW w:w="827" w:type="dxa"/>
            <w:shd w:val="pct15" w:color="auto" w:fill="auto"/>
            <w:tcMar>
              <w:left w:w="43" w:type="dxa"/>
              <w:right w:w="43" w:type="dxa"/>
            </w:tcMar>
            <w:vAlign w:val="center"/>
          </w:tcPr>
          <w:p w:rsidR="003C2EAF" w:rsidRPr="00F776F3" w:rsidRDefault="003C2EAF" w:rsidP="009F7F8E">
            <w:pPr>
              <w:autoSpaceDE w:val="0"/>
              <w:autoSpaceDN w:val="0"/>
              <w:adjustRightInd w:val="0"/>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w:t>
            </w:r>
          </w:p>
        </w:tc>
        <w:tc>
          <w:tcPr>
            <w:tcW w:w="1205" w:type="dxa"/>
            <w:shd w:val="pct15" w:color="auto" w:fill="auto"/>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346" w:type="dxa"/>
            <w:shd w:val="pct15" w:color="auto" w:fill="auto"/>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843" w:type="dxa"/>
            <w:shd w:val="pct15" w:color="auto" w:fill="auto"/>
            <w:tcMar>
              <w:left w:w="43" w:type="dxa"/>
              <w:right w:w="43" w:type="dxa"/>
            </w:tcMar>
            <w:vAlign w:val="center"/>
          </w:tcPr>
          <w:p w:rsidR="003C2EAF" w:rsidRPr="00F776F3" w:rsidRDefault="003C2EAF" w:rsidP="009F7F8E">
            <w:pPr>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val="fr-CH" w:eastAsia="fr-CH"/>
              </w:rPr>
              <w:t>|__|__|</w:t>
            </w:r>
          </w:p>
        </w:tc>
        <w:tc>
          <w:tcPr>
            <w:tcW w:w="1276" w:type="dxa"/>
            <w:shd w:val="pct15" w:color="auto" w:fill="auto"/>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134" w:type="dxa"/>
            <w:shd w:val="pct15" w:color="auto" w:fill="auto"/>
            <w:tcMar>
              <w:left w:w="43" w:type="dxa"/>
              <w:right w:w="43" w:type="dxa"/>
            </w:tcMar>
            <w:vAlign w:val="center"/>
          </w:tcPr>
          <w:p w:rsidR="003C2EAF" w:rsidRPr="0075260F" w:rsidRDefault="003C2EAF" w:rsidP="009F7F8E">
            <w:pPr>
              <w:jc w:val="center"/>
              <w:rPr>
                <w:sz w:val="16"/>
                <w:szCs w:val="16"/>
              </w:rPr>
            </w:pPr>
            <w:r w:rsidRPr="0075260F">
              <w:rPr>
                <w:rFonts w:ascii="Times New Roman" w:eastAsia="Times New Roman" w:hAnsi="Times New Roman"/>
                <w:sz w:val="16"/>
                <w:szCs w:val="16"/>
                <w:lang w:eastAsia="fr-FR"/>
              </w:rPr>
              <w:t>|__|</w:t>
            </w:r>
          </w:p>
        </w:tc>
        <w:tc>
          <w:tcPr>
            <w:tcW w:w="1853" w:type="dxa"/>
            <w:shd w:val="pct15" w:color="auto" w:fill="auto"/>
            <w:tcMar>
              <w:left w:w="43" w:type="dxa"/>
              <w:right w:w="43" w:type="dxa"/>
            </w:tcMar>
            <w:vAlign w:val="center"/>
          </w:tcPr>
          <w:p w:rsidR="003C2EAF" w:rsidRPr="00F776F3" w:rsidRDefault="003C2EAF" w:rsidP="009F7F8E">
            <w:pPr>
              <w:spacing w:after="0" w:line="240" w:lineRule="auto"/>
              <w:jc w:val="center"/>
              <w:rPr>
                <w:rFonts w:ascii="Times New Roman" w:eastAsia="Times New Roman" w:hAnsi="Times New Roman"/>
                <w:sz w:val="16"/>
                <w:szCs w:val="16"/>
                <w:lang w:val="fr-CH" w:eastAsia="fr-CH"/>
              </w:rPr>
            </w:pPr>
            <w:r w:rsidRPr="0075260F">
              <w:rPr>
                <w:rFonts w:ascii="Times New Roman" w:eastAsia="Times New Roman" w:hAnsi="Times New Roman"/>
                <w:sz w:val="16"/>
                <w:szCs w:val="16"/>
                <w:lang w:eastAsia="fr-FR"/>
              </w:rPr>
              <w:t>|__|__|</w:t>
            </w:r>
          </w:p>
        </w:tc>
      </w:tr>
      <w:tr w:rsidR="0075260F" w:rsidRPr="00F776F3" w:rsidTr="003C2EAF">
        <w:trPr>
          <w:trHeight w:val="449"/>
          <w:jc w:val="center"/>
        </w:trPr>
        <w:tc>
          <w:tcPr>
            <w:tcW w:w="16378" w:type="dxa"/>
            <w:gridSpan w:val="14"/>
          </w:tcPr>
          <w:p w:rsidR="003C2EAF" w:rsidRPr="00F776F3" w:rsidRDefault="003C2EAF" w:rsidP="003C2EAF">
            <w:pPr>
              <w:autoSpaceDE w:val="0"/>
              <w:autoSpaceDN w:val="0"/>
              <w:adjustRightInd w:val="0"/>
              <w:spacing w:after="0" w:line="240" w:lineRule="auto"/>
              <w:rPr>
                <w:rFonts w:ascii="Times New Roman" w:eastAsia="Times New Roman" w:hAnsi="Times New Roman"/>
                <w:b/>
                <w:sz w:val="16"/>
                <w:szCs w:val="16"/>
                <w:lang w:val="fr-CH"/>
              </w:rPr>
            </w:pPr>
            <w:r w:rsidRPr="00F776F3">
              <w:rPr>
                <w:rFonts w:ascii="Times New Roman" w:eastAsia="Times New Roman" w:hAnsi="Times New Roman"/>
                <w:b/>
                <w:bCs/>
                <w:sz w:val="16"/>
                <w:szCs w:val="16"/>
                <w:lang w:val="fr-CH"/>
              </w:rPr>
              <w:lastRenderedPageBreak/>
              <w:t>PASSER À D.13 QUAND L'ACTIVITE ACTUELLE EST ATTEINTE</w:t>
            </w:r>
          </w:p>
        </w:tc>
      </w:tr>
    </w:tbl>
    <w:p w:rsidR="00874908" w:rsidRDefault="00874908" w:rsidP="0076757E">
      <w:pPr>
        <w:spacing w:after="0"/>
        <w:rPr>
          <w:rFonts w:ascii="Times New Roman" w:eastAsia="Times New Roman" w:hAnsi="Times New Roman"/>
          <w:b/>
          <w:bCs/>
          <w:lang w:val="fr-CH" w:eastAsia="fr-FR"/>
        </w:rPr>
      </w:pPr>
    </w:p>
    <w:p w:rsidR="008C7BD8" w:rsidRPr="000A72C4" w:rsidRDefault="008C7BD8" w:rsidP="0076757E">
      <w:pPr>
        <w:spacing w:after="0"/>
        <w:rPr>
          <w:rFonts w:ascii="Times New Roman" w:eastAsia="Times New Roman" w:hAnsi="Times New Roman"/>
          <w:b/>
          <w:bCs/>
          <w:lang w:val="fr-CH" w:eastAsia="fr-FR"/>
        </w:rPr>
        <w:sectPr w:rsidR="008C7BD8" w:rsidRPr="000A72C4" w:rsidSect="003C2EAF">
          <w:pgSz w:w="16838" w:h="11906" w:orient="landscape"/>
          <w:pgMar w:top="567" w:right="567" w:bottom="567" w:left="567" w:header="709" w:footer="709" w:gutter="0"/>
          <w:cols w:space="708"/>
          <w:docGrid w:linePitch="360"/>
        </w:sectPr>
      </w:pPr>
    </w:p>
    <w:p w:rsidR="00AB1EA2" w:rsidRPr="004840C4" w:rsidRDefault="00AB1EA2" w:rsidP="00AB1EA2">
      <w:pPr>
        <w:jc w:val="both"/>
        <w:rPr>
          <w:rFonts w:ascii="Times New Roman" w:hAnsi="Times New Roman"/>
          <w:i/>
          <w:sz w:val="18"/>
          <w:szCs w:val="18"/>
          <w:lang w:val="fr-CH"/>
        </w:rPr>
      </w:pPr>
    </w:p>
    <w:tbl>
      <w:tblPr>
        <w:tblW w:w="5000"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623"/>
        <w:gridCol w:w="4730"/>
        <w:gridCol w:w="4254"/>
        <w:gridCol w:w="1075"/>
      </w:tblGrid>
      <w:tr w:rsidR="003336EB" w:rsidRPr="000A72C4" w:rsidTr="00E33884">
        <w:tc>
          <w:tcPr>
            <w:tcW w:w="292" w:type="pct"/>
          </w:tcPr>
          <w:p w:rsidR="003336EB" w:rsidRPr="003336EB" w:rsidRDefault="003336EB" w:rsidP="005F55CB">
            <w:pPr>
              <w:spacing w:after="60" w:line="240" w:lineRule="auto"/>
              <w:jc w:val="center"/>
              <w:rPr>
                <w:rFonts w:ascii="Times New Roman" w:eastAsia="Times New Roman" w:hAnsi="Times New Roman"/>
                <w:b/>
                <w:sz w:val="20"/>
                <w:szCs w:val="20"/>
                <w:lang w:eastAsia="fr-FR"/>
              </w:rPr>
            </w:pPr>
            <w:r w:rsidRPr="003336EB">
              <w:rPr>
                <w:rFonts w:ascii="Times New Roman" w:eastAsia="Times New Roman" w:hAnsi="Times New Roman"/>
                <w:b/>
                <w:sz w:val="20"/>
                <w:szCs w:val="20"/>
                <w:lang w:eastAsia="fr-FR"/>
              </w:rPr>
              <w:t>N°</w:t>
            </w:r>
          </w:p>
        </w:tc>
        <w:tc>
          <w:tcPr>
            <w:tcW w:w="2214" w:type="pct"/>
          </w:tcPr>
          <w:p w:rsidR="003336EB" w:rsidRPr="003336EB" w:rsidRDefault="003336EB" w:rsidP="005F55CB">
            <w:pPr>
              <w:pStyle w:val="1Intvwqst"/>
              <w:widowControl w:val="0"/>
              <w:spacing w:after="60"/>
              <w:ind w:left="0" w:firstLine="0"/>
              <w:jc w:val="center"/>
              <w:rPr>
                <w:rFonts w:ascii="Times New Roman" w:hAnsi="Times New Roman"/>
                <w:b/>
                <w:lang w:val="fr-FR"/>
              </w:rPr>
            </w:pPr>
            <w:r w:rsidRPr="003336EB">
              <w:rPr>
                <w:rFonts w:ascii="Times New Roman" w:hAnsi="Times New Roman"/>
                <w:b/>
                <w:lang w:val="fr-FR"/>
              </w:rPr>
              <w:t>Questions  ou  filtres</w:t>
            </w:r>
          </w:p>
        </w:tc>
        <w:tc>
          <w:tcPr>
            <w:tcW w:w="1991" w:type="pct"/>
          </w:tcPr>
          <w:p w:rsidR="003336EB" w:rsidRPr="003336EB" w:rsidRDefault="003336EB" w:rsidP="005F55CB">
            <w:pPr>
              <w:pStyle w:val="Responsecategs"/>
              <w:widowControl w:val="0"/>
              <w:spacing w:after="60"/>
              <w:ind w:left="0" w:firstLine="0"/>
              <w:jc w:val="center"/>
              <w:rPr>
                <w:rFonts w:ascii="Times New Roman" w:hAnsi="Times New Roman"/>
                <w:b/>
                <w:smallCaps/>
                <w:lang w:val="fr-FR"/>
              </w:rPr>
            </w:pPr>
            <w:r w:rsidRPr="003336EB">
              <w:rPr>
                <w:rFonts w:ascii="Times New Roman" w:hAnsi="Times New Roman"/>
                <w:b/>
                <w:smallCaps/>
                <w:lang w:val="fr-FR"/>
              </w:rPr>
              <w:t>Codes</w:t>
            </w:r>
          </w:p>
        </w:tc>
        <w:tc>
          <w:tcPr>
            <w:tcW w:w="503" w:type="pct"/>
          </w:tcPr>
          <w:p w:rsidR="003336EB" w:rsidRPr="003336EB" w:rsidRDefault="003336EB" w:rsidP="005F55CB">
            <w:pPr>
              <w:pStyle w:val="skipcolumn"/>
              <w:widowControl w:val="0"/>
              <w:spacing w:after="60"/>
              <w:jc w:val="center"/>
              <w:rPr>
                <w:rFonts w:ascii="Times New Roman" w:hAnsi="Times New Roman"/>
                <w:b/>
                <w:lang w:val="fr-FR"/>
              </w:rPr>
            </w:pPr>
            <w:r w:rsidRPr="003336EB">
              <w:rPr>
                <w:rFonts w:ascii="Times New Roman" w:hAnsi="Times New Roman"/>
                <w:b/>
                <w:lang w:val="fr-FR"/>
              </w:rPr>
              <w:t>Passer à</w:t>
            </w:r>
          </w:p>
        </w:tc>
      </w:tr>
      <w:tr w:rsidR="00232453" w:rsidRPr="000A72C4" w:rsidTr="00232453">
        <w:tc>
          <w:tcPr>
            <w:tcW w:w="5000" w:type="pct"/>
            <w:gridSpan w:val="4"/>
          </w:tcPr>
          <w:p w:rsidR="00232453" w:rsidRDefault="00232453" w:rsidP="003C60EB">
            <w:pPr>
              <w:spacing w:after="0" w:line="240" w:lineRule="auto"/>
              <w:jc w:val="center"/>
              <w:rPr>
                <w:rFonts w:ascii="Times New Roman" w:hAnsi="Times New Roman"/>
                <w:sz w:val="20"/>
                <w:szCs w:val="20"/>
              </w:rPr>
            </w:pPr>
            <w:r>
              <w:rPr>
                <w:rFonts w:ascii="Times New Roman" w:hAnsi="Times New Roman"/>
                <w:sz w:val="20"/>
                <w:szCs w:val="20"/>
              </w:rPr>
              <w:t>Critères de travail</w:t>
            </w:r>
          </w:p>
        </w:tc>
      </w:tr>
      <w:tr w:rsidR="00AB1EA2" w:rsidRPr="000A72C4" w:rsidTr="00E33884">
        <w:tc>
          <w:tcPr>
            <w:tcW w:w="292" w:type="pct"/>
          </w:tcPr>
          <w:p w:rsidR="00AB1EA2" w:rsidRPr="000A72C4" w:rsidRDefault="00B704EB" w:rsidP="00A707CB">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D13</w:t>
            </w:r>
          </w:p>
        </w:tc>
        <w:tc>
          <w:tcPr>
            <w:tcW w:w="2214" w:type="pct"/>
          </w:tcPr>
          <w:p w:rsidR="00B704EB" w:rsidRPr="00B704EB" w:rsidRDefault="00B704EB" w:rsidP="00B704EB">
            <w:pPr>
              <w:spacing w:after="0" w:line="240" w:lineRule="auto"/>
              <w:rPr>
                <w:rFonts w:ascii="Times New Roman" w:eastAsia="Times New Roman" w:hAnsi="Times New Roman"/>
                <w:b/>
                <w:color w:val="000000"/>
                <w:sz w:val="18"/>
                <w:szCs w:val="18"/>
                <w:lang w:eastAsia="fr-FR"/>
              </w:rPr>
            </w:pPr>
            <w:r w:rsidRPr="00B704EB">
              <w:rPr>
                <w:rFonts w:ascii="Times New Roman" w:eastAsia="Times New Roman" w:hAnsi="Times New Roman"/>
                <w:b/>
                <w:color w:val="000000"/>
                <w:sz w:val="18"/>
                <w:szCs w:val="18"/>
                <w:lang w:eastAsia="fr-FR"/>
              </w:rPr>
              <w:t>Durant les 7 derniers jours, avez-vous pratiqué une des activités suivantes, ne serait-ce qu’une heure ?</w:t>
            </w:r>
          </w:p>
          <w:p w:rsidR="00B704EB" w:rsidRPr="00B704EB" w:rsidRDefault="00B704EB" w:rsidP="00B704EB">
            <w:pPr>
              <w:spacing w:after="0" w:line="240" w:lineRule="auto"/>
              <w:rPr>
                <w:rFonts w:ascii="Times New Roman" w:eastAsia="Times New Roman" w:hAnsi="Times New Roman"/>
                <w:b/>
                <w:color w:val="000000"/>
                <w:sz w:val="18"/>
                <w:szCs w:val="18"/>
                <w:lang w:eastAsia="fr-FR"/>
              </w:rPr>
            </w:pPr>
          </w:p>
          <w:p w:rsidR="00B704EB" w:rsidRPr="00B704EB" w:rsidRDefault="00B704EB" w:rsidP="00B704EB">
            <w:pPr>
              <w:spacing w:after="0" w:line="240" w:lineRule="auto"/>
              <w:rPr>
                <w:rFonts w:ascii="Times New Roman" w:eastAsia="Times New Roman" w:hAnsi="Times New Roman"/>
                <w:b/>
                <w:color w:val="000000"/>
                <w:sz w:val="18"/>
                <w:szCs w:val="18"/>
                <w:lang w:eastAsia="fr-FR"/>
              </w:rPr>
            </w:pPr>
            <w:r w:rsidRPr="00B704EB">
              <w:rPr>
                <w:rFonts w:ascii="Times New Roman" w:eastAsia="Times New Roman" w:hAnsi="Times New Roman"/>
                <w:b/>
                <w:color w:val="000000"/>
                <w:sz w:val="18"/>
                <w:szCs w:val="18"/>
                <w:lang w:eastAsia="fr-FR"/>
              </w:rPr>
              <w:t>1. Oui</w:t>
            </w:r>
          </w:p>
          <w:p w:rsidR="00B704EB" w:rsidRDefault="00B704EB" w:rsidP="00B704EB">
            <w:pPr>
              <w:spacing w:after="0" w:line="240" w:lineRule="auto"/>
              <w:rPr>
                <w:rFonts w:ascii="Times New Roman" w:eastAsia="Times New Roman" w:hAnsi="Times New Roman"/>
                <w:b/>
                <w:color w:val="000000"/>
                <w:sz w:val="18"/>
                <w:szCs w:val="18"/>
                <w:lang w:eastAsia="fr-FR"/>
              </w:rPr>
            </w:pPr>
            <w:r w:rsidRPr="00B704EB">
              <w:rPr>
                <w:rFonts w:ascii="Times New Roman" w:eastAsia="Times New Roman" w:hAnsi="Times New Roman"/>
                <w:b/>
                <w:color w:val="000000"/>
                <w:sz w:val="18"/>
                <w:szCs w:val="18"/>
                <w:lang w:eastAsia="fr-FR"/>
              </w:rPr>
              <w:t>2. Non</w:t>
            </w:r>
          </w:p>
          <w:p w:rsidR="00516CD9" w:rsidRDefault="00516CD9" w:rsidP="00B704EB">
            <w:pPr>
              <w:spacing w:after="0" w:line="240" w:lineRule="auto"/>
              <w:rPr>
                <w:rFonts w:ascii="Times New Roman" w:eastAsia="Times New Roman" w:hAnsi="Times New Roman"/>
                <w:b/>
                <w:color w:val="000000"/>
                <w:sz w:val="18"/>
                <w:szCs w:val="18"/>
                <w:lang w:eastAsia="fr-FR"/>
              </w:rPr>
            </w:pPr>
          </w:p>
          <w:p w:rsidR="00516CD9" w:rsidRDefault="00516CD9" w:rsidP="00B704EB">
            <w:pPr>
              <w:spacing w:after="0" w:line="240" w:lineRule="auto"/>
              <w:rPr>
                <w:rFonts w:ascii="Times New Roman" w:eastAsia="Times New Roman" w:hAnsi="Times New Roman"/>
                <w:b/>
                <w:color w:val="000000"/>
                <w:sz w:val="18"/>
                <w:szCs w:val="18"/>
                <w:lang w:eastAsia="fr-FR"/>
              </w:rPr>
            </w:pPr>
          </w:p>
          <w:p w:rsidR="00516CD9" w:rsidRDefault="00516CD9" w:rsidP="00B704EB">
            <w:pPr>
              <w:spacing w:after="0" w:line="240" w:lineRule="auto"/>
              <w:rPr>
                <w:rFonts w:ascii="Times New Roman" w:eastAsia="Times New Roman" w:hAnsi="Times New Roman"/>
                <w:b/>
                <w:color w:val="000000"/>
                <w:sz w:val="18"/>
                <w:szCs w:val="18"/>
                <w:lang w:eastAsia="fr-FR"/>
              </w:rPr>
            </w:pPr>
          </w:p>
          <w:p w:rsidR="00516CD9" w:rsidRPr="00B704EB" w:rsidRDefault="00516CD9" w:rsidP="00B704EB">
            <w:pPr>
              <w:spacing w:after="0" w:line="240" w:lineRule="auto"/>
              <w:rPr>
                <w:rFonts w:ascii="Times New Roman" w:eastAsia="Times New Roman" w:hAnsi="Times New Roman"/>
                <w:b/>
                <w:color w:val="000000"/>
                <w:sz w:val="18"/>
                <w:szCs w:val="18"/>
                <w:lang w:eastAsia="fr-FR"/>
              </w:rPr>
            </w:pPr>
            <w:r w:rsidRPr="00D53B99">
              <w:rPr>
                <w:rFonts w:ascii="Times New Roman" w:hAnsi="Times New Roman"/>
                <w:b/>
                <w:bCs/>
                <w:i/>
                <w:sz w:val="16"/>
                <w:szCs w:val="16"/>
              </w:rPr>
              <w:t>Cocher le code correspondant à la déclaration de l’enquêté(e) puis l’inscrire dans le bac prévu à cet effet</w:t>
            </w:r>
          </w:p>
          <w:p w:rsidR="0089332A" w:rsidRPr="000A72C4" w:rsidRDefault="0089332A" w:rsidP="0035115D">
            <w:pPr>
              <w:spacing w:after="0" w:line="240" w:lineRule="auto"/>
              <w:rPr>
                <w:rFonts w:ascii="Times New Roman" w:hAnsi="Times New Roman"/>
              </w:rPr>
            </w:pPr>
          </w:p>
        </w:tc>
        <w:tc>
          <w:tcPr>
            <w:tcW w:w="1991" w:type="pct"/>
          </w:tcPr>
          <w:p w:rsidR="0075260F" w:rsidRDefault="0075260F" w:rsidP="0075260F">
            <w:pPr>
              <w:spacing w:before="60" w:after="0" w:line="240" w:lineRule="auto"/>
            </w:pPr>
            <w:r w:rsidRPr="0075260F">
              <w:rPr>
                <w:rFonts w:ascii="Times New Roman" w:eastAsia="Times New Roman" w:hAnsi="Times New Roman"/>
                <w:i/>
                <w:color w:val="000000"/>
                <w:sz w:val="14"/>
                <w:szCs w:val="14"/>
                <w:lang w:eastAsia="fr-FR"/>
              </w:rPr>
              <w:t>a. Diriger ou réaliser une affaire, quels qu'en soient le type et la taille, pour vous-même ou avec un ou plusieurs partenaires ?</w:t>
            </w:r>
          </w:p>
          <w:p w:rsidR="0075260F" w:rsidRDefault="0075260F" w:rsidP="0075260F">
            <w:pPr>
              <w:spacing w:before="60" w:after="0" w:line="240" w:lineRule="auto"/>
              <w:rPr>
                <w:rFonts w:ascii="Times New Roman" w:eastAsia="Times New Roman" w:hAnsi="Times New Roman"/>
                <w:i/>
                <w:color w:val="000000"/>
                <w:sz w:val="14"/>
                <w:szCs w:val="14"/>
                <w:lang w:eastAsia="fr-FR"/>
              </w:rPr>
            </w:pPr>
          </w:p>
          <w:p w:rsidR="0075260F" w:rsidRDefault="0075260F" w:rsidP="0075260F">
            <w:pPr>
              <w:spacing w:before="60" w:after="0" w:line="240" w:lineRule="auto"/>
              <w:rPr>
                <w:rFonts w:ascii="Times New Roman" w:eastAsia="Times New Roman" w:hAnsi="Times New Roman"/>
                <w:i/>
                <w:color w:val="000000"/>
                <w:sz w:val="14"/>
                <w:szCs w:val="14"/>
                <w:lang w:eastAsia="fr-FR"/>
              </w:rPr>
            </w:pPr>
            <w:r w:rsidRPr="0075260F">
              <w:rPr>
                <w:rFonts w:ascii="Times New Roman" w:eastAsia="Times New Roman" w:hAnsi="Times New Roman"/>
                <w:i/>
                <w:color w:val="000000"/>
                <w:sz w:val="14"/>
                <w:szCs w:val="14"/>
                <w:lang w:eastAsia="fr-FR"/>
              </w:rPr>
              <w:t xml:space="preserve">[Exemples : vendre des objets, fabriquer des objets à vendre, réparer des objets, garder des voitures, coiffure, activité de garderie, taxi ou autre activité de transport, activité juridique ou médicale, spectacle public, tenir un centre téléphonique public, barbier, cirage de chaussures, etc.]                 </w:t>
            </w:r>
          </w:p>
          <w:p w:rsidR="0075260F" w:rsidRPr="0075260F" w:rsidRDefault="0075260F" w:rsidP="0075260F">
            <w:pPr>
              <w:spacing w:before="60" w:after="0" w:line="240" w:lineRule="auto"/>
              <w:jc w:val="center"/>
              <w:rPr>
                <w:rFonts w:ascii="Times New Roman" w:eastAsia="Times New Roman" w:hAnsi="Times New Roman"/>
                <w:i/>
                <w:color w:val="000000"/>
                <w:sz w:val="14"/>
                <w:szCs w:val="14"/>
                <w:lang w:eastAsia="fr-FR"/>
              </w:rPr>
            </w:pPr>
            <w:r w:rsidRPr="0075260F">
              <w:rPr>
                <w:rFonts w:ascii="Times New Roman" w:eastAsia="Times New Roman" w:hAnsi="Times New Roman"/>
                <w:i/>
                <w:color w:val="000000"/>
                <w:sz w:val="14"/>
                <w:szCs w:val="14"/>
                <w:lang w:eastAsia="fr-FR"/>
              </w:rPr>
              <w:t>|__|</w:t>
            </w:r>
          </w:p>
          <w:p w:rsidR="0075260F" w:rsidRPr="0075260F" w:rsidRDefault="0075260F" w:rsidP="0075260F">
            <w:pPr>
              <w:spacing w:before="60" w:after="0" w:line="240" w:lineRule="auto"/>
              <w:rPr>
                <w:rFonts w:ascii="Times New Roman" w:eastAsia="Times New Roman" w:hAnsi="Times New Roman"/>
                <w:i/>
                <w:color w:val="000000"/>
                <w:sz w:val="14"/>
                <w:szCs w:val="14"/>
                <w:lang w:eastAsia="fr-FR"/>
              </w:rPr>
            </w:pPr>
          </w:p>
          <w:p w:rsidR="00B704EB" w:rsidRDefault="0075260F" w:rsidP="00B704EB">
            <w:pPr>
              <w:spacing w:before="60" w:after="0" w:line="240" w:lineRule="auto"/>
              <w:rPr>
                <w:rFonts w:ascii="Times New Roman" w:eastAsia="Times New Roman" w:hAnsi="Times New Roman"/>
                <w:i/>
                <w:color w:val="000000"/>
                <w:sz w:val="14"/>
                <w:szCs w:val="14"/>
                <w:lang w:eastAsia="fr-FR"/>
              </w:rPr>
            </w:pPr>
            <w:r w:rsidRPr="0075260F">
              <w:rPr>
                <w:rFonts w:ascii="Times New Roman" w:eastAsia="Times New Roman" w:hAnsi="Times New Roman"/>
                <w:i/>
                <w:color w:val="000000"/>
                <w:sz w:val="14"/>
                <w:szCs w:val="14"/>
                <w:lang w:eastAsia="fr-FR"/>
              </w:rPr>
              <w:t xml:space="preserve">b. Effectuer un travail contre un salaire, une commission ou une forme de paiement en nature (y compris en apprentissage/stage mais à l'exclusion du travail domestique) ?                 </w:t>
            </w:r>
          </w:p>
          <w:p w:rsidR="00B704EB" w:rsidRDefault="00B704EB" w:rsidP="00B704EB">
            <w:pPr>
              <w:spacing w:before="60" w:after="0" w:line="240" w:lineRule="auto"/>
              <w:rPr>
                <w:rFonts w:ascii="Times New Roman" w:eastAsia="Times New Roman" w:hAnsi="Times New Roman"/>
                <w:i/>
                <w:color w:val="000000"/>
                <w:sz w:val="14"/>
                <w:szCs w:val="14"/>
                <w:lang w:eastAsia="fr-FR"/>
              </w:rPr>
            </w:pPr>
            <w:r w:rsidRPr="00B704EB">
              <w:rPr>
                <w:rFonts w:ascii="Times New Roman" w:eastAsia="Times New Roman" w:hAnsi="Times New Roman"/>
                <w:i/>
                <w:color w:val="000000"/>
                <w:sz w:val="14"/>
                <w:szCs w:val="14"/>
                <w:lang w:eastAsia="fr-FR"/>
              </w:rPr>
              <w:t>[Exemples : travail régulier, contrat, travail occasionnel ou à la pièce contre rémunération, travail en échange de nourriture ou de logement]</w:t>
            </w:r>
          </w:p>
          <w:p w:rsidR="0075260F" w:rsidRPr="0075260F" w:rsidRDefault="0075260F" w:rsidP="00B704EB">
            <w:pPr>
              <w:spacing w:before="60" w:after="0" w:line="240" w:lineRule="auto"/>
              <w:jc w:val="center"/>
              <w:rPr>
                <w:rFonts w:ascii="Times New Roman" w:eastAsia="Times New Roman" w:hAnsi="Times New Roman"/>
                <w:i/>
                <w:color w:val="000000"/>
                <w:sz w:val="14"/>
                <w:szCs w:val="14"/>
                <w:lang w:eastAsia="fr-FR"/>
              </w:rPr>
            </w:pPr>
            <w:r w:rsidRPr="0075260F">
              <w:rPr>
                <w:rFonts w:ascii="Times New Roman" w:eastAsia="Times New Roman" w:hAnsi="Times New Roman"/>
                <w:i/>
                <w:color w:val="000000"/>
                <w:sz w:val="14"/>
                <w:szCs w:val="14"/>
                <w:lang w:eastAsia="fr-FR"/>
              </w:rPr>
              <w:t>|__|</w:t>
            </w:r>
          </w:p>
          <w:p w:rsidR="0075260F" w:rsidRPr="0075260F" w:rsidRDefault="0075260F" w:rsidP="0075260F">
            <w:pPr>
              <w:spacing w:before="60" w:after="0" w:line="240" w:lineRule="auto"/>
              <w:rPr>
                <w:rFonts w:ascii="Times New Roman" w:eastAsia="Times New Roman" w:hAnsi="Times New Roman"/>
                <w:i/>
                <w:color w:val="000000"/>
                <w:sz w:val="14"/>
                <w:szCs w:val="14"/>
                <w:lang w:eastAsia="fr-FR"/>
              </w:rPr>
            </w:pPr>
          </w:p>
          <w:p w:rsidR="00B704EB" w:rsidRDefault="0075260F" w:rsidP="0075260F">
            <w:pPr>
              <w:spacing w:before="60" w:after="0" w:line="240" w:lineRule="auto"/>
              <w:rPr>
                <w:rFonts w:ascii="Times New Roman" w:eastAsia="Times New Roman" w:hAnsi="Times New Roman"/>
                <w:i/>
                <w:color w:val="000000"/>
                <w:sz w:val="14"/>
                <w:szCs w:val="14"/>
                <w:lang w:eastAsia="fr-FR"/>
              </w:rPr>
            </w:pPr>
            <w:r w:rsidRPr="0075260F">
              <w:rPr>
                <w:rFonts w:ascii="Times New Roman" w:eastAsia="Times New Roman" w:hAnsi="Times New Roman"/>
                <w:i/>
                <w:color w:val="000000"/>
                <w:sz w:val="14"/>
                <w:szCs w:val="14"/>
                <w:lang w:eastAsia="fr-FR"/>
              </w:rPr>
              <w:t xml:space="preserve">c. Effectuer un travail comme domestique pour un salaire ou une forme de paiement en nature ?                                                                </w:t>
            </w:r>
          </w:p>
          <w:p w:rsidR="0075260F" w:rsidRPr="0075260F" w:rsidRDefault="0075260F" w:rsidP="00B704EB">
            <w:pPr>
              <w:spacing w:before="60" w:after="0" w:line="240" w:lineRule="auto"/>
              <w:jc w:val="center"/>
              <w:rPr>
                <w:rFonts w:ascii="Times New Roman" w:eastAsia="Times New Roman" w:hAnsi="Times New Roman"/>
                <w:i/>
                <w:color w:val="000000"/>
                <w:sz w:val="14"/>
                <w:szCs w:val="14"/>
                <w:lang w:eastAsia="fr-FR"/>
              </w:rPr>
            </w:pPr>
            <w:r w:rsidRPr="0075260F">
              <w:rPr>
                <w:rFonts w:ascii="Times New Roman" w:eastAsia="Times New Roman" w:hAnsi="Times New Roman"/>
                <w:i/>
                <w:color w:val="000000"/>
                <w:sz w:val="14"/>
                <w:szCs w:val="14"/>
                <w:lang w:eastAsia="fr-FR"/>
              </w:rPr>
              <w:t>|__|</w:t>
            </w:r>
          </w:p>
          <w:p w:rsidR="0075260F" w:rsidRPr="0075260F" w:rsidRDefault="0075260F" w:rsidP="0075260F">
            <w:pPr>
              <w:spacing w:before="60" w:after="0" w:line="240" w:lineRule="auto"/>
              <w:rPr>
                <w:rFonts w:ascii="Times New Roman" w:eastAsia="Times New Roman" w:hAnsi="Times New Roman"/>
                <w:i/>
                <w:color w:val="000000"/>
                <w:sz w:val="14"/>
                <w:szCs w:val="14"/>
                <w:lang w:eastAsia="fr-FR"/>
              </w:rPr>
            </w:pPr>
          </w:p>
          <w:p w:rsidR="00161105" w:rsidRDefault="0075260F" w:rsidP="0075260F">
            <w:pPr>
              <w:spacing w:before="60" w:after="0" w:line="240" w:lineRule="auto"/>
              <w:rPr>
                <w:rFonts w:ascii="Times New Roman" w:eastAsia="Times New Roman" w:hAnsi="Times New Roman"/>
                <w:i/>
                <w:color w:val="000000"/>
                <w:sz w:val="14"/>
                <w:szCs w:val="14"/>
                <w:lang w:eastAsia="fr-FR"/>
              </w:rPr>
            </w:pPr>
            <w:r w:rsidRPr="0075260F">
              <w:rPr>
                <w:rFonts w:ascii="Times New Roman" w:eastAsia="Times New Roman" w:hAnsi="Times New Roman"/>
                <w:i/>
                <w:color w:val="000000"/>
                <w:sz w:val="14"/>
                <w:szCs w:val="14"/>
                <w:lang w:eastAsia="fr-FR"/>
              </w:rPr>
              <w:t xml:space="preserve">d. Contribuer, sans être payé, à une entreprise dirigée par votre ménage ?      </w:t>
            </w:r>
          </w:p>
          <w:p w:rsidR="00161105" w:rsidRPr="003C60EB" w:rsidRDefault="00161105" w:rsidP="003C60EB">
            <w:pPr>
              <w:rPr>
                <w:rFonts w:ascii="Times New Roman" w:eastAsia="Times New Roman" w:hAnsi="Times New Roman"/>
                <w:i/>
                <w:color w:val="000000"/>
                <w:sz w:val="14"/>
                <w:szCs w:val="14"/>
                <w:lang w:eastAsia="fr-FR"/>
              </w:rPr>
            </w:pPr>
            <w:r w:rsidRPr="003C60EB">
              <w:rPr>
                <w:rFonts w:ascii="Times New Roman" w:eastAsia="Times New Roman" w:hAnsi="Times New Roman"/>
                <w:i/>
                <w:color w:val="000000"/>
                <w:sz w:val="14"/>
                <w:szCs w:val="14"/>
                <w:lang w:eastAsia="fr-FR"/>
              </w:rPr>
              <w:t>[Exemples : aider à vendre des objets, à réaliser des objets pour les vendre ou les échanger, en faisant la comptabilité ou le ménage pour l'entreprise, etc.]</w:t>
            </w:r>
          </w:p>
          <w:p w:rsidR="00B704EB" w:rsidRDefault="0075260F" w:rsidP="0075260F">
            <w:pPr>
              <w:spacing w:before="60" w:after="0" w:line="240" w:lineRule="auto"/>
              <w:rPr>
                <w:rFonts w:ascii="Times New Roman" w:eastAsia="Times New Roman" w:hAnsi="Times New Roman"/>
                <w:i/>
                <w:color w:val="000000"/>
                <w:sz w:val="14"/>
                <w:szCs w:val="14"/>
                <w:lang w:eastAsia="fr-FR"/>
              </w:rPr>
            </w:pPr>
            <w:r w:rsidRPr="0075260F">
              <w:rPr>
                <w:rFonts w:ascii="Times New Roman" w:eastAsia="Times New Roman" w:hAnsi="Times New Roman"/>
                <w:i/>
                <w:color w:val="000000"/>
                <w:sz w:val="14"/>
                <w:szCs w:val="14"/>
                <w:lang w:eastAsia="fr-FR"/>
              </w:rPr>
              <w:t xml:space="preserve">                                                     </w:t>
            </w:r>
          </w:p>
          <w:p w:rsidR="0075260F" w:rsidRPr="0075260F" w:rsidRDefault="0075260F" w:rsidP="00B704EB">
            <w:pPr>
              <w:spacing w:before="60" w:after="0" w:line="240" w:lineRule="auto"/>
              <w:jc w:val="center"/>
              <w:rPr>
                <w:rFonts w:ascii="Times New Roman" w:eastAsia="Times New Roman" w:hAnsi="Times New Roman"/>
                <w:i/>
                <w:color w:val="000000"/>
                <w:sz w:val="14"/>
                <w:szCs w:val="14"/>
                <w:lang w:eastAsia="fr-FR"/>
              </w:rPr>
            </w:pPr>
            <w:r w:rsidRPr="0075260F">
              <w:rPr>
                <w:rFonts w:ascii="Times New Roman" w:eastAsia="Times New Roman" w:hAnsi="Times New Roman"/>
                <w:i/>
                <w:color w:val="000000"/>
                <w:sz w:val="14"/>
                <w:szCs w:val="14"/>
                <w:lang w:eastAsia="fr-FR"/>
              </w:rPr>
              <w:t>|__|</w:t>
            </w:r>
          </w:p>
          <w:p w:rsidR="0075260F" w:rsidRPr="0075260F" w:rsidRDefault="0075260F" w:rsidP="0075260F">
            <w:pPr>
              <w:spacing w:before="60" w:after="0" w:line="240" w:lineRule="auto"/>
              <w:rPr>
                <w:rFonts w:ascii="Times New Roman" w:eastAsia="Times New Roman" w:hAnsi="Times New Roman"/>
                <w:i/>
                <w:color w:val="000000"/>
                <w:sz w:val="14"/>
                <w:szCs w:val="14"/>
                <w:lang w:eastAsia="fr-FR"/>
              </w:rPr>
            </w:pPr>
          </w:p>
          <w:p w:rsidR="00B704EB" w:rsidRDefault="0075260F" w:rsidP="0075260F">
            <w:pPr>
              <w:spacing w:before="60" w:after="0" w:line="240" w:lineRule="auto"/>
              <w:rPr>
                <w:rFonts w:ascii="Times New Roman" w:eastAsia="Times New Roman" w:hAnsi="Times New Roman"/>
                <w:i/>
                <w:color w:val="000000"/>
                <w:sz w:val="14"/>
                <w:szCs w:val="14"/>
                <w:lang w:eastAsia="fr-FR"/>
              </w:rPr>
            </w:pPr>
            <w:r w:rsidRPr="0075260F">
              <w:rPr>
                <w:rFonts w:ascii="Times New Roman" w:eastAsia="Times New Roman" w:hAnsi="Times New Roman"/>
                <w:i/>
                <w:color w:val="000000"/>
                <w:sz w:val="14"/>
                <w:szCs w:val="14"/>
                <w:lang w:eastAsia="fr-FR"/>
              </w:rPr>
              <w:t xml:space="preserve">e. Travailler sur votre propre parcelle, exploitation agricole ou jardin potager (ou ceux de votre ménage) ; aider à cultiver des produits agricoles à s'occuper d'animaux destinés à la vente ?           </w:t>
            </w:r>
          </w:p>
          <w:p w:rsidR="00B704EB" w:rsidRDefault="00B704EB" w:rsidP="0075260F">
            <w:pPr>
              <w:spacing w:before="60" w:after="0" w:line="240" w:lineRule="auto"/>
              <w:rPr>
                <w:rFonts w:ascii="Times New Roman" w:eastAsia="Times New Roman" w:hAnsi="Times New Roman"/>
                <w:i/>
                <w:color w:val="000000"/>
                <w:sz w:val="14"/>
                <w:szCs w:val="14"/>
                <w:lang w:eastAsia="fr-FR"/>
              </w:rPr>
            </w:pPr>
            <w:r w:rsidRPr="00B704EB">
              <w:rPr>
                <w:rFonts w:ascii="Times New Roman" w:eastAsia="Times New Roman" w:hAnsi="Times New Roman"/>
                <w:i/>
                <w:color w:val="000000"/>
                <w:sz w:val="14"/>
                <w:szCs w:val="14"/>
                <w:lang w:eastAsia="fr-FR"/>
              </w:rPr>
              <w:t>[Exemples : labourage, récolte, surveiller le bétail]</w:t>
            </w:r>
          </w:p>
          <w:p w:rsidR="0075260F" w:rsidRPr="0075260F" w:rsidRDefault="0075260F" w:rsidP="00B704EB">
            <w:pPr>
              <w:spacing w:before="60" w:after="0" w:line="240" w:lineRule="auto"/>
              <w:jc w:val="center"/>
              <w:rPr>
                <w:rFonts w:ascii="Times New Roman" w:eastAsia="Times New Roman" w:hAnsi="Times New Roman"/>
                <w:i/>
                <w:color w:val="000000"/>
                <w:sz w:val="14"/>
                <w:szCs w:val="14"/>
                <w:lang w:eastAsia="fr-FR"/>
              </w:rPr>
            </w:pPr>
            <w:r w:rsidRPr="0075260F">
              <w:rPr>
                <w:rFonts w:ascii="Times New Roman" w:eastAsia="Times New Roman" w:hAnsi="Times New Roman"/>
                <w:i/>
                <w:color w:val="000000"/>
                <w:sz w:val="14"/>
                <w:szCs w:val="14"/>
                <w:lang w:eastAsia="fr-FR"/>
              </w:rPr>
              <w:t>|__|</w:t>
            </w:r>
          </w:p>
          <w:p w:rsidR="0075260F" w:rsidRPr="0075260F" w:rsidRDefault="0075260F" w:rsidP="0075260F">
            <w:pPr>
              <w:spacing w:before="60" w:after="0" w:line="240" w:lineRule="auto"/>
              <w:rPr>
                <w:rFonts w:ascii="Times New Roman" w:eastAsia="Times New Roman" w:hAnsi="Times New Roman"/>
                <w:i/>
                <w:color w:val="000000"/>
                <w:sz w:val="14"/>
                <w:szCs w:val="14"/>
                <w:lang w:eastAsia="fr-FR"/>
              </w:rPr>
            </w:pPr>
          </w:p>
          <w:p w:rsidR="00B704EB" w:rsidRDefault="0075260F" w:rsidP="0075260F">
            <w:pPr>
              <w:spacing w:before="60" w:after="0" w:line="240" w:lineRule="auto"/>
              <w:rPr>
                <w:rFonts w:ascii="Times New Roman" w:eastAsia="Times New Roman" w:hAnsi="Times New Roman"/>
                <w:i/>
                <w:color w:val="000000"/>
                <w:sz w:val="14"/>
                <w:szCs w:val="14"/>
                <w:lang w:eastAsia="fr-FR"/>
              </w:rPr>
            </w:pPr>
            <w:r w:rsidRPr="0075260F">
              <w:rPr>
                <w:rFonts w:ascii="Times New Roman" w:eastAsia="Times New Roman" w:hAnsi="Times New Roman"/>
                <w:i/>
                <w:color w:val="000000"/>
                <w:sz w:val="14"/>
                <w:szCs w:val="14"/>
                <w:lang w:eastAsia="fr-FR"/>
              </w:rPr>
              <w:t xml:space="preserve">f. Réaliser une construction ou des travaux de réparation majeurs sur votre propre parcelle agricole ou dans votre propre entreprise ?   </w:t>
            </w:r>
          </w:p>
          <w:p w:rsidR="0075260F" w:rsidRPr="0075260F" w:rsidRDefault="0075260F" w:rsidP="00B704EB">
            <w:pPr>
              <w:spacing w:before="60" w:after="0" w:line="240" w:lineRule="auto"/>
              <w:jc w:val="center"/>
              <w:rPr>
                <w:rFonts w:ascii="Times New Roman" w:eastAsia="Times New Roman" w:hAnsi="Times New Roman"/>
                <w:i/>
                <w:color w:val="000000"/>
                <w:sz w:val="14"/>
                <w:szCs w:val="14"/>
                <w:lang w:eastAsia="fr-FR"/>
              </w:rPr>
            </w:pPr>
            <w:r w:rsidRPr="0075260F">
              <w:rPr>
                <w:rFonts w:ascii="Times New Roman" w:eastAsia="Times New Roman" w:hAnsi="Times New Roman"/>
                <w:i/>
                <w:color w:val="000000"/>
                <w:sz w:val="14"/>
                <w:szCs w:val="14"/>
                <w:lang w:eastAsia="fr-FR"/>
              </w:rPr>
              <w:t>|__|</w:t>
            </w:r>
          </w:p>
          <w:p w:rsidR="0075260F" w:rsidRPr="0075260F" w:rsidRDefault="0075260F" w:rsidP="0075260F">
            <w:pPr>
              <w:spacing w:before="60" w:after="0" w:line="240" w:lineRule="auto"/>
              <w:rPr>
                <w:rFonts w:ascii="Times New Roman" w:eastAsia="Times New Roman" w:hAnsi="Times New Roman"/>
                <w:i/>
                <w:color w:val="000000"/>
                <w:sz w:val="14"/>
                <w:szCs w:val="14"/>
                <w:lang w:eastAsia="fr-FR"/>
              </w:rPr>
            </w:pPr>
          </w:p>
          <w:p w:rsidR="00B704EB" w:rsidRDefault="0075260F" w:rsidP="00B704EB">
            <w:pPr>
              <w:spacing w:after="60" w:line="240" w:lineRule="auto"/>
              <w:rPr>
                <w:rFonts w:ascii="Times New Roman" w:eastAsia="Times New Roman" w:hAnsi="Times New Roman"/>
                <w:i/>
                <w:color w:val="000000"/>
                <w:sz w:val="14"/>
                <w:szCs w:val="14"/>
                <w:lang w:eastAsia="fr-FR"/>
              </w:rPr>
            </w:pPr>
            <w:r w:rsidRPr="0075260F">
              <w:rPr>
                <w:rFonts w:ascii="Times New Roman" w:eastAsia="Times New Roman" w:hAnsi="Times New Roman"/>
                <w:i/>
                <w:color w:val="000000"/>
                <w:sz w:val="14"/>
                <w:szCs w:val="14"/>
                <w:lang w:eastAsia="fr-FR"/>
              </w:rPr>
              <w:t xml:space="preserve">g. Attraper du poisson, des crevettes, des animaux sauvages ou d'autres sources de nourriture en vue de les vendre ?                                    </w:t>
            </w:r>
          </w:p>
          <w:p w:rsidR="0089332A" w:rsidRPr="000A72C4" w:rsidRDefault="0075260F" w:rsidP="00B704EB">
            <w:pPr>
              <w:spacing w:after="60" w:line="240" w:lineRule="auto"/>
              <w:jc w:val="center"/>
              <w:rPr>
                <w:rFonts w:ascii="Times New Roman" w:hAnsi="Times New Roman"/>
                <w:lang w:val="fr-CH"/>
              </w:rPr>
            </w:pPr>
            <w:r w:rsidRPr="0075260F">
              <w:rPr>
                <w:rFonts w:ascii="Times New Roman" w:eastAsia="Times New Roman" w:hAnsi="Times New Roman"/>
                <w:i/>
                <w:color w:val="000000"/>
                <w:sz w:val="14"/>
                <w:szCs w:val="14"/>
                <w:lang w:eastAsia="fr-FR"/>
              </w:rPr>
              <w:t>|__|</w:t>
            </w:r>
          </w:p>
        </w:tc>
        <w:tc>
          <w:tcPr>
            <w:tcW w:w="503" w:type="pct"/>
          </w:tcPr>
          <w:p w:rsidR="00B704EB" w:rsidRDefault="00B704EB" w:rsidP="00B704EB">
            <w:pPr>
              <w:spacing w:after="0" w:line="240" w:lineRule="auto"/>
              <w:rPr>
                <w:rFonts w:ascii="Times New Roman" w:hAnsi="Times New Roman"/>
                <w:sz w:val="20"/>
                <w:szCs w:val="20"/>
              </w:rPr>
            </w:pPr>
          </w:p>
          <w:p w:rsidR="00B704EB" w:rsidRDefault="00B704EB" w:rsidP="00B704EB">
            <w:pPr>
              <w:spacing w:after="0" w:line="240" w:lineRule="auto"/>
              <w:rPr>
                <w:rFonts w:ascii="Times New Roman" w:hAnsi="Times New Roman"/>
                <w:sz w:val="20"/>
                <w:szCs w:val="20"/>
              </w:rPr>
            </w:pPr>
          </w:p>
          <w:p w:rsidR="00B704EB" w:rsidRDefault="00B704EB" w:rsidP="00B704EB">
            <w:pPr>
              <w:spacing w:after="0" w:line="240" w:lineRule="auto"/>
              <w:rPr>
                <w:rFonts w:ascii="Times New Roman" w:hAnsi="Times New Roman"/>
                <w:sz w:val="20"/>
                <w:szCs w:val="20"/>
              </w:rPr>
            </w:pPr>
          </w:p>
          <w:p w:rsidR="00B704EB" w:rsidRDefault="00B704EB" w:rsidP="00B704EB">
            <w:pPr>
              <w:spacing w:after="0" w:line="240" w:lineRule="auto"/>
              <w:rPr>
                <w:rFonts w:ascii="Times New Roman" w:hAnsi="Times New Roman"/>
                <w:sz w:val="20"/>
                <w:szCs w:val="20"/>
              </w:rPr>
            </w:pPr>
          </w:p>
          <w:p w:rsidR="00B704EB" w:rsidRDefault="00B704EB" w:rsidP="00B704EB">
            <w:pPr>
              <w:spacing w:after="0" w:line="240" w:lineRule="auto"/>
              <w:rPr>
                <w:rFonts w:ascii="Times New Roman" w:hAnsi="Times New Roman"/>
                <w:sz w:val="20"/>
                <w:szCs w:val="20"/>
              </w:rPr>
            </w:pPr>
          </w:p>
          <w:p w:rsidR="00B704EB" w:rsidRDefault="00B704EB" w:rsidP="00B704EB">
            <w:pPr>
              <w:spacing w:after="0" w:line="240" w:lineRule="auto"/>
              <w:rPr>
                <w:rFonts w:ascii="Times New Roman" w:hAnsi="Times New Roman"/>
                <w:sz w:val="20"/>
                <w:szCs w:val="20"/>
              </w:rPr>
            </w:pPr>
          </w:p>
          <w:p w:rsidR="00B82626" w:rsidRDefault="00B82626" w:rsidP="00B704EB">
            <w:pPr>
              <w:spacing w:after="0" w:line="240" w:lineRule="auto"/>
              <w:rPr>
                <w:rFonts w:ascii="Times New Roman" w:hAnsi="Times New Roman"/>
                <w:sz w:val="20"/>
                <w:szCs w:val="20"/>
              </w:rPr>
            </w:pPr>
          </w:p>
          <w:p w:rsidR="00B82626" w:rsidRDefault="00B82626" w:rsidP="00B704EB">
            <w:pPr>
              <w:spacing w:after="0" w:line="240" w:lineRule="auto"/>
              <w:rPr>
                <w:rFonts w:ascii="Times New Roman" w:hAnsi="Times New Roman"/>
                <w:sz w:val="20"/>
                <w:szCs w:val="20"/>
              </w:rPr>
            </w:pPr>
          </w:p>
          <w:p w:rsidR="00B704EB" w:rsidRPr="00B82626" w:rsidRDefault="00B704EB" w:rsidP="00B704EB">
            <w:pPr>
              <w:spacing w:after="0" w:line="240" w:lineRule="auto"/>
              <w:rPr>
                <w:rFonts w:ascii="Times New Roman" w:hAnsi="Times New Roman"/>
                <w:sz w:val="16"/>
                <w:szCs w:val="16"/>
              </w:rPr>
            </w:pPr>
            <w:r w:rsidRPr="00B82626">
              <w:rPr>
                <w:rFonts w:ascii="Times New Roman" w:hAnsi="Times New Roman"/>
                <w:sz w:val="16"/>
                <w:szCs w:val="16"/>
              </w:rPr>
              <w:t>Si au moins une réponse à l'une des questions de D13 est Oui (code 1), PASSER À E1.</w:t>
            </w:r>
          </w:p>
          <w:p w:rsidR="00AB1EA2" w:rsidRPr="000A72C4" w:rsidRDefault="00B704EB" w:rsidP="00B704EB">
            <w:pPr>
              <w:spacing w:after="0" w:line="240" w:lineRule="auto"/>
              <w:rPr>
                <w:rFonts w:ascii="Times New Roman" w:hAnsi="Times New Roman"/>
              </w:rPr>
            </w:pPr>
            <w:r w:rsidRPr="00B82626">
              <w:rPr>
                <w:rFonts w:ascii="Times New Roman" w:hAnsi="Times New Roman"/>
                <w:sz w:val="16"/>
                <w:szCs w:val="16"/>
              </w:rPr>
              <w:t>Si TOUTES les réponses aux questions de D13 sont Non (code 2), POSER LA QUESTION D14</w:t>
            </w:r>
          </w:p>
        </w:tc>
      </w:tr>
      <w:tr w:rsidR="00AB1EA2" w:rsidRPr="000A72C4" w:rsidTr="00E33884">
        <w:tc>
          <w:tcPr>
            <w:tcW w:w="292" w:type="pct"/>
          </w:tcPr>
          <w:p w:rsidR="00AB1EA2" w:rsidRPr="000A72C4" w:rsidRDefault="00B704EB" w:rsidP="00A707CB">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D14</w:t>
            </w:r>
          </w:p>
        </w:tc>
        <w:tc>
          <w:tcPr>
            <w:tcW w:w="2214" w:type="pct"/>
          </w:tcPr>
          <w:p w:rsidR="00AB1EA2" w:rsidRPr="000A72C4" w:rsidRDefault="00B704EB" w:rsidP="00A91C5F">
            <w:pPr>
              <w:spacing w:before="60" w:after="60" w:line="240" w:lineRule="auto"/>
              <w:rPr>
                <w:rFonts w:ascii="Times New Roman" w:eastAsia="Times New Roman" w:hAnsi="Times New Roman"/>
                <w:color w:val="000000"/>
                <w:sz w:val="6"/>
                <w:szCs w:val="6"/>
                <w:lang w:eastAsia="fr-FR"/>
              </w:rPr>
            </w:pPr>
            <w:r w:rsidRPr="00B704EB">
              <w:rPr>
                <w:rFonts w:ascii="Times New Roman" w:eastAsia="Times New Roman" w:hAnsi="Times New Roman"/>
                <w:b/>
                <w:color w:val="000000"/>
                <w:sz w:val="18"/>
                <w:szCs w:val="18"/>
                <w:lang w:eastAsia="fr-FR"/>
              </w:rPr>
              <w:t>Même si vous n'avez eu aucune de ces activités la semaine dernière, avez-vous eu un emploi, une activité commerciale ou toute autre activité économique ou agricole pour laquelle vous avez été payé et que vous allez certainement continuer ?</w:t>
            </w:r>
          </w:p>
        </w:tc>
        <w:tc>
          <w:tcPr>
            <w:tcW w:w="1991" w:type="pct"/>
          </w:tcPr>
          <w:p w:rsidR="00A97D46" w:rsidRPr="00A97D46" w:rsidRDefault="00A97D46" w:rsidP="00A97D46">
            <w:pPr>
              <w:spacing w:before="60" w:after="0" w:line="240" w:lineRule="auto"/>
              <w:rPr>
                <w:rFonts w:ascii="Times New Roman" w:eastAsia="Times New Roman" w:hAnsi="Times New Roman"/>
                <w:i/>
                <w:color w:val="000000"/>
                <w:sz w:val="14"/>
                <w:szCs w:val="14"/>
                <w:lang w:eastAsia="fr-FR"/>
              </w:rPr>
            </w:pPr>
            <w:r w:rsidRPr="00A97D46">
              <w:rPr>
                <w:rFonts w:ascii="Times New Roman" w:eastAsia="Times New Roman" w:hAnsi="Times New Roman"/>
                <w:i/>
                <w:color w:val="000000"/>
                <w:sz w:val="14"/>
                <w:szCs w:val="14"/>
                <w:lang w:eastAsia="fr-FR"/>
              </w:rPr>
              <w:t>1. Oui</w:t>
            </w:r>
          </w:p>
          <w:p w:rsidR="00A97D46" w:rsidRPr="00A97D46" w:rsidRDefault="00A97D46" w:rsidP="00A97D46">
            <w:pPr>
              <w:spacing w:before="60" w:after="0" w:line="240" w:lineRule="auto"/>
              <w:rPr>
                <w:rFonts w:ascii="Times New Roman" w:eastAsia="Times New Roman" w:hAnsi="Times New Roman"/>
                <w:i/>
                <w:color w:val="000000"/>
                <w:sz w:val="14"/>
                <w:szCs w:val="14"/>
                <w:lang w:eastAsia="fr-FR"/>
              </w:rPr>
            </w:pPr>
            <w:r w:rsidRPr="00A97D46">
              <w:rPr>
                <w:rFonts w:ascii="Times New Roman" w:eastAsia="Times New Roman" w:hAnsi="Times New Roman"/>
                <w:i/>
                <w:color w:val="000000"/>
                <w:sz w:val="14"/>
                <w:szCs w:val="14"/>
                <w:lang w:eastAsia="fr-FR"/>
              </w:rPr>
              <w:t>2. Non</w:t>
            </w:r>
          </w:p>
          <w:p w:rsidR="00A97D46" w:rsidRPr="00A97D46" w:rsidRDefault="00A97D46" w:rsidP="00A97D46">
            <w:pPr>
              <w:spacing w:before="60" w:after="60" w:line="240" w:lineRule="auto"/>
              <w:jc w:val="center"/>
              <w:rPr>
                <w:rFonts w:ascii="Times New Roman" w:eastAsia="Times New Roman" w:hAnsi="Times New Roman"/>
                <w:lang w:eastAsia="fr-FR"/>
              </w:rPr>
            </w:pPr>
          </w:p>
          <w:p w:rsidR="00AB1EA2" w:rsidRPr="000A72C4" w:rsidRDefault="00A97D46" w:rsidP="00A97D46">
            <w:pPr>
              <w:spacing w:before="60" w:after="60" w:line="240" w:lineRule="auto"/>
              <w:jc w:val="center"/>
              <w:rPr>
                <w:rFonts w:ascii="Times New Roman" w:hAnsi="Times New Roman"/>
              </w:rPr>
            </w:pPr>
            <w:r w:rsidRPr="00A97D46">
              <w:rPr>
                <w:rFonts w:ascii="Times New Roman" w:eastAsia="Times New Roman" w:hAnsi="Times New Roman"/>
                <w:lang w:eastAsia="fr-FR"/>
              </w:rPr>
              <w:t>|__|</w:t>
            </w:r>
          </w:p>
        </w:tc>
        <w:tc>
          <w:tcPr>
            <w:tcW w:w="503" w:type="pct"/>
            <w:vAlign w:val="center"/>
          </w:tcPr>
          <w:p w:rsidR="00A97D46" w:rsidRPr="00A97D46" w:rsidRDefault="00B82626" w:rsidP="00A97D46">
            <w:pPr>
              <w:spacing w:before="240" w:after="0" w:line="240" w:lineRule="auto"/>
              <w:rPr>
                <w:rFonts w:ascii="Times New Roman" w:eastAsia="Times New Roman" w:hAnsi="Times New Roman"/>
                <w:b/>
                <w:sz w:val="16"/>
                <w:szCs w:val="16"/>
                <w:lang w:eastAsia="fr-FR"/>
              </w:rPr>
            </w:pPr>
            <w:r>
              <w:rPr>
                <w:rFonts w:ascii="Times New Roman" w:eastAsia="Times New Roman" w:hAnsi="Times New Roman"/>
                <w:b/>
                <w:sz w:val="16"/>
                <w:szCs w:val="16"/>
                <w:lang w:eastAsia="fr-FR"/>
              </w:rPr>
              <w:t>2</w:t>
            </w:r>
            <w:r w:rsidR="00A97D46" w:rsidRPr="00A97D46">
              <w:rPr>
                <w:rFonts w:ascii="Times New Roman" w:hAnsi="Times New Roman"/>
                <w:b/>
                <w:sz w:val="16"/>
                <w:szCs w:val="16"/>
              </w:rPr>
              <w:sym w:font="Wingdings" w:char="F0F0"/>
            </w:r>
          </w:p>
          <w:p w:rsidR="00AB1EA2" w:rsidRPr="0001166C" w:rsidRDefault="00A97D46" w:rsidP="0035115D">
            <w:pPr>
              <w:spacing w:after="0" w:line="240" w:lineRule="auto"/>
              <w:rPr>
                <w:rFonts w:ascii="Times New Roman" w:eastAsia="Times New Roman" w:hAnsi="Times New Roman"/>
                <w:b/>
                <w:color w:val="000000"/>
                <w:sz w:val="16"/>
                <w:szCs w:val="16"/>
                <w:lang w:eastAsia="fr-FR"/>
              </w:rPr>
            </w:pPr>
            <w:r w:rsidRPr="0001166C">
              <w:rPr>
                <w:rFonts w:ascii="Times New Roman" w:eastAsia="Times New Roman" w:hAnsi="Times New Roman"/>
                <w:b/>
                <w:color w:val="000000"/>
                <w:sz w:val="16"/>
                <w:szCs w:val="16"/>
                <w:lang w:eastAsia="fr-FR"/>
              </w:rPr>
              <w:t>PASSER À F1</w:t>
            </w:r>
          </w:p>
        </w:tc>
      </w:tr>
      <w:tr w:rsidR="00DE1399" w:rsidRPr="000A72C4" w:rsidTr="00E33884">
        <w:tc>
          <w:tcPr>
            <w:tcW w:w="292" w:type="pct"/>
          </w:tcPr>
          <w:p w:rsidR="00DE1399" w:rsidRPr="000A72C4" w:rsidRDefault="00B82626" w:rsidP="00A707CB">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D15</w:t>
            </w:r>
          </w:p>
        </w:tc>
        <w:tc>
          <w:tcPr>
            <w:tcW w:w="2214" w:type="pct"/>
          </w:tcPr>
          <w:p w:rsidR="00B82626" w:rsidRPr="00B82626" w:rsidRDefault="00B82626" w:rsidP="00B82626">
            <w:pPr>
              <w:rPr>
                <w:rFonts w:ascii="Times New Roman" w:eastAsia="Times New Roman" w:hAnsi="Times New Roman"/>
                <w:b/>
                <w:color w:val="000000"/>
                <w:sz w:val="18"/>
                <w:szCs w:val="18"/>
                <w:lang w:eastAsia="fr-FR"/>
              </w:rPr>
            </w:pPr>
            <w:r w:rsidRPr="00B82626">
              <w:rPr>
                <w:rFonts w:ascii="Times New Roman" w:eastAsia="Times New Roman" w:hAnsi="Times New Roman"/>
                <w:b/>
                <w:color w:val="000000"/>
                <w:sz w:val="18"/>
                <w:szCs w:val="18"/>
                <w:lang w:eastAsia="fr-FR"/>
              </w:rPr>
              <w:t>Quelle est la raison principale de votre absence à votre travail ou dans votre entreprise la semaine dernière ?</w:t>
            </w:r>
          </w:p>
          <w:p w:rsidR="00DE1399" w:rsidRDefault="00DE1399" w:rsidP="00003C52">
            <w:pPr>
              <w:spacing w:before="60" w:after="60" w:line="240" w:lineRule="auto"/>
              <w:rPr>
                <w:rFonts w:ascii="Times New Roman" w:hAnsi="Times New Roman"/>
              </w:rPr>
            </w:pPr>
          </w:p>
          <w:p w:rsidR="00516CD9" w:rsidRPr="000A72C4" w:rsidRDefault="00516CD9" w:rsidP="00003C52">
            <w:pPr>
              <w:spacing w:before="60" w:after="60" w:line="240" w:lineRule="auto"/>
              <w:rPr>
                <w:rFonts w:ascii="Times New Roman" w:hAnsi="Times New Roman"/>
              </w:rPr>
            </w:pPr>
            <w:r w:rsidRPr="00D53B99">
              <w:rPr>
                <w:rFonts w:ascii="Times New Roman" w:hAnsi="Times New Roman"/>
                <w:b/>
                <w:bCs/>
                <w:i/>
                <w:sz w:val="16"/>
                <w:szCs w:val="16"/>
              </w:rPr>
              <w:t>Cocher le code correspondant à la déclaration de l’enquêté(e) puis l’inscrire dans le bac prévu à cet effet</w:t>
            </w:r>
          </w:p>
        </w:tc>
        <w:tc>
          <w:tcPr>
            <w:tcW w:w="1991" w:type="pct"/>
            <w:vAlign w:val="bottom"/>
          </w:tcPr>
          <w:p w:rsidR="00B82626" w:rsidRPr="00B82626" w:rsidRDefault="00B82626" w:rsidP="00B82626">
            <w:pPr>
              <w:spacing w:before="60" w:after="0" w:line="240" w:lineRule="auto"/>
              <w:rPr>
                <w:rFonts w:ascii="Times New Roman" w:eastAsia="Times New Roman" w:hAnsi="Times New Roman"/>
                <w:i/>
                <w:color w:val="000000"/>
                <w:sz w:val="14"/>
                <w:szCs w:val="14"/>
                <w:lang w:eastAsia="fr-FR"/>
              </w:rPr>
            </w:pPr>
            <w:r w:rsidRPr="00B82626">
              <w:rPr>
                <w:rFonts w:ascii="Times New Roman" w:eastAsia="Times New Roman" w:hAnsi="Times New Roman"/>
                <w:i/>
                <w:color w:val="000000"/>
                <w:sz w:val="14"/>
                <w:szCs w:val="14"/>
                <w:lang w:eastAsia="fr-FR"/>
              </w:rPr>
              <w:t>01. Maladie, accident</w:t>
            </w:r>
          </w:p>
          <w:p w:rsidR="00B82626" w:rsidRPr="00B82626" w:rsidRDefault="00B82626" w:rsidP="00B82626">
            <w:pPr>
              <w:spacing w:before="60" w:after="0" w:line="240" w:lineRule="auto"/>
              <w:rPr>
                <w:rFonts w:ascii="Times New Roman" w:eastAsia="Times New Roman" w:hAnsi="Times New Roman"/>
                <w:i/>
                <w:color w:val="000000"/>
                <w:sz w:val="14"/>
                <w:szCs w:val="14"/>
                <w:lang w:eastAsia="fr-FR"/>
              </w:rPr>
            </w:pPr>
            <w:r w:rsidRPr="00B82626">
              <w:rPr>
                <w:rFonts w:ascii="Times New Roman" w:eastAsia="Times New Roman" w:hAnsi="Times New Roman"/>
                <w:i/>
                <w:color w:val="000000"/>
                <w:sz w:val="14"/>
                <w:szCs w:val="14"/>
                <w:lang w:eastAsia="fr-FR"/>
              </w:rPr>
              <w:t>02. Maternité</w:t>
            </w:r>
          </w:p>
          <w:p w:rsidR="00B82626" w:rsidRPr="00B82626" w:rsidRDefault="00B82626" w:rsidP="00B82626">
            <w:pPr>
              <w:spacing w:before="60" w:after="0" w:line="240" w:lineRule="auto"/>
              <w:rPr>
                <w:rFonts w:ascii="Times New Roman" w:eastAsia="Times New Roman" w:hAnsi="Times New Roman"/>
                <w:i/>
                <w:color w:val="000000"/>
                <w:sz w:val="14"/>
                <w:szCs w:val="14"/>
                <w:lang w:eastAsia="fr-FR"/>
              </w:rPr>
            </w:pPr>
            <w:r w:rsidRPr="00B82626">
              <w:rPr>
                <w:rFonts w:ascii="Times New Roman" w:eastAsia="Times New Roman" w:hAnsi="Times New Roman"/>
                <w:i/>
                <w:color w:val="000000"/>
                <w:sz w:val="14"/>
                <w:szCs w:val="14"/>
                <w:lang w:eastAsia="fr-FR"/>
              </w:rPr>
              <w:t>03. Invalidité</w:t>
            </w:r>
          </w:p>
          <w:p w:rsidR="00B82626" w:rsidRPr="00B82626" w:rsidRDefault="00B82626" w:rsidP="00B82626">
            <w:pPr>
              <w:spacing w:before="60" w:after="0" w:line="240" w:lineRule="auto"/>
              <w:rPr>
                <w:rFonts w:ascii="Times New Roman" w:eastAsia="Times New Roman" w:hAnsi="Times New Roman"/>
                <w:i/>
                <w:color w:val="000000"/>
                <w:sz w:val="14"/>
                <w:szCs w:val="14"/>
                <w:lang w:eastAsia="fr-FR"/>
              </w:rPr>
            </w:pPr>
            <w:r w:rsidRPr="00B82626">
              <w:rPr>
                <w:rFonts w:ascii="Times New Roman" w:eastAsia="Times New Roman" w:hAnsi="Times New Roman"/>
                <w:i/>
                <w:color w:val="000000"/>
                <w:sz w:val="14"/>
                <w:szCs w:val="14"/>
                <w:lang w:eastAsia="fr-FR"/>
              </w:rPr>
              <w:t>04. Vacances</w:t>
            </w:r>
          </w:p>
          <w:p w:rsidR="00B82626" w:rsidRPr="00B82626" w:rsidRDefault="00B82626" w:rsidP="00B82626">
            <w:pPr>
              <w:spacing w:before="60" w:after="0" w:line="240" w:lineRule="auto"/>
              <w:rPr>
                <w:rFonts w:ascii="Times New Roman" w:eastAsia="Times New Roman" w:hAnsi="Times New Roman"/>
                <w:i/>
                <w:color w:val="000000"/>
                <w:sz w:val="14"/>
                <w:szCs w:val="14"/>
                <w:lang w:eastAsia="fr-FR"/>
              </w:rPr>
            </w:pPr>
            <w:r w:rsidRPr="00B82626">
              <w:rPr>
                <w:rFonts w:ascii="Times New Roman" w:eastAsia="Times New Roman" w:hAnsi="Times New Roman"/>
                <w:i/>
                <w:color w:val="000000"/>
                <w:sz w:val="14"/>
                <w:szCs w:val="14"/>
                <w:lang w:eastAsia="fr-FR"/>
              </w:rPr>
              <w:t>05. Raisons personnelles, responsabilités familiales</w:t>
            </w:r>
          </w:p>
          <w:p w:rsidR="00B82626" w:rsidRPr="00B82626" w:rsidRDefault="00B82626" w:rsidP="00B82626">
            <w:pPr>
              <w:spacing w:before="60" w:after="0" w:line="240" w:lineRule="auto"/>
              <w:rPr>
                <w:rFonts w:ascii="Times New Roman" w:eastAsia="Times New Roman" w:hAnsi="Times New Roman"/>
                <w:i/>
                <w:color w:val="000000"/>
                <w:sz w:val="14"/>
                <w:szCs w:val="14"/>
                <w:lang w:eastAsia="fr-FR"/>
              </w:rPr>
            </w:pPr>
            <w:r w:rsidRPr="00B82626">
              <w:rPr>
                <w:rFonts w:ascii="Times New Roman" w:eastAsia="Times New Roman" w:hAnsi="Times New Roman"/>
                <w:i/>
                <w:color w:val="000000"/>
                <w:sz w:val="14"/>
                <w:szCs w:val="14"/>
                <w:lang w:eastAsia="fr-FR"/>
              </w:rPr>
              <w:t>06. Congé-formation ou formation (en dehors du lieu de travail)</w:t>
            </w:r>
          </w:p>
          <w:p w:rsidR="00B82626" w:rsidRPr="00B82626" w:rsidRDefault="00B82626" w:rsidP="00B82626">
            <w:pPr>
              <w:spacing w:before="60" w:after="0" w:line="240" w:lineRule="auto"/>
              <w:rPr>
                <w:rFonts w:ascii="Times New Roman" w:eastAsia="Times New Roman" w:hAnsi="Times New Roman"/>
                <w:i/>
                <w:color w:val="000000"/>
                <w:sz w:val="14"/>
                <w:szCs w:val="14"/>
                <w:lang w:eastAsia="fr-FR"/>
              </w:rPr>
            </w:pPr>
            <w:r w:rsidRPr="00B82626">
              <w:rPr>
                <w:rFonts w:ascii="Times New Roman" w:eastAsia="Times New Roman" w:hAnsi="Times New Roman"/>
                <w:i/>
                <w:color w:val="000000"/>
                <w:sz w:val="14"/>
                <w:szCs w:val="14"/>
                <w:lang w:eastAsia="fr-FR"/>
              </w:rPr>
              <w:t>07. Grève</w:t>
            </w:r>
          </w:p>
          <w:p w:rsidR="00B82626" w:rsidRPr="00B82626" w:rsidRDefault="00B82626" w:rsidP="00B82626">
            <w:pPr>
              <w:spacing w:before="60" w:after="0" w:line="240" w:lineRule="auto"/>
              <w:rPr>
                <w:rFonts w:ascii="Times New Roman" w:eastAsia="Times New Roman" w:hAnsi="Times New Roman"/>
                <w:i/>
                <w:color w:val="000000"/>
                <w:sz w:val="14"/>
                <w:szCs w:val="14"/>
                <w:lang w:eastAsia="fr-FR"/>
              </w:rPr>
            </w:pPr>
            <w:r w:rsidRPr="00B82626">
              <w:rPr>
                <w:rFonts w:ascii="Times New Roman" w:eastAsia="Times New Roman" w:hAnsi="Times New Roman"/>
                <w:i/>
                <w:color w:val="000000"/>
                <w:sz w:val="14"/>
                <w:szCs w:val="14"/>
                <w:lang w:eastAsia="fr-FR"/>
              </w:rPr>
              <w:t>08. Licenciement temporaire (lien formel avec un emploi)</w:t>
            </w:r>
          </w:p>
          <w:p w:rsidR="00B82626" w:rsidRPr="00B82626" w:rsidRDefault="00B82626" w:rsidP="00B82626">
            <w:pPr>
              <w:spacing w:before="60" w:after="0" w:line="240" w:lineRule="auto"/>
              <w:rPr>
                <w:rFonts w:ascii="Times New Roman" w:eastAsia="Times New Roman" w:hAnsi="Times New Roman"/>
                <w:i/>
                <w:color w:val="000000"/>
                <w:sz w:val="14"/>
                <w:szCs w:val="14"/>
                <w:lang w:eastAsia="fr-FR"/>
              </w:rPr>
            </w:pPr>
            <w:r w:rsidRPr="00B82626">
              <w:rPr>
                <w:rFonts w:ascii="Times New Roman" w:eastAsia="Times New Roman" w:hAnsi="Times New Roman"/>
                <w:i/>
                <w:color w:val="000000"/>
                <w:sz w:val="14"/>
                <w:szCs w:val="14"/>
                <w:lang w:eastAsia="fr-FR"/>
              </w:rPr>
              <w:t>09. Faillite de l’entreprise</w:t>
            </w:r>
          </w:p>
          <w:p w:rsidR="00B82626" w:rsidRPr="00B82626" w:rsidRDefault="00B82626" w:rsidP="00B82626">
            <w:pPr>
              <w:spacing w:before="60" w:after="0" w:line="240" w:lineRule="auto"/>
              <w:rPr>
                <w:rFonts w:ascii="Times New Roman" w:eastAsia="Times New Roman" w:hAnsi="Times New Roman"/>
                <w:i/>
                <w:color w:val="000000"/>
                <w:sz w:val="14"/>
                <w:szCs w:val="14"/>
                <w:lang w:eastAsia="fr-FR"/>
              </w:rPr>
            </w:pPr>
            <w:r w:rsidRPr="00B82626">
              <w:rPr>
                <w:rFonts w:ascii="Times New Roman" w:eastAsia="Times New Roman" w:hAnsi="Times New Roman"/>
                <w:i/>
                <w:color w:val="000000"/>
                <w:sz w:val="14"/>
                <w:szCs w:val="14"/>
                <w:lang w:eastAsia="fr-FR"/>
              </w:rPr>
              <w:t>10. Période creuse, basse saison</w:t>
            </w:r>
          </w:p>
          <w:p w:rsidR="00B82626" w:rsidRPr="00B82626" w:rsidRDefault="00B82626" w:rsidP="00B82626">
            <w:pPr>
              <w:spacing w:before="60" w:after="0" w:line="240" w:lineRule="auto"/>
              <w:rPr>
                <w:rFonts w:ascii="Times New Roman" w:eastAsia="Times New Roman" w:hAnsi="Times New Roman"/>
                <w:i/>
                <w:color w:val="000000"/>
                <w:sz w:val="14"/>
                <w:szCs w:val="14"/>
                <w:lang w:eastAsia="fr-FR"/>
              </w:rPr>
            </w:pPr>
            <w:r w:rsidRPr="00B82626">
              <w:rPr>
                <w:rFonts w:ascii="Times New Roman" w:eastAsia="Times New Roman" w:hAnsi="Times New Roman"/>
                <w:i/>
                <w:color w:val="000000"/>
                <w:sz w:val="14"/>
                <w:szCs w:val="14"/>
                <w:lang w:eastAsia="fr-FR"/>
              </w:rPr>
              <w:t>11. Désorganisation temporaire, suspension du travail (intempéries, panne mécanique ou électrique, pénurie de matières premières, de carburant, etc.)</w:t>
            </w:r>
          </w:p>
          <w:p w:rsidR="00B82626" w:rsidRPr="00B82626" w:rsidRDefault="00B82626" w:rsidP="00B82626">
            <w:pPr>
              <w:spacing w:before="60" w:after="0" w:line="240" w:lineRule="auto"/>
              <w:rPr>
                <w:rFonts w:ascii="Times New Roman" w:eastAsia="Times New Roman" w:hAnsi="Times New Roman"/>
                <w:i/>
                <w:color w:val="000000"/>
                <w:sz w:val="14"/>
                <w:szCs w:val="14"/>
                <w:lang w:eastAsia="fr-FR"/>
              </w:rPr>
            </w:pPr>
            <w:r w:rsidRPr="00B82626">
              <w:rPr>
                <w:rFonts w:ascii="Times New Roman" w:eastAsia="Times New Roman" w:hAnsi="Times New Roman"/>
                <w:i/>
                <w:color w:val="000000"/>
                <w:sz w:val="14"/>
                <w:szCs w:val="14"/>
                <w:lang w:eastAsia="fr-FR"/>
              </w:rPr>
              <w:t>12. Autre raison (économique) indépendante de ma volonté</w:t>
            </w:r>
          </w:p>
          <w:p w:rsidR="00B82626" w:rsidRPr="00B82626" w:rsidRDefault="00B82626" w:rsidP="00B82626">
            <w:pPr>
              <w:spacing w:before="60" w:after="0" w:line="240" w:lineRule="auto"/>
              <w:rPr>
                <w:rFonts w:ascii="Times New Roman" w:eastAsia="Times New Roman" w:hAnsi="Times New Roman"/>
                <w:i/>
                <w:color w:val="000000"/>
                <w:sz w:val="14"/>
                <w:szCs w:val="14"/>
                <w:lang w:eastAsia="fr-FR"/>
              </w:rPr>
            </w:pPr>
            <w:r w:rsidRPr="00B82626">
              <w:rPr>
                <w:rFonts w:ascii="Times New Roman" w:eastAsia="Times New Roman" w:hAnsi="Times New Roman"/>
                <w:i/>
                <w:color w:val="000000"/>
                <w:sz w:val="14"/>
                <w:szCs w:val="14"/>
                <w:lang w:eastAsia="fr-FR"/>
              </w:rPr>
              <w:t>13. Diminution de l'activité économique, hors-saison</w:t>
            </w:r>
          </w:p>
          <w:p w:rsidR="00DE1399" w:rsidRPr="000A72C4" w:rsidRDefault="00B82626" w:rsidP="00B82626">
            <w:pPr>
              <w:spacing w:after="60" w:line="240" w:lineRule="auto"/>
              <w:jc w:val="center"/>
              <w:rPr>
                <w:rFonts w:ascii="Times New Roman" w:hAnsi="Times New Roman"/>
              </w:rPr>
            </w:pPr>
            <w:r w:rsidRPr="00B82626">
              <w:rPr>
                <w:rFonts w:ascii="Times New Roman" w:eastAsia="Times New Roman" w:hAnsi="Times New Roman"/>
                <w:lang w:eastAsia="fr-FR"/>
              </w:rPr>
              <w:t>|__|__|</w:t>
            </w:r>
          </w:p>
        </w:tc>
        <w:tc>
          <w:tcPr>
            <w:tcW w:w="503" w:type="pct"/>
          </w:tcPr>
          <w:p w:rsidR="00B82626" w:rsidRDefault="00B82626" w:rsidP="00B82626">
            <w:pPr>
              <w:spacing w:after="1560" w:line="240" w:lineRule="auto"/>
              <w:jc w:val="center"/>
              <w:rPr>
                <w:rFonts w:ascii="Times New Roman" w:eastAsia="Times New Roman" w:hAnsi="Times New Roman"/>
                <w:b/>
                <w:sz w:val="16"/>
                <w:szCs w:val="16"/>
                <w:lang w:eastAsia="fr-FR"/>
              </w:rPr>
            </w:pPr>
            <w:r w:rsidRPr="0034555B">
              <w:rPr>
                <w:rFonts w:ascii="Times New Roman" w:eastAsia="Times New Roman" w:hAnsi="Times New Roman"/>
                <w:b/>
                <w:sz w:val="16"/>
                <w:szCs w:val="16"/>
                <w:lang w:eastAsia="fr-FR"/>
              </w:rPr>
              <w:t xml:space="preserve">01 à 12 </w:t>
            </w:r>
            <w:r w:rsidRPr="0034555B">
              <w:rPr>
                <w:rFonts w:ascii="Times New Roman" w:eastAsia="Times New Roman" w:hAnsi="Times New Roman"/>
                <w:b/>
                <w:sz w:val="16"/>
                <w:szCs w:val="16"/>
                <w:lang w:eastAsia="fr-FR"/>
              </w:rPr>
              <w:sym w:font="Wingdings" w:char="F0F0"/>
            </w:r>
            <w:r>
              <w:rPr>
                <w:rFonts w:ascii="Times New Roman" w:eastAsia="Times New Roman" w:hAnsi="Times New Roman"/>
                <w:b/>
                <w:sz w:val="16"/>
                <w:szCs w:val="16"/>
                <w:lang w:eastAsia="fr-FR"/>
              </w:rPr>
              <w:t xml:space="preserve"> E</w:t>
            </w:r>
            <w:r w:rsidRPr="0034555B">
              <w:rPr>
                <w:rFonts w:ascii="Times New Roman" w:eastAsia="Times New Roman" w:hAnsi="Times New Roman"/>
                <w:b/>
                <w:sz w:val="16"/>
                <w:szCs w:val="16"/>
                <w:lang w:eastAsia="fr-FR"/>
              </w:rPr>
              <w:t>1</w:t>
            </w:r>
          </w:p>
          <w:p w:rsidR="00DE1399" w:rsidRPr="000A72C4" w:rsidRDefault="00B82626" w:rsidP="00B82626">
            <w:pPr>
              <w:spacing w:after="0" w:line="240" w:lineRule="auto"/>
              <w:rPr>
                <w:rFonts w:ascii="Times New Roman" w:hAnsi="Times New Roman"/>
              </w:rPr>
            </w:pPr>
            <w:r>
              <w:rPr>
                <w:rFonts w:ascii="Times New Roman" w:eastAsia="Times New Roman" w:hAnsi="Times New Roman"/>
                <w:b/>
                <w:sz w:val="16"/>
                <w:szCs w:val="16"/>
                <w:lang w:eastAsia="fr-FR"/>
              </w:rPr>
              <w:t xml:space="preserve">13 </w:t>
            </w:r>
            <w:r w:rsidRPr="0034555B">
              <w:rPr>
                <w:rFonts w:ascii="Times New Roman" w:eastAsia="Times New Roman" w:hAnsi="Times New Roman"/>
                <w:b/>
                <w:sz w:val="16"/>
                <w:szCs w:val="16"/>
                <w:lang w:eastAsia="fr-FR"/>
              </w:rPr>
              <w:sym w:font="Wingdings" w:char="F0F0"/>
            </w:r>
            <w:r>
              <w:rPr>
                <w:rFonts w:ascii="Times New Roman" w:eastAsia="Times New Roman" w:hAnsi="Times New Roman"/>
                <w:b/>
                <w:sz w:val="16"/>
                <w:szCs w:val="16"/>
                <w:lang w:eastAsia="fr-FR"/>
              </w:rPr>
              <w:t>F1</w:t>
            </w:r>
          </w:p>
        </w:tc>
      </w:tr>
    </w:tbl>
    <w:p w:rsidR="0019552E" w:rsidRPr="000A72C4" w:rsidRDefault="0019552E" w:rsidP="00BE1520">
      <w:pPr>
        <w:spacing w:after="0"/>
        <w:rPr>
          <w:rFonts w:ascii="Times New Roman" w:eastAsia="Times New Roman" w:hAnsi="Times New Roman"/>
          <w:b/>
          <w:bCs/>
          <w:lang w:eastAsia="fr-FR"/>
        </w:rPr>
      </w:pPr>
    </w:p>
    <w:p w:rsidR="00EC0702" w:rsidRDefault="00EC0702" w:rsidP="00042A79">
      <w:pPr>
        <w:spacing w:after="120" w:line="240" w:lineRule="auto"/>
        <w:rPr>
          <w:rFonts w:ascii="Times New Roman" w:eastAsia="Times New Roman" w:hAnsi="Times New Roman"/>
          <w:b/>
          <w:bCs/>
          <w:lang w:eastAsia="fr-FR"/>
        </w:rPr>
      </w:pPr>
    </w:p>
    <w:p w:rsidR="00EC0702" w:rsidRDefault="00EC0702" w:rsidP="00042A79">
      <w:pPr>
        <w:spacing w:after="120" w:line="240" w:lineRule="auto"/>
        <w:rPr>
          <w:rFonts w:ascii="Times New Roman" w:eastAsia="Times New Roman" w:hAnsi="Times New Roman"/>
          <w:b/>
          <w:bCs/>
          <w:lang w:eastAsia="fr-FR"/>
        </w:rPr>
      </w:pPr>
    </w:p>
    <w:p w:rsidR="00EC0702" w:rsidRDefault="00EC0702" w:rsidP="00042A79">
      <w:pPr>
        <w:spacing w:after="120" w:line="240" w:lineRule="auto"/>
        <w:rPr>
          <w:rFonts w:ascii="Times New Roman" w:eastAsia="Times New Roman" w:hAnsi="Times New Roman"/>
          <w:b/>
          <w:bCs/>
          <w:lang w:eastAsia="fr-FR"/>
        </w:rPr>
      </w:pPr>
    </w:p>
    <w:p w:rsidR="00EC0702" w:rsidRDefault="00EC0702" w:rsidP="00042A79">
      <w:pPr>
        <w:spacing w:after="120" w:line="240" w:lineRule="auto"/>
        <w:rPr>
          <w:rFonts w:ascii="Times New Roman" w:eastAsia="Times New Roman" w:hAnsi="Times New Roman"/>
          <w:b/>
          <w:bCs/>
          <w:lang w:eastAsia="fr-FR"/>
        </w:rPr>
      </w:pPr>
    </w:p>
    <w:p w:rsidR="00EC0702" w:rsidRDefault="00EC0702" w:rsidP="00042A79">
      <w:pPr>
        <w:spacing w:after="120" w:line="240" w:lineRule="auto"/>
        <w:rPr>
          <w:rFonts w:ascii="Times New Roman" w:eastAsia="Times New Roman" w:hAnsi="Times New Roman"/>
          <w:b/>
          <w:bCs/>
          <w:lang w:eastAsia="fr-FR"/>
        </w:rPr>
      </w:pPr>
    </w:p>
    <w:p w:rsidR="00EC0702" w:rsidRDefault="00EC0702" w:rsidP="00042A79">
      <w:pPr>
        <w:spacing w:after="120" w:line="240" w:lineRule="auto"/>
        <w:rPr>
          <w:rFonts w:ascii="Times New Roman" w:eastAsia="Times New Roman" w:hAnsi="Times New Roman"/>
          <w:b/>
          <w:bCs/>
          <w:lang w:eastAsia="fr-FR"/>
        </w:rPr>
      </w:pPr>
    </w:p>
    <w:p w:rsidR="00EC0702" w:rsidRDefault="00EC0702" w:rsidP="00042A79">
      <w:pPr>
        <w:spacing w:after="120" w:line="240" w:lineRule="auto"/>
        <w:rPr>
          <w:rFonts w:ascii="Times New Roman" w:eastAsia="Times New Roman" w:hAnsi="Times New Roman"/>
          <w:b/>
          <w:bCs/>
          <w:lang w:eastAsia="fr-FR"/>
        </w:rPr>
      </w:pPr>
    </w:p>
    <w:p w:rsidR="006061C5" w:rsidRDefault="006061C5" w:rsidP="00042A79">
      <w:pPr>
        <w:spacing w:after="120" w:line="240" w:lineRule="auto"/>
        <w:rPr>
          <w:rFonts w:ascii="Times New Roman" w:eastAsia="Times New Roman" w:hAnsi="Times New Roman"/>
          <w:b/>
          <w:bCs/>
          <w:lang w:eastAsia="fr-FR"/>
        </w:rPr>
      </w:pPr>
    </w:p>
    <w:p w:rsidR="006061C5" w:rsidRDefault="006061C5" w:rsidP="00042A79">
      <w:pPr>
        <w:spacing w:after="120" w:line="240" w:lineRule="auto"/>
        <w:rPr>
          <w:rFonts w:ascii="Times New Roman" w:eastAsia="Times New Roman" w:hAnsi="Times New Roman"/>
          <w:b/>
          <w:bCs/>
          <w:lang w:eastAsia="fr-FR"/>
        </w:rPr>
      </w:pPr>
    </w:p>
    <w:p w:rsidR="006061C5" w:rsidRDefault="006061C5" w:rsidP="00042A79">
      <w:pPr>
        <w:spacing w:after="120" w:line="240" w:lineRule="auto"/>
        <w:rPr>
          <w:rFonts w:ascii="Times New Roman" w:eastAsia="Times New Roman" w:hAnsi="Times New Roman"/>
          <w:b/>
          <w:bCs/>
          <w:lang w:eastAsia="fr-FR"/>
        </w:rPr>
      </w:pPr>
    </w:p>
    <w:p w:rsidR="006061C5" w:rsidRDefault="006061C5" w:rsidP="00042A79">
      <w:pPr>
        <w:spacing w:after="120" w:line="240" w:lineRule="auto"/>
        <w:rPr>
          <w:rFonts w:ascii="Times New Roman" w:eastAsia="Times New Roman" w:hAnsi="Times New Roman"/>
          <w:b/>
          <w:bCs/>
          <w:lang w:eastAsia="fr-FR"/>
        </w:rPr>
      </w:pPr>
    </w:p>
    <w:p w:rsidR="006061C5" w:rsidRDefault="006061C5" w:rsidP="00042A79">
      <w:pPr>
        <w:spacing w:after="120" w:line="240" w:lineRule="auto"/>
        <w:rPr>
          <w:rFonts w:ascii="Times New Roman" w:eastAsia="Times New Roman" w:hAnsi="Times New Roman"/>
          <w:b/>
          <w:bCs/>
          <w:lang w:eastAsia="fr-FR"/>
        </w:rPr>
      </w:pPr>
    </w:p>
    <w:p w:rsidR="006061C5" w:rsidRDefault="006061C5" w:rsidP="00042A79">
      <w:pPr>
        <w:spacing w:after="120" w:line="240" w:lineRule="auto"/>
        <w:rPr>
          <w:rFonts w:ascii="Times New Roman" w:eastAsia="Times New Roman" w:hAnsi="Times New Roman"/>
          <w:b/>
          <w:bCs/>
          <w:lang w:eastAsia="fr-FR"/>
        </w:rPr>
      </w:pPr>
    </w:p>
    <w:p w:rsidR="006061C5" w:rsidRDefault="006061C5" w:rsidP="00042A79">
      <w:pPr>
        <w:spacing w:after="120" w:line="240" w:lineRule="auto"/>
        <w:rPr>
          <w:rFonts w:ascii="Times New Roman" w:eastAsia="Times New Roman" w:hAnsi="Times New Roman"/>
          <w:b/>
          <w:bCs/>
          <w:lang w:eastAsia="fr-FR"/>
        </w:rPr>
      </w:pPr>
    </w:p>
    <w:p w:rsidR="006061C5" w:rsidRDefault="006061C5" w:rsidP="00042A79">
      <w:pPr>
        <w:spacing w:after="120" w:line="240" w:lineRule="auto"/>
        <w:rPr>
          <w:rFonts w:ascii="Times New Roman" w:eastAsia="Times New Roman" w:hAnsi="Times New Roman"/>
          <w:b/>
          <w:bCs/>
          <w:lang w:eastAsia="fr-FR"/>
        </w:rPr>
      </w:pPr>
    </w:p>
    <w:p w:rsidR="006061C5" w:rsidRDefault="006061C5" w:rsidP="00042A79">
      <w:pPr>
        <w:spacing w:after="120" w:line="240" w:lineRule="auto"/>
        <w:rPr>
          <w:rFonts w:ascii="Times New Roman" w:eastAsia="Times New Roman" w:hAnsi="Times New Roman"/>
          <w:b/>
          <w:bCs/>
          <w:lang w:eastAsia="fr-FR"/>
        </w:rPr>
      </w:pPr>
    </w:p>
    <w:p w:rsidR="005E5AAE" w:rsidRPr="00007F45" w:rsidRDefault="005C279B" w:rsidP="00042A79">
      <w:pPr>
        <w:spacing w:after="120" w:line="240" w:lineRule="auto"/>
        <w:rPr>
          <w:rFonts w:ascii="Times New Roman" w:eastAsia="Times New Roman" w:hAnsi="Times New Roman"/>
          <w:b/>
          <w:bCs/>
          <w:lang w:eastAsia="fr-FR"/>
        </w:rPr>
      </w:pPr>
      <w:r w:rsidRPr="000A72C4">
        <w:rPr>
          <w:rFonts w:ascii="Times New Roman" w:eastAsia="Times New Roman" w:hAnsi="Times New Roman"/>
          <w:b/>
          <w:bCs/>
          <w:lang w:eastAsia="fr-FR"/>
        </w:rPr>
        <w:t xml:space="preserve">SECTION </w:t>
      </w:r>
      <w:r w:rsidR="0019552E">
        <w:rPr>
          <w:rFonts w:ascii="Times New Roman" w:eastAsia="Times New Roman" w:hAnsi="Times New Roman"/>
          <w:b/>
          <w:bCs/>
          <w:lang w:eastAsia="fr-FR"/>
        </w:rPr>
        <w:t>E</w:t>
      </w:r>
      <w:r>
        <w:rPr>
          <w:rFonts w:ascii="Times New Roman" w:eastAsia="Times New Roman" w:hAnsi="Times New Roman"/>
          <w:b/>
          <w:bCs/>
          <w:lang w:eastAsia="fr-FR"/>
        </w:rPr>
        <w:t> :</w:t>
      </w:r>
      <w:r w:rsidRPr="00007F45">
        <w:rPr>
          <w:rFonts w:ascii="Times New Roman" w:eastAsia="Times New Roman" w:hAnsi="Times New Roman"/>
          <w:b/>
          <w:bCs/>
          <w:lang w:eastAsia="fr-FR"/>
        </w:rPr>
        <w:t xml:space="preserve"> JEUNES TRAVAILLEURS</w:t>
      </w:r>
    </w:p>
    <w:tbl>
      <w:tblPr>
        <w:tblpPr w:leftFromText="141" w:rightFromText="141" w:vertAnchor="page" w:horzAnchor="margin" w:tblpY="1190"/>
        <w:tblW w:w="10606"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Look w:val="04A0" w:firstRow="1" w:lastRow="0" w:firstColumn="1" w:lastColumn="0" w:noHBand="0" w:noVBand="1"/>
      </w:tblPr>
      <w:tblGrid>
        <w:gridCol w:w="675"/>
        <w:gridCol w:w="4678"/>
        <w:gridCol w:w="2693"/>
        <w:gridCol w:w="161"/>
        <w:gridCol w:w="1276"/>
        <w:gridCol w:w="1123"/>
      </w:tblGrid>
      <w:tr w:rsidR="003336EB" w:rsidRPr="000A72C4" w:rsidTr="007578FB">
        <w:trPr>
          <w:trHeight w:val="275"/>
        </w:trPr>
        <w:tc>
          <w:tcPr>
            <w:tcW w:w="675" w:type="dxa"/>
            <w:shd w:val="clear" w:color="auto" w:fill="auto"/>
          </w:tcPr>
          <w:p w:rsidR="003336EB" w:rsidRPr="003336EB" w:rsidRDefault="003336EB" w:rsidP="005F55CB">
            <w:pPr>
              <w:spacing w:after="60" w:line="240" w:lineRule="auto"/>
              <w:jc w:val="center"/>
              <w:rPr>
                <w:rFonts w:ascii="Times New Roman" w:eastAsia="Times New Roman" w:hAnsi="Times New Roman"/>
                <w:b/>
                <w:sz w:val="20"/>
                <w:szCs w:val="20"/>
                <w:lang w:eastAsia="fr-FR"/>
              </w:rPr>
            </w:pPr>
            <w:r w:rsidRPr="003336EB">
              <w:rPr>
                <w:rFonts w:ascii="Times New Roman" w:eastAsia="Times New Roman" w:hAnsi="Times New Roman"/>
                <w:b/>
                <w:sz w:val="20"/>
                <w:szCs w:val="20"/>
                <w:lang w:eastAsia="fr-FR"/>
              </w:rPr>
              <w:t>N°</w:t>
            </w:r>
          </w:p>
        </w:tc>
        <w:tc>
          <w:tcPr>
            <w:tcW w:w="4678" w:type="dxa"/>
            <w:shd w:val="clear" w:color="auto" w:fill="auto"/>
          </w:tcPr>
          <w:p w:rsidR="003336EB" w:rsidRPr="003336EB" w:rsidRDefault="003336EB" w:rsidP="005F55CB">
            <w:pPr>
              <w:pStyle w:val="1Intvwqst"/>
              <w:widowControl w:val="0"/>
              <w:spacing w:after="60"/>
              <w:ind w:left="0" w:firstLine="0"/>
              <w:jc w:val="center"/>
              <w:rPr>
                <w:rFonts w:ascii="Times New Roman" w:hAnsi="Times New Roman"/>
                <w:b/>
                <w:lang w:val="fr-FR"/>
              </w:rPr>
            </w:pPr>
            <w:r w:rsidRPr="003336EB">
              <w:rPr>
                <w:rFonts w:ascii="Times New Roman" w:hAnsi="Times New Roman"/>
                <w:b/>
                <w:lang w:val="fr-FR"/>
              </w:rPr>
              <w:t>Questions  ou  filtres</w:t>
            </w:r>
          </w:p>
        </w:tc>
        <w:tc>
          <w:tcPr>
            <w:tcW w:w="4130" w:type="dxa"/>
            <w:gridSpan w:val="3"/>
            <w:shd w:val="clear" w:color="auto" w:fill="auto"/>
          </w:tcPr>
          <w:p w:rsidR="003336EB" w:rsidRPr="003336EB" w:rsidRDefault="003336EB" w:rsidP="005F55CB">
            <w:pPr>
              <w:pStyle w:val="Responsecategs"/>
              <w:widowControl w:val="0"/>
              <w:spacing w:after="60"/>
              <w:ind w:left="0" w:firstLine="0"/>
              <w:jc w:val="center"/>
              <w:rPr>
                <w:rFonts w:ascii="Times New Roman" w:hAnsi="Times New Roman"/>
                <w:b/>
                <w:smallCaps/>
                <w:lang w:val="fr-FR"/>
              </w:rPr>
            </w:pPr>
            <w:r w:rsidRPr="003336EB">
              <w:rPr>
                <w:rFonts w:ascii="Times New Roman" w:hAnsi="Times New Roman"/>
                <w:b/>
                <w:smallCaps/>
                <w:lang w:val="fr-FR"/>
              </w:rPr>
              <w:t>Codes</w:t>
            </w:r>
          </w:p>
        </w:tc>
        <w:tc>
          <w:tcPr>
            <w:tcW w:w="1123" w:type="dxa"/>
            <w:shd w:val="clear" w:color="auto" w:fill="auto"/>
          </w:tcPr>
          <w:p w:rsidR="003336EB" w:rsidRPr="003336EB" w:rsidRDefault="003336EB" w:rsidP="005F55CB">
            <w:pPr>
              <w:pStyle w:val="skipcolumn"/>
              <w:widowControl w:val="0"/>
              <w:spacing w:after="60"/>
              <w:jc w:val="center"/>
              <w:rPr>
                <w:rFonts w:ascii="Times New Roman" w:hAnsi="Times New Roman"/>
                <w:b/>
                <w:lang w:val="fr-FR"/>
              </w:rPr>
            </w:pPr>
            <w:r w:rsidRPr="003336EB">
              <w:rPr>
                <w:rFonts w:ascii="Times New Roman" w:hAnsi="Times New Roman"/>
                <w:b/>
                <w:lang w:val="fr-FR"/>
              </w:rPr>
              <w:t>Passer à</w:t>
            </w:r>
          </w:p>
        </w:tc>
      </w:tr>
      <w:tr w:rsidR="003336EB" w:rsidRPr="000A72C4" w:rsidTr="005D28C9">
        <w:tc>
          <w:tcPr>
            <w:tcW w:w="10606" w:type="dxa"/>
            <w:gridSpan w:val="6"/>
            <w:shd w:val="clear" w:color="auto" w:fill="auto"/>
          </w:tcPr>
          <w:p w:rsidR="003336EB" w:rsidRPr="00C55EB4" w:rsidRDefault="003336EB" w:rsidP="00C55EB4">
            <w:pPr>
              <w:spacing w:after="60" w:line="240" w:lineRule="auto"/>
              <w:rPr>
                <w:rFonts w:ascii="Times New Roman" w:hAnsi="Times New Roman"/>
                <w:i/>
                <w:sz w:val="20"/>
                <w:szCs w:val="20"/>
              </w:rPr>
            </w:pPr>
            <w:r w:rsidRPr="00C55EB4">
              <w:rPr>
                <w:rFonts w:ascii="Times New Roman" w:hAnsi="Times New Roman"/>
                <w:i/>
                <w:sz w:val="20"/>
                <w:szCs w:val="20"/>
              </w:rPr>
              <w:lastRenderedPageBreak/>
              <w:t>Détails personnels concernant le travail</w:t>
            </w:r>
          </w:p>
        </w:tc>
      </w:tr>
      <w:tr w:rsidR="005D28C9" w:rsidRPr="000A72C4" w:rsidTr="007578FB">
        <w:trPr>
          <w:trHeight w:val="2138"/>
        </w:trPr>
        <w:tc>
          <w:tcPr>
            <w:tcW w:w="675" w:type="dxa"/>
            <w:shd w:val="clear" w:color="auto" w:fill="auto"/>
          </w:tcPr>
          <w:p w:rsidR="005D28C9" w:rsidRPr="00CB375B" w:rsidRDefault="005D28C9" w:rsidP="00CB375B">
            <w:pPr>
              <w:rPr>
                <w:rFonts w:ascii="Times New Roman" w:hAnsi="Times New Roman"/>
              </w:rPr>
            </w:pPr>
            <w:r>
              <w:rPr>
                <w:rFonts w:ascii="Times New Roman" w:eastAsia="Times New Roman" w:hAnsi="Times New Roman"/>
                <w:b/>
                <w:sz w:val="16"/>
                <w:szCs w:val="16"/>
                <w:lang w:eastAsia="fr-FR"/>
              </w:rPr>
              <w:t>E</w:t>
            </w:r>
            <w:r w:rsidRPr="00CB375B">
              <w:rPr>
                <w:rFonts w:ascii="Times New Roman" w:eastAsia="Times New Roman" w:hAnsi="Times New Roman"/>
                <w:b/>
                <w:sz w:val="16"/>
                <w:szCs w:val="16"/>
                <w:lang w:eastAsia="fr-FR"/>
              </w:rPr>
              <w:t>.1</w:t>
            </w:r>
          </w:p>
        </w:tc>
        <w:tc>
          <w:tcPr>
            <w:tcW w:w="4678" w:type="dxa"/>
            <w:shd w:val="clear" w:color="auto" w:fill="auto"/>
          </w:tcPr>
          <w:p w:rsidR="005D28C9" w:rsidRDefault="005D28C9" w:rsidP="002F2297">
            <w:pPr>
              <w:spacing w:before="60" w:after="60"/>
              <w:rPr>
                <w:rFonts w:ascii="Times New Roman" w:eastAsia="Times New Roman" w:hAnsi="Times New Roman"/>
                <w:b/>
                <w:color w:val="000000"/>
                <w:sz w:val="18"/>
                <w:szCs w:val="18"/>
                <w:lang w:eastAsia="fr-FR"/>
              </w:rPr>
            </w:pPr>
            <w:r w:rsidRPr="00CB375B">
              <w:rPr>
                <w:rFonts w:ascii="Times New Roman" w:eastAsia="Times New Roman" w:hAnsi="Times New Roman"/>
                <w:b/>
                <w:color w:val="000000"/>
                <w:sz w:val="18"/>
                <w:szCs w:val="18"/>
                <w:lang w:eastAsia="fr-FR"/>
              </w:rPr>
              <w:t xml:space="preserve">Quel genre de travail </w:t>
            </w:r>
            <w:r w:rsidR="00EC0702" w:rsidRPr="00CB375B">
              <w:rPr>
                <w:rFonts w:ascii="Times New Roman" w:eastAsia="Times New Roman" w:hAnsi="Times New Roman"/>
                <w:b/>
                <w:color w:val="000000"/>
                <w:sz w:val="18"/>
                <w:szCs w:val="18"/>
                <w:lang w:eastAsia="fr-FR"/>
              </w:rPr>
              <w:t>faites-vous</w:t>
            </w:r>
            <w:r w:rsidRPr="00CB375B">
              <w:rPr>
                <w:rFonts w:ascii="Times New Roman" w:eastAsia="Times New Roman" w:hAnsi="Times New Roman"/>
                <w:b/>
                <w:color w:val="000000"/>
                <w:sz w:val="18"/>
                <w:szCs w:val="18"/>
                <w:lang w:eastAsia="fr-FR"/>
              </w:rPr>
              <w:t xml:space="preserve"> habituellement dans le cadre de l'emploi/de l'activité que vous aviez la semaine dernière ?</w:t>
            </w:r>
          </w:p>
          <w:p w:rsidR="005D28C9" w:rsidRPr="00CB375B" w:rsidRDefault="005D28C9" w:rsidP="002F2297">
            <w:pPr>
              <w:spacing w:before="60" w:after="60"/>
              <w:rPr>
                <w:rFonts w:ascii="Times New Roman" w:eastAsia="Times New Roman" w:hAnsi="Times New Roman"/>
                <w:b/>
                <w:color w:val="000000"/>
                <w:sz w:val="18"/>
                <w:szCs w:val="18"/>
                <w:lang w:eastAsia="fr-FR"/>
              </w:rPr>
            </w:pPr>
            <w:r w:rsidRPr="0019552E">
              <w:rPr>
                <w:rFonts w:ascii="Times New Roman" w:eastAsia="Times New Roman" w:hAnsi="Times New Roman"/>
                <w:b/>
                <w:color w:val="000000"/>
                <w:sz w:val="18"/>
                <w:szCs w:val="18"/>
                <w:lang w:eastAsia="fr-FR"/>
              </w:rPr>
              <w:t>[Exemples : vendeurs ambulants, agriculture de subsistance, enseignant en établissement primaire, infirmière autorisée, employé de maison, conducteur de camion</w:t>
            </w:r>
          </w:p>
          <w:p w:rsidR="005D28C9" w:rsidRPr="00CB375B" w:rsidRDefault="005D28C9" w:rsidP="00CB375B">
            <w:pPr>
              <w:spacing w:after="60"/>
              <w:rPr>
                <w:rFonts w:ascii="Times New Roman" w:hAnsi="Times New Roman"/>
              </w:rPr>
            </w:pPr>
            <w:r>
              <w:rPr>
                <w:rFonts w:ascii="Times New Roman" w:hAnsi="Times New Roman"/>
                <w:b/>
                <w:bCs/>
                <w:i/>
                <w:sz w:val="16"/>
                <w:szCs w:val="16"/>
              </w:rPr>
              <w:t>Cocher</w:t>
            </w:r>
            <w:r w:rsidRPr="00CB375B">
              <w:rPr>
                <w:rFonts w:ascii="Times New Roman" w:hAnsi="Times New Roman"/>
                <w:b/>
                <w:bCs/>
                <w:i/>
                <w:sz w:val="16"/>
                <w:szCs w:val="16"/>
              </w:rPr>
              <w:t xml:space="preserve"> le métier ou la profession  sur les pointillés</w:t>
            </w:r>
          </w:p>
        </w:tc>
        <w:tc>
          <w:tcPr>
            <w:tcW w:w="4130" w:type="dxa"/>
            <w:gridSpan w:val="3"/>
            <w:shd w:val="clear" w:color="auto" w:fill="auto"/>
            <w:vAlign w:val="center"/>
          </w:tcPr>
          <w:p w:rsidR="005D28C9" w:rsidRDefault="005D28C9" w:rsidP="005D28C9">
            <w:pPr>
              <w:spacing w:after="0" w:line="240" w:lineRule="auto"/>
              <w:rPr>
                <w:rFonts w:ascii="Times New Roman" w:hAnsi="Times New Roman"/>
              </w:rPr>
            </w:pPr>
            <w:r>
              <w:rPr>
                <w:rFonts w:ascii="Times New Roman" w:hAnsi="Times New Roman"/>
              </w:rPr>
              <w:t>__________________________________</w:t>
            </w:r>
          </w:p>
          <w:p w:rsidR="005D28C9" w:rsidRPr="005D28C9" w:rsidRDefault="005D28C9" w:rsidP="005D28C9">
            <w:pPr>
              <w:jc w:val="center"/>
              <w:rPr>
                <w:rFonts w:ascii="Times New Roman" w:hAnsi="Times New Roman"/>
              </w:rPr>
            </w:pPr>
            <w:r w:rsidRPr="005D28C9">
              <w:rPr>
                <w:rFonts w:ascii="Times New Roman" w:hAnsi="Times New Roman"/>
              </w:rPr>
              <w:t>(Titre professionnel)</w:t>
            </w:r>
          </w:p>
        </w:tc>
        <w:tc>
          <w:tcPr>
            <w:tcW w:w="1123" w:type="dxa"/>
            <w:shd w:val="clear" w:color="auto" w:fill="auto"/>
          </w:tcPr>
          <w:p w:rsidR="005D28C9" w:rsidRPr="00CB375B" w:rsidRDefault="005D28C9" w:rsidP="00CB375B">
            <w:pPr>
              <w:rPr>
                <w:rFonts w:ascii="Times New Roman" w:hAnsi="Times New Roman"/>
              </w:rPr>
            </w:pPr>
          </w:p>
        </w:tc>
      </w:tr>
      <w:tr w:rsidR="007578FB" w:rsidRPr="000A72C4" w:rsidTr="007578FB">
        <w:trPr>
          <w:trHeight w:val="330"/>
        </w:trPr>
        <w:tc>
          <w:tcPr>
            <w:tcW w:w="675" w:type="dxa"/>
            <w:vMerge w:val="restart"/>
            <w:shd w:val="clear" w:color="auto" w:fill="auto"/>
          </w:tcPr>
          <w:p w:rsidR="007578FB" w:rsidRDefault="007578FB" w:rsidP="00CB375B">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E.2</w:t>
            </w:r>
          </w:p>
        </w:tc>
        <w:tc>
          <w:tcPr>
            <w:tcW w:w="4678" w:type="dxa"/>
            <w:vMerge w:val="restart"/>
            <w:shd w:val="clear" w:color="auto" w:fill="auto"/>
          </w:tcPr>
          <w:p w:rsidR="007578FB" w:rsidRPr="00CB375B" w:rsidRDefault="007578FB" w:rsidP="002F2297">
            <w:pPr>
              <w:spacing w:before="60" w:after="60"/>
              <w:rPr>
                <w:rFonts w:ascii="Times New Roman" w:eastAsia="Times New Roman" w:hAnsi="Times New Roman"/>
                <w:b/>
                <w:color w:val="000000"/>
                <w:sz w:val="18"/>
                <w:szCs w:val="18"/>
                <w:lang w:eastAsia="fr-FR"/>
              </w:rPr>
            </w:pPr>
            <w:r w:rsidRPr="007578FB">
              <w:rPr>
                <w:rFonts w:ascii="Times New Roman" w:eastAsia="Times New Roman" w:hAnsi="Times New Roman"/>
                <w:b/>
                <w:color w:val="000000"/>
                <w:sz w:val="18"/>
                <w:szCs w:val="18"/>
                <w:lang w:eastAsia="fr-FR"/>
              </w:rPr>
              <w:t>Quelles sont vos principales tâches ou fonctions ?</w:t>
            </w:r>
          </w:p>
        </w:tc>
        <w:tc>
          <w:tcPr>
            <w:tcW w:w="2854" w:type="dxa"/>
            <w:gridSpan w:val="2"/>
            <w:shd w:val="clear" w:color="auto" w:fill="auto"/>
            <w:vAlign w:val="center"/>
          </w:tcPr>
          <w:p w:rsidR="007578FB" w:rsidRDefault="007578FB" w:rsidP="005D28C9">
            <w:pPr>
              <w:spacing w:after="0" w:line="240" w:lineRule="auto"/>
              <w:rPr>
                <w:rFonts w:ascii="Times New Roman" w:hAnsi="Times New Roman"/>
              </w:rPr>
            </w:pPr>
          </w:p>
        </w:tc>
        <w:tc>
          <w:tcPr>
            <w:tcW w:w="1276" w:type="dxa"/>
            <w:shd w:val="clear" w:color="auto" w:fill="auto"/>
            <w:vAlign w:val="center"/>
          </w:tcPr>
          <w:p w:rsidR="007578FB" w:rsidRDefault="007578FB" w:rsidP="005D28C9">
            <w:pPr>
              <w:spacing w:after="0" w:line="240" w:lineRule="auto"/>
              <w:rPr>
                <w:rFonts w:ascii="Times New Roman" w:hAnsi="Times New Roman"/>
              </w:rPr>
            </w:pPr>
            <w:r>
              <w:rPr>
                <w:rFonts w:ascii="Times New Roman" w:hAnsi="Times New Roman"/>
              </w:rPr>
              <w:t>Code</w:t>
            </w:r>
          </w:p>
        </w:tc>
        <w:tc>
          <w:tcPr>
            <w:tcW w:w="1123" w:type="dxa"/>
            <w:vMerge w:val="restart"/>
            <w:shd w:val="clear" w:color="auto" w:fill="auto"/>
          </w:tcPr>
          <w:p w:rsidR="007578FB" w:rsidRPr="00CB375B" w:rsidRDefault="007578FB" w:rsidP="00CB375B">
            <w:pPr>
              <w:rPr>
                <w:rFonts w:ascii="Times New Roman" w:hAnsi="Times New Roman"/>
              </w:rPr>
            </w:pPr>
          </w:p>
        </w:tc>
      </w:tr>
      <w:tr w:rsidR="007578FB" w:rsidRPr="000A72C4" w:rsidTr="007578FB">
        <w:trPr>
          <w:trHeight w:val="1072"/>
        </w:trPr>
        <w:tc>
          <w:tcPr>
            <w:tcW w:w="675" w:type="dxa"/>
            <w:vMerge/>
            <w:shd w:val="clear" w:color="auto" w:fill="auto"/>
          </w:tcPr>
          <w:p w:rsidR="007578FB" w:rsidRDefault="007578FB" w:rsidP="00CB375B">
            <w:pPr>
              <w:rPr>
                <w:rFonts w:ascii="Times New Roman" w:eastAsia="Times New Roman" w:hAnsi="Times New Roman"/>
                <w:b/>
                <w:sz w:val="16"/>
                <w:szCs w:val="16"/>
                <w:lang w:eastAsia="fr-FR"/>
              </w:rPr>
            </w:pPr>
          </w:p>
        </w:tc>
        <w:tc>
          <w:tcPr>
            <w:tcW w:w="4678" w:type="dxa"/>
            <w:vMerge/>
            <w:shd w:val="clear" w:color="auto" w:fill="auto"/>
          </w:tcPr>
          <w:p w:rsidR="007578FB" w:rsidRPr="007578FB" w:rsidRDefault="007578FB" w:rsidP="002F2297">
            <w:pPr>
              <w:spacing w:before="60" w:after="60"/>
              <w:rPr>
                <w:rFonts w:ascii="Times New Roman" w:eastAsia="Times New Roman" w:hAnsi="Times New Roman"/>
                <w:b/>
                <w:color w:val="000000"/>
                <w:sz w:val="18"/>
                <w:szCs w:val="18"/>
                <w:lang w:eastAsia="fr-FR"/>
              </w:rPr>
            </w:pPr>
          </w:p>
        </w:tc>
        <w:tc>
          <w:tcPr>
            <w:tcW w:w="2854" w:type="dxa"/>
            <w:gridSpan w:val="2"/>
            <w:shd w:val="clear" w:color="auto" w:fill="auto"/>
          </w:tcPr>
          <w:p w:rsidR="007578FB" w:rsidRDefault="007578FB" w:rsidP="007578FB">
            <w:pPr>
              <w:spacing w:after="0" w:line="240" w:lineRule="auto"/>
              <w:jc w:val="center"/>
              <w:rPr>
                <w:rFonts w:ascii="Times New Roman" w:hAnsi="Times New Roman"/>
              </w:rPr>
            </w:pPr>
            <w:r>
              <w:rPr>
                <w:rFonts w:ascii="Times New Roman" w:hAnsi="Times New Roman"/>
              </w:rPr>
              <w:t>_______________________</w:t>
            </w:r>
          </w:p>
          <w:p w:rsidR="007578FB" w:rsidRPr="007578FB" w:rsidRDefault="007578FB" w:rsidP="007578FB">
            <w:pPr>
              <w:rPr>
                <w:rFonts w:ascii="Times New Roman" w:hAnsi="Times New Roman"/>
                <w:sz w:val="16"/>
                <w:szCs w:val="16"/>
              </w:rPr>
            </w:pPr>
            <w:r w:rsidRPr="007578FB">
              <w:rPr>
                <w:rFonts w:ascii="Times New Roman" w:hAnsi="Times New Roman"/>
                <w:sz w:val="16"/>
                <w:szCs w:val="16"/>
              </w:rPr>
              <w:t>(Brève description des tâches et fonctions principales)</w:t>
            </w:r>
          </w:p>
        </w:tc>
        <w:tc>
          <w:tcPr>
            <w:tcW w:w="1276" w:type="dxa"/>
            <w:shd w:val="clear" w:color="auto" w:fill="auto"/>
            <w:vAlign w:val="center"/>
          </w:tcPr>
          <w:p w:rsidR="007578FB" w:rsidRDefault="007578FB" w:rsidP="005D28C9">
            <w:pPr>
              <w:spacing w:after="0" w:line="240" w:lineRule="auto"/>
              <w:rPr>
                <w:rFonts w:ascii="Times New Roman" w:hAnsi="Times New Roman"/>
              </w:rPr>
            </w:pPr>
            <w:r w:rsidRPr="000A72C4">
              <w:rPr>
                <w:rFonts w:ascii="Times New Roman" w:eastAsia="Times New Roman" w:hAnsi="Times New Roman"/>
                <w:sz w:val="20"/>
                <w:szCs w:val="20"/>
                <w:shd w:val="clear" w:color="auto" w:fill="A6A6A6"/>
                <w:lang w:eastAsia="fr-FR"/>
              </w:rPr>
              <w:t>|__|__|__|__||</w:t>
            </w:r>
          </w:p>
        </w:tc>
        <w:tc>
          <w:tcPr>
            <w:tcW w:w="1123" w:type="dxa"/>
            <w:vMerge/>
            <w:shd w:val="clear" w:color="auto" w:fill="auto"/>
          </w:tcPr>
          <w:p w:rsidR="007578FB" w:rsidRPr="00CB375B" w:rsidRDefault="007578FB" w:rsidP="00CB375B">
            <w:pPr>
              <w:rPr>
                <w:rFonts w:ascii="Times New Roman" w:hAnsi="Times New Roman"/>
              </w:rPr>
            </w:pPr>
          </w:p>
        </w:tc>
      </w:tr>
      <w:tr w:rsidR="007578FB" w:rsidRPr="000A72C4" w:rsidTr="007578FB">
        <w:trPr>
          <w:trHeight w:val="337"/>
        </w:trPr>
        <w:tc>
          <w:tcPr>
            <w:tcW w:w="10606" w:type="dxa"/>
            <w:gridSpan w:val="6"/>
            <w:shd w:val="clear" w:color="auto" w:fill="auto"/>
          </w:tcPr>
          <w:p w:rsidR="007578FB" w:rsidRPr="00CB375B" w:rsidRDefault="007578FB" w:rsidP="007578FB">
            <w:pPr>
              <w:spacing w:after="60" w:line="240" w:lineRule="auto"/>
              <w:rPr>
                <w:rFonts w:ascii="Times New Roman" w:hAnsi="Times New Roman"/>
              </w:rPr>
            </w:pPr>
            <w:r w:rsidRPr="007578FB">
              <w:rPr>
                <w:rFonts w:ascii="Times New Roman" w:hAnsi="Times New Roman"/>
                <w:i/>
                <w:sz w:val="20"/>
                <w:szCs w:val="20"/>
              </w:rPr>
              <w:t>Détails concernant l'entreprise ou le lieu de travail</w:t>
            </w:r>
          </w:p>
        </w:tc>
      </w:tr>
      <w:tr w:rsidR="00777C8A" w:rsidRPr="000A72C4" w:rsidTr="007578FB">
        <w:trPr>
          <w:trHeight w:val="1005"/>
        </w:trPr>
        <w:tc>
          <w:tcPr>
            <w:tcW w:w="675" w:type="dxa"/>
            <w:vMerge w:val="restart"/>
            <w:shd w:val="clear" w:color="auto" w:fill="auto"/>
          </w:tcPr>
          <w:p w:rsidR="00777C8A" w:rsidRPr="00CB375B" w:rsidRDefault="007578FB" w:rsidP="00CB375B">
            <w:pPr>
              <w:rPr>
                <w:rFonts w:ascii="Times New Roman" w:hAnsi="Times New Roman"/>
              </w:rPr>
            </w:pPr>
            <w:r>
              <w:rPr>
                <w:rFonts w:ascii="Times New Roman" w:eastAsia="Times New Roman" w:hAnsi="Times New Roman"/>
                <w:b/>
                <w:sz w:val="16"/>
                <w:szCs w:val="16"/>
                <w:lang w:eastAsia="fr-FR"/>
              </w:rPr>
              <w:t>E.3</w:t>
            </w:r>
          </w:p>
        </w:tc>
        <w:tc>
          <w:tcPr>
            <w:tcW w:w="4678" w:type="dxa"/>
            <w:vMerge w:val="restart"/>
            <w:shd w:val="clear" w:color="auto" w:fill="auto"/>
          </w:tcPr>
          <w:p w:rsidR="007578FB" w:rsidRDefault="009C4D04" w:rsidP="00CB375B">
            <w:pPr>
              <w:rPr>
                <w:rFonts w:ascii="Times New Roman" w:eastAsia="Times New Roman" w:hAnsi="Times New Roman"/>
                <w:b/>
                <w:color w:val="000000"/>
                <w:sz w:val="18"/>
                <w:szCs w:val="18"/>
                <w:lang w:eastAsia="fr-FR"/>
              </w:rPr>
            </w:pPr>
            <w:r>
              <w:rPr>
                <w:rFonts w:ascii="Times New Roman" w:eastAsia="Times New Roman" w:hAnsi="Times New Roman"/>
                <w:b/>
                <w:color w:val="000000"/>
                <w:sz w:val="18"/>
                <w:szCs w:val="18"/>
                <w:lang w:eastAsia="fr-FR"/>
              </w:rPr>
              <w:t>Dans q</w:t>
            </w:r>
            <w:r w:rsidR="007578FB" w:rsidRPr="007578FB">
              <w:rPr>
                <w:rFonts w:ascii="Times New Roman" w:eastAsia="Times New Roman" w:hAnsi="Times New Roman"/>
                <w:b/>
                <w:color w:val="000000"/>
                <w:sz w:val="18"/>
                <w:szCs w:val="18"/>
                <w:lang w:eastAsia="fr-FR"/>
              </w:rPr>
              <w:t>uel</w:t>
            </w:r>
            <w:r w:rsidR="007578FB">
              <w:rPr>
                <w:rFonts w:ascii="Times New Roman" w:eastAsia="Times New Roman" w:hAnsi="Times New Roman"/>
                <w:b/>
                <w:color w:val="000000"/>
                <w:sz w:val="18"/>
                <w:szCs w:val="18"/>
                <w:lang w:eastAsia="fr-FR"/>
              </w:rPr>
              <w:t>le</w:t>
            </w:r>
            <w:r w:rsidR="007578FB" w:rsidRPr="007578FB">
              <w:rPr>
                <w:rFonts w:ascii="Times New Roman" w:eastAsia="Times New Roman" w:hAnsi="Times New Roman"/>
                <w:b/>
                <w:color w:val="000000"/>
                <w:sz w:val="18"/>
                <w:szCs w:val="18"/>
                <w:lang w:eastAsia="fr-FR"/>
              </w:rPr>
              <w:t xml:space="preserve"> </w:t>
            </w:r>
            <w:r w:rsidR="00F80F1E">
              <w:rPr>
                <w:rFonts w:ascii="Times New Roman" w:eastAsia="Times New Roman" w:hAnsi="Times New Roman"/>
                <w:b/>
                <w:color w:val="000000"/>
                <w:sz w:val="18"/>
                <w:szCs w:val="18"/>
                <w:lang w:eastAsia="fr-FR"/>
              </w:rPr>
              <w:t>branche</w:t>
            </w:r>
            <w:r w:rsidR="00F80F1E" w:rsidRPr="007578FB">
              <w:rPr>
                <w:rFonts w:ascii="Times New Roman" w:eastAsia="Times New Roman" w:hAnsi="Times New Roman"/>
                <w:b/>
                <w:color w:val="000000"/>
                <w:sz w:val="18"/>
                <w:szCs w:val="18"/>
                <w:lang w:eastAsia="fr-FR"/>
              </w:rPr>
              <w:t xml:space="preserve"> </w:t>
            </w:r>
            <w:r w:rsidR="007578FB" w:rsidRPr="007578FB">
              <w:rPr>
                <w:rFonts w:ascii="Times New Roman" w:eastAsia="Times New Roman" w:hAnsi="Times New Roman"/>
                <w:b/>
                <w:color w:val="000000"/>
                <w:sz w:val="18"/>
                <w:szCs w:val="18"/>
                <w:lang w:eastAsia="fr-FR"/>
              </w:rPr>
              <w:t xml:space="preserve">d'activité </w:t>
            </w:r>
            <w:r>
              <w:rPr>
                <w:rFonts w:ascii="Times New Roman" w:eastAsia="Times New Roman" w:hAnsi="Times New Roman"/>
                <w:b/>
                <w:color w:val="000000"/>
                <w:sz w:val="18"/>
                <w:szCs w:val="18"/>
                <w:lang w:eastAsia="fr-FR"/>
              </w:rPr>
              <w:t>(</w:t>
            </w:r>
            <w:r w:rsidR="007578FB" w:rsidRPr="007578FB">
              <w:rPr>
                <w:rFonts w:ascii="Times New Roman" w:eastAsia="Times New Roman" w:hAnsi="Times New Roman"/>
                <w:b/>
                <w:color w:val="000000"/>
                <w:sz w:val="18"/>
                <w:szCs w:val="18"/>
                <w:lang w:eastAsia="fr-FR"/>
              </w:rPr>
              <w:t>industrielle, commerciale ou de service</w:t>
            </w:r>
            <w:r>
              <w:rPr>
                <w:rFonts w:ascii="Times New Roman" w:eastAsia="Times New Roman" w:hAnsi="Times New Roman"/>
                <w:b/>
                <w:color w:val="000000"/>
                <w:sz w:val="18"/>
                <w:szCs w:val="18"/>
                <w:lang w:eastAsia="fr-FR"/>
              </w:rPr>
              <w:t>)</w:t>
            </w:r>
            <w:r w:rsidR="007578FB" w:rsidRPr="007578FB">
              <w:rPr>
                <w:rFonts w:ascii="Times New Roman" w:eastAsia="Times New Roman" w:hAnsi="Times New Roman"/>
                <w:b/>
                <w:color w:val="000000"/>
                <w:sz w:val="18"/>
                <w:szCs w:val="18"/>
                <w:lang w:eastAsia="fr-FR"/>
              </w:rPr>
              <w:t xml:space="preserve"> </w:t>
            </w:r>
            <w:r>
              <w:rPr>
                <w:rFonts w:ascii="Times New Roman" w:eastAsia="Times New Roman" w:hAnsi="Times New Roman"/>
                <w:b/>
                <w:color w:val="000000"/>
                <w:sz w:val="18"/>
                <w:szCs w:val="18"/>
                <w:lang w:eastAsia="fr-FR"/>
              </w:rPr>
              <w:t>vous travaillez</w:t>
            </w:r>
            <w:r w:rsidR="007578FB" w:rsidRPr="007578FB">
              <w:rPr>
                <w:rFonts w:ascii="Times New Roman" w:eastAsia="Times New Roman" w:hAnsi="Times New Roman"/>
                <w:b/>
                <w:color w:val="000000"/>
                <w:sz w:val="18"/>
                <w:szCs w:val="18"/>
                <w:lang w:eastAsia="fr-FR"/>
              </w:rPr>
              <w:t xml:space="preserve">? </w:t>
            </w:r>
          </w:p>
          <w:p w:rsidR="00777C8A" w:rsidRPr="003C60EB" w:rsidRDefault="007578FB" w:rsidP="00CB375B">
            <w:pPr>
              <w:rPr>
                <w:rFonts w:ascii="Times New Roman" w:eastAsia="Times New Roman" w:hAnsi="Times New Roman"/>
                <w:i/>
                <w:color w:val="000000"/>
                <w:sz w:val="18"/>
                <w:szCs w:val="18"/>
                <w:lang w:eastAsia="fr-FR"/>
              </w:rPr>
            </w:pPr>
            <w:r w:rsidRPr="003C60EB">
              <w:rPr>
                <w:rFonts w:ascii="Times New Roman" w:eastAsia="Times New Roman" w:hAnsi="Times New Roman"/>
                <w:i/>
                <w:color w:val="000000"/>
                <w:sz w:val="18"/>
                <w:szCs w:val="18"/>
                <w:lang w:eastAsia="fr-FR"/>
              </w:rPr>
              <w:t>[Exemples : inscrire la branche d'activité, l'activité économique, le produit ou le service correspondant à l'employeur ou à l'entreprise qui emploie la personne (par ex., supermarché, police). Si la personne travaille à son compte, inscrire son activité (par ex., agriculture de subsistance, pêche). S'il s'agit de travail domestique rémunéré dans un ménage familial, inscrire Services domestiques.]</w:t>
            </w:r>
          </w:p>
        </w:tc>
        <w:tc>
          <w:tcPr>
            <w:tcW w:w="4130" w:type="dxa"/>
            <w:gridSpan w:val="3"/>
            <w:shd w:val="clear" w:color="auto" w:fill="auto"/>
          </w:tcPr>
          <w:p w:rsidR="00777C8A" w:rsidRPr="00CB375B" w:rsidRDefault="00777C8A" w:rsidP="00CB375B">
            <w:pPr>
              <w:rPr>
                <w:rFonts w:ascii="Times New Roman" w:hAnsi="Times New Roman"/>
              </w:rPr>
            </w:pPr>
          </w:p>
          <w:p w:rsidR="00777C8A" w:rsidRPr="00CB375B" w:rsidRDefault="00777C8A" w:rsidP="00CB375B">
            <w:pPr>
              <w:jc w:val="center"/>
              <w:rPr>
                <w:rFonts w:ascii="Times New Roman" w:hAnsi="Times New Roman"/>
              </w:rPr>
            </w:pPr>
          </w:p>
        </w:tc>
        <w:tc>
          <w:tcPr>
            <w:tcW w:w="1123" w:type="dxa"/>
            <w:vMerge w:val="restart"/>
            <w:shd w:val="clear" w:color="auto" w:fill="auto"/>
          </w:tcPr>
          <w:p w:rsidR="00777C8A" w:rsidRPr="00CB375B" w:rsidRDefault="00777C8A" w:rsidP="00CB375B">
            <w:pPr>
              <w:rPr>
                <w:rFonts w:ascii="Times New Roman" w:hAnsi="Times New Roman"/>
              </w:rPr>
            </w:pPr>
          </w:p>
        </w:tc>
      </w:tr>
      <w:tr w:rsidR="00777C8A" w:rsidRPr="000A72C4" w:rsidTr="007578FB">
        <w:trPr>
          <w:trHeight w:val="272"/>
        </w:trPr>
        <w:tc>
          <w:tcPr>
            <w:tcW w:w="675" w:type="dxa"/>
            <w:vMerge/>
            <w:shd w:val="clear" w:color="auto" w:fill="auto"/>
          </w:tcPr>
          <w:p w:rsidR="00777C8A" w:rsidRPr="00CB375B" w:rsidRDefault="00777C8A" w:rsidP="00CB375B">
            <w:pPr>
              <w:rPr>
                <w:rFonts w:ascii="Times New Roman" w:eastAsia="Times New Roman" w:hAnsi="Times New Roman"/>
                <w:b/>
                <w:sz w:val="16"/>
                <w:szCs w:val="16"/>
                <w:lang w:eastAsia="fr-FR"/>
              </w:rPr>
            </w:pPr>
          </w:p>
        </w:tc>
        <w:tc>
          <w:tcPr>
            <w:tcW w:w="4678" w:type="dxa"/>
            <w:vMerge/>
            <w:shd w:val="clear" w:color="auto" w:fill="auto"/>
          </w:tcPr>
          <w:p w:rsidR="00777C8A" w:rsidRPr="00CB375B" w:rsidRDefault="00777C8A" w:rsidP="00CB375B">
            <w:pPr>
              <w:rPr>
                <w:rFonts w:ascii="Times New Roman" w:eastAsia="Times New Roman" w:hAnsi="Times New Roman"/>
                <w:b/>
                <w:color w:val="000000"/>
                <w:sz w:val="18"/>
                <w:szCs w:val="18"/>
                <w:lang w:eastAsia="fr-FR"/>
              </w:rPr>
            </w:pPr>
          </w:p>
        </w:tc>
        <w:tc>
          <w:tcPr>
            <w:tcW w:w="2693" w:type="dxa"/>
            <w:shd w:val="clear" w:color="auto" w:fill="auto"/>
            <w:vAlign w:val="bottom"/>
          </w:tcPr>
          <w:p w:rsidR="00777C8A" w:rsidRPr="00CB375B" w:rsidRDefault="00777C8A" w:rsidP="00777C8A">
            <w:pPr>
              <w:spacing w:after="0"/>
              <w:jc w:val="center"/>
              <w:rPr>
                <w:rFonts w:ascii="Times New Roman" w:hAnsi="Times New Roman"/>
              </w:rPr>
            </w:pPr>
            <w:r>
              <w:rPr>
                <w:rFonts w:ascii="Times New Roman" w:hAnsi="Times New Roman"/>
              </w:rPr>
              <w:t>Branche</w:t>
            </w:r>
          </w:p>
        </w:tc>
        <w:tc>
          <w:tcPr>
            <w:tcW w:w="1437" w:type="dxa"/>
            <w:gridSpan w:val="2"/>
            <w:shd w:val="clear" w:color="auto" w:fill="auto"/>
            <w:vAlign w:val="bottom"/>
          </w:tcPr>
          <w:p w:rsidR="00777C8A" w:rsidRPr="00CB375B" w:rsidRDefault="00777C8A" w:rsidP="00777C8A">
            <w:pPr>
              <w:spacing w:after="0"/>
              <w:jc w:val="center"/>
              <w:rPr>
                <w:rFonts w:ascii="Times New Roman" w:hAnsi="Times New Roman"/>
              </w:rPr>
            </w:pPr>
            <w:r>
              <w:rPr>
                <w:rFonts w:ascii="Times New Roman" w:hAnsi="Times New Roman"/>
              </w:rPr>
              <w:t>Code</w:t>
            </w:r>
          </w:p>
        </w:tc>
        <w:tc>
          <w:tcPr>
            <w:tcW w:w="1123" w:type="dxa"/>
            <w:vMerge/>
            <w:shd w:val="clear" w:color="auto" w:fill="auto"/>
          </w:tcPr>
          <w:p w:rsidR="00777C8A" w:rsidRPr="00CB375B" w:rsidRDefault="00777C8A" w:rsidP="00CB375B">
            <w:pPr>
              <w:rPr>
                <w:rFonts w:ascii="Times New Roman" w:hAnsi="Times New Roman"/>
              </w:rPr>
            </w:pPr>
          </w:p>
        </w:tc>
      </w:tr>
      <w:tr w:rsidR="00777C8A" w:rsidRPr="000A72C4" w:rsidTr="007578FB">
        <w:trPr>
          <w:trHeight w:val="502"/>
        </w:trPr>
        <w:tc>
          <w:tcPr>
            <w:tcW w:w="675" w:type="dxa"/>
            <w:vMerge/>
            <w:shd w:val="clear" w:color="auto" w:fill="auto"/>
          </w:tcPr>
          <w:p w:rsidR="00777C8A" w:rsidRPr="00CB375B" w:rsidRDefault="00777C8A" w:rsidP="00CB375B">
            <w:pPr>
              <w:rPr>
                <w:rFonts w:ascii="Times New Roman" w:eastAsia="Times New Roman" w:hAnsi="Times New Roman"/>
                <w:b/>
                <w:sz w:val="16"/>
                <w:szCs w:val="16"/>
                <w:lang w:eastAsia="fr-FR"/>
              </w:rPr>
            </w:pPr>
          </w:p>
        </w:tc>
        <w:tc>
          <w:tcPr>
            <w:tcW w:w="4678" w:type="dxa"/>
            <w:vMerge/>
            <w:shd w:val="clear" w:color="auto" w:fill="auto"/>
          </w:tcPr>
          <w:p w:rsidR="00777C8A" w:rsidRPr="00CB375B" w:rsidRDefault="00777C8A" w:rsidP="00CB375B">
            <w:pPr>
              <w:rPr>
                <w:rFonts w:ascii="Times New Roman" w:eastAsia="Times New Roman" w:hAnsi="Times New Roman"/>
                <w:b/>
                <w:color w:val="000000"/>
                <w:sz w:val="18"/>
                <w:szCs w:val="18"/>
                <w:lang w:eastAsia="fr-FR"/>
              </w:rPr>
            </w:pPr>
          </w:p>
        </w:tc>
        <w:tc>
          <w:tcPr>
            <w:tcW w:w="2693" w:type="dxa"/>
            <w:shd w:val="clear" w:color="auto" w:fill="auto"/>
            <w:vAlign w:val="center"/>
          </w:tcPr>
          <w:p w:rsidR="00777C8A" w:rsidRPr="00A91C5F" w:rsidRDefault="00777C8A" w:rsidP="007578FB">
            <w:pPr>
              <w:spacing w:after="120" w:line="240" w:lineRule="auto"/>
              <w:jc w:val="center"/>
              <w:rPr>
                <w:rFonts w:ascii="Times New Roman" w:eastAsia="Times New Roman" w:hAnsi="Times New Roman"/>
                <w:sz w:val="20"/>
                <w:szCs w:val="20"/>
                <w:lang w:eastAsia="fr-FR"/>
              </w:rPr>
            </w:pPr>
            <w:r w:rsidRPr="00A91C5F">
              <w:rPr>
                <w:rFonts w:ascii="Times New Roman" w:eastAsia="Times New Roman" w:hAnsi="Times New Roman"/>
                <w:sz w:val="20"/>
                <w:szCs w:val="20"/>
                <w:lang w:eastAsia="fr-FR"/>
              </w:rPr>
              <w:t>…………………………</w:t>
            </w:r>
            <w:r w:rsidR="00A91C5F">
              <w:rPr>
                <w:rFonts w:ascii="Times New Roman" w:eastAsia="Times New Roman" w:hAnsi="Times New Roman"/>
                <w:sz w:val="20"/>
                <w:szCs w:val="20"/>
                <w:lang w:eastAsia="fr-FR"/>
              </w:rPr>
              <w:t>…</w:t>
            </w:r>
            <w:r w:rsidRPr="00A91C5F">
              <w:rPr>
                <w:rFonts w:ascii="Times New Roman" w:eastAsia="Times New Roman" w:hAnsi="Times New Roman"/>
                <w:sz w:val="20"/>
                <w:szCs w:val="20"/>
                <w:lang w:eastAsia="fr-FR"/>
              </w:rPr>
              <w:t>….</w:t>
            </w:r>
          </w:p>
        </w:tc>
        <w:tc>
          <w:tcPr>
            <w:tcW w:w="1437" w:type="dxa"/>
            <w:gridSpan w:val="2"/>
            <w:shd w:val="clear" w:color="auto" w:fill="auto"/>
            <w:vAlign w:val="center"/>
          </w:tcPr>
          <w:p w:rsidR="00777C8A" w:rsidRPr="00CB375B" w:rsidRDefault="00777C8A" w:rsidP="007578FB">
            <w:pPr>
              <w:spacing w:after="0"/>
              <w:jc w:val="center"/>
              <w:rPr>
                <w:rFonts w:ascii="Times New Roman" w:hAnsi="Times New Roman"/>
              </w:rPr>
            </w:pPr>
            <w:r w:rsidRPr="000A72C4">
              <w:rPr>
                <w:rFonts w:ascii="Times New Roman" w:eastAsia="Times New Roman" w:hAnsi="Times New Roman"/>
                <w:sz w:val="20"/>
                <w:szCs w:val="20"/>
                <w:shd w:val="clear" w:color="auto" w:fill="A6A6A6"/>
                <w:lang w:eastAsia="fr-FR"/>
              </w:rPr>
              <w:t>|__|__|__|</w:t>
            </w:r>
          </w:p>
        </w:tc>
        <w:tc>
          <w:tcPr>
            <w:tcW w:w="1123" w:type="dxa"/>
            <w:vMerge/>
            <w:shd w:val="clear" w:color="auto" w:fill="auto"/>
          </w:tcPr>
          <w:p w:rsidR="00777C8A" w:rsidRPr="00CB375B" w:rsidRDefault="00777C8A" w:rsidP="00CB375B">
            <w:pPr>
              <w:rPr>
                <w:rFonts w:ascii="Times New Roman" w:hAnsi="Times New Roman"/>
              </w:rPr>
            </w:pPr>
          </w:p>
        </w:tc>
      </w:tr>
      <w:tr w:rsidR="00A06F71" w:rsidRPr="000A72C4" w:rsidTr="00904637">
        <w:trPr>
          <w:trHeight w:val="182"/>
        </w:trPr>
        <w:tc>
          <w:tcPr>
            <w:tcW w:w="675" w:type="dxa"/>
            <w:vMerge w:val="restart"/>
            <w:shd w:val="clear" w:color="auto" w:fill="auto"/>
          </w:tcPr>
          <w:p w:rsidR="00A06F71" w:rsidRPr="003C60EB" w:rsidRDefault="00A06F71" w:rsidP="00CB375B">
            <w:pPr>
              <w:rPr>
                <w:rFonts w:ascii="Times New Roman" w:hAnsi="Times New Roman"/>
              </w:rPr>
            </w:pPr>
            <w:r w:rsidRPr="003C60EB">
              <w:rPr>
                <w:rFonts w:ascii="Times New Roman" w:eastAsia="Times New Roman" w:hAnsi="Times New Roman"/>
                <w:b/>
                <w:sz w:val="16"/>
                <w:szCs w:val="16"/>
                <w:lang w:eastAsia="fr-FR"/>
              </w:rPr>
              <w:t>E.4</w:t>
            </w:r>
          </w:p>
        </w:tc>
        <w:tc>
          <w:tcPr>
            <w:tcW w:w="4678" w:type="dxa"/>
            <w:vMerge w:val="restart"/>
            <w:shd w:val="clear" w:color="auto" w:fill="auto"/>
          </w:tcPr>
          <w:p w:rsidR="00A06F71" w:rsidRPr="003C60EB" w:rsidRDefault="00A06F71" w:rsidP="0034555B">
            <w:pPr>
              <w:spacing w:after="60" w:line="240" w:lineRule="auto"/>
              <w:rPr>
                <w:rFonts w:ascii="Times New Roman" w:eastAsia="Times New Roman" w:hAnsi="Times New Roman"/>
                <w:b/>
                <w:sz w:val="18"/>
                <w:szCs w:val="18"/>
                <w:lang w:eastAsia="fr-FR"/>
              </w:rPr>
            </w:pPr>
            <w:r w:rsidRPr="003C60EB">
              <w:rPr>
                <w:rFonts w:ascii="Times New Roman" w:eastAsia="Times New Roman" w:hAnsi="Times New Roman"/>
                <w:b/>
                <w:sz w:val="18"/>
                <w:szCs w:val="18"/>
                <w:lang w:eastAsia="fr-FR"/>
              </w:rPr>
              <w:t xml:space="preserve">Quels sont les principaux biens ou services produits sur votre lieu de travail ou quelles sont les principales fonctions de votre lieu de travail ? </w:t>
            </w:r>
          </w:p>
          <w:p w:rsidR="00A06F71" w:rsidRPr="003C60EB" w:rsidRDefault="00A06F71" w:rsidP="0034555B">
            <w:pPr>
              <w:spacing w:after="60" w:line="240" w:lineRule="auto"/>
              <w:rPr>
                <w:rFonts w:ascii="Times New Roman" w:hAnsi="Times New Roman"/>
              </w:rPr>
            </w:pPr>
            <w:r w:rsidRPr="003C60EB">
              <w:rPr>
                <w:rFonts w:ascii="Times New Roman" w:eastAsia="Times New Roman" w:hAnsi="Times New Roman"/>
                <w:b/>
                <w:sz w:val="18"/>
                <w:szCs w:val="18"/>
                <w:lang w:eastAsia="fr-FR"/>
              </w:rPr>
              <w:t>[Exemples : vente de poisson, élevage de bétail, enseignement, soins aux malades]</w:t>
            </w:r>
          </w:p>
        </w:tc>
        <w:tc>
          <w:tcPr>
            <w:tcW w:w="4130" w:type="dxa"/>
            <w:gridSpan w:val="3"/>
            <w:shd w:val="clear" w:color="auto" w:fill="auto"/>
          </w:tcPr>
          <w:p w:rsidR="00A06F71" w:rsidRPr="00A06F71" w:rsidRDefault="00A06F71" w:rsidP="0034555B">
            <w:pPr>
              <w:spacing w:after="60" w:line="240" w:lineRule="auto"/>
              <w:jc w:val="center"/>
              <w:rPr>
                <w:rFonts w:ascii="Times New Roman" w:eastAsia="Times New Roman" w:hAnsi="Times New Roman"/>
                <w:b/>
                <w:sz w:val="18"/>
                <w:szCs w:val="18"/>
                <w:lang w:eastAsia="fr-FR"/>
              </w:rPr>
            </w:pPr>
            <w:r w:rsidRPr="003C60EB">
              <w:rPr>
                <w:rFonts w:ascii="Times New Roman" w:eastAsia="Times New Roman" w:hAnsi="Times New Roman"/>
                <w:b/>
                <w:sz w:val="18"/>
                <w:szCs w:val="18"/>
                <w:lang w:eastAsia="fr-FR"/>
              </w:rPr>
              <w:t xml:space="preserve">Biens ou service </w:t>
            </w:r>
          </w:p>
          <w:p w:rsidR="00A06F71" w:rsidRPr="003C60EB" w:rsidRDefault="00A06F71" w:rsidP="0034555B">
            <w:pPr>
              <w:spacing w:after="60" w:line="240" w:lineRule="auto"/>
              <w:jc w:val="center"/>
              <w:rPr>
                <w:rFonts w:ascii="Times New Roman" w:eastAsia="Times New Roman" w:hAnsi="Times New Roman"/>
                <w:b/>
                <w:sz w:val="18"/>
                <w:szCs w:val="18"/>
                <w:lang w:eastAsia="fr-FR"/>
              </w:rPr>
            </w:pPr>
          </w:p>
        </w:tc>
        <w:tc>
          <w:tcPr>
            <w:tcW w:w="1123" w:type="dxa"/>
            <w:vMerge w:val="restart"/>
            <w:shd w:val="clear" w:color="auto" w:fill="auto"/>
          </w:tcPr>
          <w:p w:rsidR="00A06F71" w:rsidRPr="00454816" w:rsidRDefault="00A06F71" w:rsidP="0041159D">
            <w:pPr>
              <w:jc w:val="center"/>
              <w:rPr>
                <w:rFonts w:ascii="Times New Roman" w:hAnsi="Times New Roman"/>
                <w:b/>
                <w:i/>
                <w:color w:val="365F91" w:themeColor="accent1" w:themeShade="BF"/>
                <w:sz w:val="16"/>
                <w:szCs w:val="16"/>
              </w:rPr>
            </w:pPr>
          </w:p>
          <w:p w:rsidR="00A06F71" w:rsidRPr="00454816" w:rsidRDefault="00A06F71" w:rsidP="00650807">
            <w:pPr>
              <w:spacing w:after="0"/>
              <w:jc w:val="center"/>
              <w:rPr>
                <w:rFonts w:ascii="Times New Roman" w:hAnsi="Times New Roman"/>
                <w:color w:val="365F91" w:themeColor="accent1" w:themeShade="BF"/>
              </w:rPr>
            </w:pPr>
          </w:p>
        </w:tc>
      </w:tr>
      <w:tr w:rsidR="00A06F71" w:rsidRPr="000A72C4" w:rsidTr="000D4374">
        <w:trPr>
          <w:trHeight w:val="577"/>
        </w:trPr>
        <w:tc>
          <w:tcPr>
            <w:tcW w:w="675" w:type="dxa"/>
            <w:vMerge/>
            <w:shd w:val="clear" w:color="auto" w:fill="auto"/>
          </w:tcPr>
          <w:p w:rsidR="00A06F71" w:rsidRPr="003C60EB" w:rsidRDefault="00A06F71" w:rsidP="00CB375B">
            <w:pPr>
              <w:rPr>
                <w:rFonts w:ascii="Times New Roman" w:eastAsia="Times New Roman" w:hAnsi="Times New Roman"/>
                <w:b/>
                <w:sz w:val="16"/>
                <w:szCs w:val="16"/>
                <w:lang w:eastAsia="fr-FR"/>
              </w:rPr>
            </w:pPr>
          </w:p>
        </w:tc>
        <w:tc>
          <w:tcPr>
            <w:tcW w:w="4678" w:type="dxa"/>
            <w:vMerge/>
            <w:shd w:val="clear" w:color="auto" w:fill="auto"/>
          </w:tcPr>
          <w:p w:rsidR="00A06F71" w:rsidRPr="003C60EB" w:rsidRDefault="00A06F71" w:rsidP="0034555B">
            <w:pPr>
              <w:spacing w:after="60" w:line="240" w:lineRule="auto"/>
              <w:rPr>
                <w:rFonts w:ascii="Times New Roman" w:eastAsia="Times New Roman" w:hAnsi="Times New Roman"/>
                <w:b/>
                <w:sz w:val="18"/>
                <w:szCs w:val="18"/>
                <w:lang w:eastAsia="fr-FR"/>
              </w:rPr>
            </w:pPr>
          </w:p>
        </w:tc>
        <w:tc>
          <w:tcPr>
            <w:tcW w:w="4130" w:type="dxa"/>
            <w:gridSpan w:val="3"/>
            <w:shd w:val="clear" w:color="auto" w:fill="auto"/>
          </w:tcPr>
          <w:p w:rsidR="00A06F71" w:rsidRDefault="00A06F71" w:rsidP="0034555B">
            <w:pPr>
              <w:spacing w:after="60" w:line="240" w:lineRule="auto"/>
              <w:jc w:val="center"/>
              <w:rPr>
                <w:rFonts w:ascii="Times New Roman" w:eastAsia="Times New Roman" w:hAnsi="Times New Roman"/>
                <w:sz w:val="20"/>
                <w:szCs w:val="20"/>
                <w:lang w:eastAsia="fr-FR"/>
              </w:rPr>
            </w:pPr>
            <w:r>
              <w:rPr>
                <w:rFonts w:ascii="Times New Roman" w:eastAsia="Times New Roman" w:hAnsi="Times New Roman"/>
                <w:sz w:val="20"/>
                <w:szCs w:val="20"/>
                <w:lang w:eastAsia="fr-FR"/>
              </w:rPr>
              <w:t>…………………………………..</w:t>
            </w:r>
          </w:p>
          <w:p w:rsidR="00A06F71" w:rsidRDefault="00A06F71" w:rsidP="0034555B">
            <w:pPr>
              <w:spacing w:after="60" w:line="240" w:lineRule="auto"/>
              <w:jc w:val="center"/>
              <w:rPr>
                <w:rFonts w:ascii="Times New Roman" w:eastAsia="Times New Roman" w:hAnsi="Times New Roman"/>
                <w:sz w:val="20"/>
                <w:szCs w:val="20"/>
                <w:lang w:eastAsia="fr-FR"/>
              </w:rPr>
            </w:pPr>
            <w:r>
              <w:rPr>
                <w:rFonts w:ascii="Times New Roman" w:eastAsia="Times New Roman" w:hAnsi="Times New Roman"/>
                <w:sz w:val="20"/>
                <w:szCs w:val="20"/>
                <w:lang w:eastAsia="fr-FR"/>
              </w:rPr>
              <w:t>………………………………….</w:t>
            </w:r>
          </w:p>
          <w:p w:rsidR="00A06F71" w:rsidRPr="00A06F71" w:rsidRDefault="00A06F71" w:rsidP="0034555B">
            <w:pPr>
              <w:spacing w:after="60" w:line="240" w:lineRule="auto"/>
              <w:jc w:val="center"/>
              <w:rPr>
                <w:rFonts w:ascii="Times New Roman" w:eastAsia="Times New Roman" w:hAnsi="Times New Roman"/>
                <w:sz w:val="20"/>
                <w:szCs w:val="20"/>
                <w:lang w:eastAsia="fr-FR"/>
              </w:rPr>
            </w:pPr>
            <w:r>
              <w:rPr>
                <w:rFonts w:ascii="Times New Roman" w:eastAsia="Times New Roman" w:hAnsi="Times New Roman"/>
                <w:sz w:val="20"/>
                <w:szCs w:val="20"/>
                <w:lang w:eastAsia="fr-FR"/>
              </w:rPr>
              <w:t>…………………………………..</w:t>
            </w:r>
          </w:p>
        </w:tc>
        <w:tc>
          <w:tcPr>
            <w:tcW w:w="1123" w:type="dxa"/>
            <w:vMerge/>
            <w:shd w:val="clear" w:color="auto" w:fill="auto"/>
          </w:tcPr>
          <w:p w:rsidR="00A06F71" w:rsidRPr="00CB375B" w:rsidRDefault="00A06F71" w:rsidP="0041159D">
            <w:pPr>
              <w:jc w:val="center"/>
              <w:rPr>
                <w:rFonts w:ascii="Times New Roman" w:hAnsi="Times New Roman"/>
                <w:b/>
                <w:i/>
                <w:sz w:val="16"/>
                <w:szCs w:val="16"/>
              </w:rPr>
            </w:pPr>
          </w:p>
        </w:tc>
      </w:tr>
      <w:tr w:rsidR="005E5AAE" w:rsidRPr="000A72C4" w:rsidTr="007578FB">
        <w:tc>
          <w:tcPr>
            <w:tcW w:w="675" w:type="dxa"/>
            <w:shd w:val="clear" w:color="auto" w:fill="auto"/>
          </w:tcPr>
          <w:p w:rsidR="005E5AAE" w:rsidRPr="00CB375B" w:rsidRDefault="00254CD8" w:rsidP="00CB375B">
            <w:pPr>
              <w:rPr>
                <w:rFonts w:ascii="Times New Roman" w:hAnsi="Times New Roman"/>
              </w:rPr>
            </w:pPr>
            <w:r>
              <w:rPr>
                <w:rFonts w:ascii="Times New Roman" w:eastAsia="Times New Roman" w:hAnsi="Times New Roman"/>
                <w:b/>
                <w:sz w:val="16"/>
                <w:szCs w:val="16"/>
                <w:lang w:eastAsia="fr-FR"/>
              </w:rPr>
              <w:t>E.5</w:t>
            </w:r>
          </w:p>
        </w:tc>
        <w:tc>
          <w:tcPr>
            <w:tcW w:w="4678" w:type="dxa"/>
            <w:shd w:val="clear" w:color="auto" w:fill="auto"/>
          </w:tcPr>
          <w:p w:rsidR="005E5AAE" w:rsidRPr="00CB375B" w:rsidRDefault="00254CD8" w:rsidP="00E004BC">
            <w:pPr>
              <w:spacing w:after="40"/>
              <w:rPr>
                <w:rFonts w:ascii="Times New Roman" w:hAnsi="Times New Roman"/>
              </w:rPr>
            </w:pPr>
            <w:r w:rsidRPr="00254CD8">
              <w:rPr>
                <w:rFonts w:ascii="Times New Roman" w:eastAsia="Times New Roman" w:hAnsi="Times New Roman"/>
                <w:b/>
                <w:color w:val="000000"/>
                <w:sz w:val="18"/>
                <w:szCs w:val="18"/>
                <w:lang w:eastAsia="fr-FR"/>
              </w:rPr>
              <w:t>Est-ce que votre entreprise/ferme/activité (ou celle où vous travaillez) est officiellement enregistrée/immatriculée à</w:t>
            </w:r>
            <w:r w:rsidR="00E004BC">
              <w:rPr>
                <w:rFonts w:ascii="Times New Roman" w:eastAsia="Times New Roman" w:hAnsi="Times New Roman"/>
                <w:b/>
                <w:color w:val="000000"/>
                <w:sz w:val="18"/>
                <w:szCs w:val="18"/>
                <w:lang w:eastAsia="fr-FR"/>
              </w:rPr>
              <w:t xml:space="preserve"> la Chambre du Commerce/Impôts</w:t>
            </w:r>
            <w:r w:rsidRPr="00254CD8">
              <w:rPr>
                <w:rFonts w:ascii="Times New Roman" w:eastAsia="Times New Roman" w:hAnsi="Times New Roman"/>
                <w:b/>
                <w:color w:val="000000"/>
                <w:sz w:val="18"/>
                <w:szCs w:val="18"/>
                <w:lang w:eastAsia="fr-FR"/>
              </w:rPr>
              <w:t>?</w:t>
            </w:r>
          </w:p>
        </w:tc>
        <w:tc>
          <w:tcPr>
            <w:tcW w:w="4130" w:type="dxa"/>
            <w:gridSpan w:val="3"/>
            <w:shd w:val="clear" w:color="auto" w:fill="auto"/>
          </w:tcPr>
          <w:p w:rsidR="005E5AAE" w:rsidRPr="00CB375B" w:rsidRDefault="005E5AAE" w:rsidP="00CB375B">
            <w:pPr>
              <w:spacing w:before="60" w:after="0"/>
              <w:rPr>
                <w:rFonts w:ascii="Times New Roman" w:eastAsia="Times New Roman" w:hAnsi="Times New Roman"/>
                <w:i/>
                <w:color w:val="000000"/>
                <w:sz w:val="14"/>
                <w:szCs w:val="14"/>
                <w:lang w:eastAsia="fr-FR"/>
              </w:rPr>
            </w:pPr>
            <w:r w:rsidRPr="00CB375B">
              <w:rPr>
                <w:rFonts w:ascii="Times New Roman" w:eastAsia="Times New Roman" w:hAnsi="Times New Roman"/>
                <w:i/>
                <w:color w:val="000000"/>
                <w:sz w:val="14"/>
                <w:szCs w:val="14"/>
                <w:lang w:eastAsia="fr-FR"/>
              </w:rPr>
              <w:t xml:space="preserve">1. </w:t>
            </w:r>
            <w:r w:rsidR="00254CD8">
              <w:rPr>
                <w:rFonts w:ascii="Times New Roman" w:eastAsia="Times New Roman" w:hAnsi="Times New Roman"/>
                <w:i/>
                <w:color w:val="000000"/>
                <w:sz w:val="14"/>
                <w:szCs w:val="14"/>
                <w:lang w:eastAsia="fr-FR"/>
              </w:rPr>
              <w:t>Oui</w:t>
            </w:r>
          </w:p>
          <w:p w:rsidR="00254CD8" w:rsidRDefault="005E5AAE" w:rsidP="00254CD8">
            <w:pPr>
              <w:spacing w:after="0"/>
              <w:rPr>
                <w:rFonts w:ascii="Times New Roman" w:eastAsia="Times New Roman" w:hAnsi="Times New Roman"/>
                <w:i/>
                <w:color w:val="000000"/>
                <w:sz w:val="14"/>
                <w:szCs w:val="14"/>
                <w:lang w:eastAsia="fr-FR"/>
              </w:rPr>
            </w:pPr>
            <w:r w:rsidRPr="00CB375B">
              <w:rPr>
                <w:rFonts w:ascii="Times New Roman" w:eastAsia="Times New Roman" w:hAnsi="Times New Roman"/>
                <w:i/>
                <w:color w:val="000000"/>
                <w:sz w:val="14"/>
                <w:szCs w:val="14"/>
                <w:lang w:eastAsia="fr-FR"/>
              </w:rPr>
              <w:t xml:space="preserve">2. </w:t>
            </w:r>
            <w:r w:rsidR="00254CD8">
              <w:rPr>
                <w:rFonts w:ascii="Times New Roman" w:eastAsia="Times New Roman" w:hAnsi="Times New Roman"/>
                <w:i/>
                <w:color w:val="000000"/>
                <w:sz w:val="14"/>
                <w:szCs w:val="14"/>
                <w:lang w:eastAsia="fr-FR"/>
              </w:rPr>
              <w:t>En cours d’immatriculation</w:t>
            </w:r>
          </w:p>
          <w:p w:rsidR="00254CD8" w:rsidRDefault="005E5AAE" w:rsidP="00254CD8">
            <w:pPr>
              <w:spacing w:after="0"/>
              <w:rPr>
                <w:rFonts w:ascii="Times New Roman" w:eastAsia="Times New Roman" w:hAnsi="Times New Roman"/>
                <w:i/>
                <w:color w:val="000000"/>
                <w:sz w:val="14"/>
                <w:szCs w:val="14"/>
                <w:lang w:eastAsia="fr-FR"/>
              </w:rPr>
            </w:pPr>
            <w:r w:rsidRPr="00CB375B">
              <w:rPr>
                <w:rFonts w:ascii="Times New Roman" w:eastAsia="Times New Roman" w:hAnsi="Times New Roman"/>
                <w:i/>
                <w:color w:val="000000"/>
                <w:sz w:val="14"/>
                <w:szCs w:val="14"/>
                <w:lang w:eastAsia="fr-FR"/>
              </w:rPr>
              <w:t xml:space="preserve">3. </w:t>
            </w:r>
            <w:r w:rsidR="00254CD8" w:rsidRPr="00254CD8">
              <w:rPr>
                <w:rFonts w:ascii="Times New Roman" w:eastAsia="Times New Roman" w:hAnsi="Times New Roman"/>
                <w:i/>
                <w:color w:val="000000"/>
                <w:sz w:val="14"/>
                <w:szCs w:val="14"/>
                <w:lang w:eastAsia="fr-FR"/>
              </w:rPr>
              <w:t xml:space="preserve"> Non</w:t>
            </w:r>
          </w:p>
          <w:p w:rsidR="005E5AAE" w:rsidRPr="00CB375B" w:rsidRDefault="005E5AAE" w:rsidP="00CB375B">
            <w:pPr>
              <w:spacing w:after="0"/>
              <w:rPr>
                <w:rFonts w:ascii="Times New Roman" w:eastAsia="Times New Roman" w:hAnsi="Times New Roman"/>
                <w:i/>
                <w:color w:val="000000"/>
                <w:sz w:val="14"/>
                <w:szCs w:val="14"/>
                <w:lang w:eastAsia="fr-FR"/>
              </w:rPr>
            </w:pPr>
            <w:r w:rsidRPr="00CB375B">
              <w:rPr>
                <w:rFonts w:ascii="Times New Roman" w:eastAsia="Times New Roman" w:hAnsi="Times New Roman"/>
                <w:i/>
                <w:color w:val="000000"/>
                <w:sz w:val="14"/>
                <w:szCs w:val="14"/>
                <w:lang w:eastAsia="fr-FR"/>
              </w:rPr>
              <w:t xml:space="preserve">4. </w:t>
            </w:r>
            <w:r w:rsidR="00254CD8">
              <w:rPr>
                <w:rFonts w:ascii="Times New Roman" w:eastAsia="Times New Roman" w:hAnsi="Times New Roman"/>
                <w:i/>
                <w:color w:val="000000"/>
                <w:sz w:val="14"/>
                <w:szCs w:val="14"/>
                <w:lang w:eastAsia="fr-FR"/>
              </w:rPr>
              <w:t>Ne sait pas</w:t>
            </w:r>
          </w:p>
          <w:p w:rsidR="005E5AAE" w:rsidRPr="00CB375B" w:rsidRDefault="005E5AAE" w:rsidP="00254CD8">
            <w:pPr>
              <w:spacing w:after="60"/>
              <w:jc w:val="center"/>
              <w:rPr>
                <w:rFonts w:ascii="Times New Roman" w:eastAsia="Times New Roman" w:hAnsi="Times New Roman"/>
                <w:i/>
                <w:color w:val="000000"/>
                <w:sz w:val="14"/>
                <w:szCs w:val="14"/>
                <w:lang w:eastAsia="fr-FR"/>
              </w:rPr>
            </w:pPr>
            <w:r w:rsidRPr="00CB375B">
              <w:rPr>
                <w:rFonts w:ascii="Times New Roman" w:eastAsia="Times New Roman" w:hAnsi="Times New Roman"/>
                <w:sz w:val="20"/>
                <w:szCs w:val="20"/>
                <w:lang w:eastAsia="fr-FR"/>
              </w:rPr>
              <w:t>|__|</w:t>
            </w:r>
          </w:p>
        </w:tc>
        <w:tc>
          <w:tcPr>
            <w:tcW w:w="1123" w:type="dxa"/>
            <w:shd w:val="clear" w:color="auto" w:fill="auto"/>
          </w:tcPr>
          <w:p w:rsidR="005E5AAE" w:rsidRPr="00CB375B" w:rsidRDefault="005E5AAE" w:rsidP="00CB375B">
            <w:pPr>
              <w:rPr>
                <w:rFonts w:ascii="Times New Roman" w:hAnsi="Times New Roman"/>
              </w:rPr>
            </w:pPr>
          </w:p>
        </w:tc>
      </w:tr>
      <w:tr w:rsidR="005E5AAE" w:rsidRPr="000A72C4" w:rsidTr="007578FB">
        <w:tc>
          <w:tcPr>
            <w:tcW w:w="675" w:type="dxa"/>
            <w:shd w:val="clear" w:color="auto" w:fill="auto"/>
          </w:tcPr>
          <w:p w:rsidR="005E5AAE" w:rsidRPr="00CB375B" w:rsidRDefault="00254CD8" w:rsidP="00CB375B">
            <w:pPr>
              <w:rPr>
                <w:rFonts w:ascii="Times New Roman" w:hAnsi="Times New Roman"/>
              </w:rPr>
            </w:pPr>
            <w:r>
              <w:rPr>
                <w:rFonts w:ascii="Times New Roman" w:eastAsia="Times New Roman" w:hAnsi="Times New Roman"/>
                <w:b/>
                <w:sz w:val="16"/>
                <w:szCs w:val="16"/>
                <w:lang w:eastAsia="fr-FR"/>
              </w:rPr>
              <w:t>E.6</w:t>
            </w:r>
          </w:p>
        </w:tc>
        <w:tc>
          <w:tcPr>
            <w:tcW w:w="4678" w:type="dxa"/>
            <w:shd w:val="clear" w:color="auto" w:fill="auto"/>
          </w:tcPr>
          <w:p w:rsidR="005E5AAE" w:rsidRPr="00CB375B" w:rsidRDefault="00254CD8" w:rsidP="00CB375B">
            <w:pPr>
              <w:rPr>
                <w:rFonts w:ascii="Times New Roman" w:hAnsi="Times New Roman"/>
              </w:rPr>
            </w:pPr>
            <w:r w:rsidRPr="00254CD8">
              <w:rPr>
                <w:rFonts w:ascii="Times New Roman" w:eastAsia="Times New Roman" w:hAnsi="Times New Roman"/>
                <w:b/>
                <w:sz w:val="18"/>
                <w:szCs w:val="18"/>
                <w:lang w:eastAsia="fr-FR"/>
              </w:rPr>
              <w:t>Travaillez-vous dans un/une…?</w:t>
            </w:r>
          </w:p>
        </w:tc>
        <w:tc>
          <w:tcPr>
            <w:tcW w:w="4130" w:type="dxa"/>
            <w:gridSpan w:val="3"/>
            <w:shd w:val="clear" w:color="auto" w:fill="auto"/>
          </w:tcPr>
          <w:p w:rsidR="00254CD8" w:rsidRDefault="005E5AAE" w:rsidP="00CB375B">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 xml:space="preserve">1. </w:t>
            </w:r>
            <w:r w:rsidR="00254CD8" w:rsidRPr="00254CD8">
              <w:rPr>
                <w:rFonts w:ascii="Times New Roman" w:eastAsia="Times New Roman" w:hAnsi="Times New Roman"/>
                <w:i/>
                <w:iCs/>
                <w:sz w:val="16"/>
                <w:szCs w:val="16"/>
                <w:lang w:eastAsia="fr-FR"/>
              </w:rPr>
              <w:t xml:space="preserve">Institution gouvernementale </w:t>
            </w:r>
          </w:p>
          <w:p w:rsidR="00254CD8" w:rsidRDefault="005E5AAE" w:rsidP="00CB375B">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 xml:space="preserve">2. </w:t>
            </w:r>
            <w:r w:rsidR="00254CD8" w:rsidRPr="00254CD8">
              <w:rPr>
                <w:rFonts w:ascii="Times New Roman" w:eastAsia="Times New Roman" w:hAnsi="Times New Roman"/>
                <w:i/>
                <w:iCs/>
                <w:sz w:val="16"/>
                <w:szCs w:val="16"/>
                <w:lang w:eastAsia="fr-FR"/>
              </w:rPr>
              <w:t xml:space="preserve">Entreprise publique </w:t>
            </w:r>
          </w:p>
          <w:p w:rsidR="00254CD8" w:rsidRDefault="005E5AAE" w:rsidP="00CB375B">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 xml:space="preserve">3. </w:t>
            </w:r>
            <w:r w:rsidR="00254CD8" w:rsidRPr="00254CD8">
              <w:rPr>
                <w:rFonts w:ascii="Times New Roman" w:eastAsia="Times New Roman" w:hAnsi="Times New Roman"/>
                <w:i/>
                <w:iCs/>
                <w:sz w:val="16"/>
                <w:szCs w:val="16"/>
                <w:lang w:eastAsia="fr-FR"/>
              </w:rPr>
              <w:t>Organisation non gouvernementale à but non lucratif (ONG)</w:t>
            </w:r>
          </w:p>
          <w:p w:rsidR="005E5AAE" w:rsidRPr="00CB375B" w:rsidRDefault="005E5AAE" w:rsidP="00CB375B">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 xml:space="preserve">4. </w:t>
            </w:r>
            <w:r w:rsidR="00254CD8" w:rsidRPr="00254CD8">
              <w:rPr>
                <w:rFonts w:ascii="Times New Roman" w:eastAsia="Times New Roman" w:hAnsi="Times New Roman"/>
                <w:i/>
                <w:iCs/>
                <w:sz w:val="16"/>
                <w:szCs w:val="16"/>
                <w:lang w:eastAsia="fr-FR"/>
              </w:rPr>
              <w:t>Entreprise privée ou ferme</w:t>
            </w:r>
          </w:p>
          <w:p w:rsidR="005E5AAE" w:rsidRPr="00CB375B" w:rsidRDefault="005E5AAE" w:rsidP="00CB375B">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 xml:space="preserve">5. </w:t>
            </w:r>
            <w:r w:rsidR="00254CD8" w:rsidRPr="00254CD8">
              <w:rPr>
                <w:rFonts w:ascii="Times New Roman" w:eastAsia="Times New Roman" w:hAnsi="Times New Roman"/>
                <w:i/>
                <w:iCs/>
                <w:sz w:val="16"/>
                <w:szCs w:val="16"/>
                <w:lang w:eastAsia="fr-FR"/>
              </w:rPr>
              <w:t>Ménage privé</w:t>
            </w:r>
          </w:p>
          <w:p w:rsidR="00254CD8" w:rsidRDefault="005E5AAE" w:rsidP="00254CD8">
            <w:pPr>
              <w:spacing w:after="6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 xml:space="preserve">6. </w:t>
            </w:r>
            <w:r w:rsidR="00254CD8" w:rsidRPr="00254CD8">
              <w:rPr>
                <w:rFonts w:ascii="Times New Roman" w:eastAsia="Times New Roman" w:hAnsi="Times New Roman"/>
                <w:i/>
                <w:iCs/>
                <w:sz w:val="16"/>
                <w:szCs w:val="16"/>
                <w:lang w:eastAsia="fr-FR"/>
              </w:rPr>
              <w:t>Ambassade, organisation internationale</w:t>
            </w:r>
          </w:p>
          <w:p w:rsidR="00254CD8" w:rsidRDefault="00254CD8" w:rsidP="00254CD8">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99</w:t>
            </w:r>
            <w:r w:rsidRPr="00CB375B">
              <w:rPr>
                <w:rFonts w:ascii="Times New Roman" w:eastAsia="Times New Roman" w:hAnsi="Times New Roman"/>
                <w:i/>
                <w:iCs/>
                <w:sz w:val="16"/>
                <w:szCs w:val="16"/>
                <w:lang w:eastAsia="fr-FR"/>
              </w:rPr>
              <w:t xml:space="preserve">. </w:t>
            </w:r>
            <w:r w:rsidRPr="00254CD8">
              <w:rPr>
                <w:rFonts w:ascii="Times New Roman" w:eastAsia="Times New Roman" w:hAnsi="Times New Roman"/>
                <w:i/>
                <w:iCs/>
                <w:sz w:val="16"/>
                <w:szCs w:val="16"/>
                <w:lang w:eastAsia="fr-FR"/>
              </w:rPr>
              <w:t xml:space="preserve"> Autre (PRECISER)</w:t>
            </w:r>
          </w:p>
          <w:p w:rsidR="00254CD8" w:rsidRDefault="00254CD8" w:rsidP="00254CD8">
            <w:pPr>
              <w:spacing w:after="60"/>
              <w:rPr>
                <w:rFonts w:ascii="Times New Roman" w:eastAsia="Times New Roman" w:hAnsi="Times New Roman"/>
                <w:i/>
                <w:iCs/>
                <w:sz w:val="16"/>
                <w:szCs w:val="16"/>
                <w:lang w:eastAsia="fr-FR"/>
              </w:rPr>
            </w:pPr>
          </w:p>
          <w:p w:rsidR="005E5AAE" w:rsidRPr="00CB375B" w:rsidRDefault="005E5AAE" w:rsidP="00254CD8">
            <w:pPr>
              <w:spacing w:after="60"/>
              <w:jc w:val="center"/>
              <w:rPr>
                <w:rFonts w:ascii="Times New Roman" w:hAnsi="Times New Roman"/>
              </w:rPr>
            </w:pPr>
            <w:r w:rsidRPr="00CB375B">
              <w:rPr>
                <w:rFonts w:ascii="Times New Roman" w:eastAsia="Times New Roman" w:hAnsi="Times New Roman"/>
                <w:sz w:val="20"/>
                <w:szCs w:val="20"/>
                <w:lang w:eastAsia="fr-FR"/>
              </w:rPr>
              <w:t>|__|</w:t>
            </w:r>
            <w:r w:rsidR="00254CD8" w:rsidRPr="00CB375B">
              <w:rPr>
                <w:rFonts w:ascii="Times New Roman" w:eastAsia="Times New Roman" w:hAnsi="Times New Roman"/>
                <w:sz w:val="20"/>
                <w:szCs w:val="20"/>
                <w:lang w:eastAsia="fr-FR"/>
              </w:rPr>
              <w:t>|__|</w:t>
            </w:r>
          </w:p>
        </w:tc>
        <w:tc>
          <w:tcPr>
            <w:tcW w:w="1123" w:type="dxa"/>
            <w:shd w:val="clear" w:color="auto" w:fill="auto"/>
          </w:tcPr>
          <w:p w:rsidR="005E5AAE" w:rsidRPr="00CB375B" w:rsidRDefault="005E5AAE" w:rsidP="00CB375B">
            <w:pPr>
              <w:rPr>
                <w:rFonts w:ascii="Times New Roman" w:hAnsi="Times New Roman"/>
              </w:rPr>
            </w:pPr>
          </w:p>
        </w:tc>
      </w:tr>
      <w:tr w:rsidR="00254CD8" w:rsidRPr="000A72C4" w:rsidTr="007578FB">
        <w:tc>
          <w:tcPr>
            <w:tcW w:w="675" w:type="dxa"/>
            <w:shd w:val="clear" w:color="auto" w:fill="auto"/>
          </w:tcPr>
          <w:p w:rsidR="00254CD8" w:rsidRDefault="00821C46" w:rsidP="00CB375B">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E.7</w:t>
            </w:r>
          </w:p>
        </w:tc>
        <w:tc>
          <w:tcPr>
            <w:tcW w:w="4678" w:type="dxa"/>
            <w:shd w:val="clear" w:color="auto" w:fill="auto"/>
          </w:tcPr>
          <w:p w:rsidR="00254CD8" w:rsidRPr="00CB375B" w:rsidRDefault="00821C46" w:rsidP="00CB375B">
            <w:pPr>
              <w:rPr>
                <w:rFonts w:ascii="Times New Roman" w:eastAsia="Times New Roman" w:hAnsi="Times New Roman"/>
                <w:b/>
                <w:sz w:val="18"/>
                <w:szCs w:val="18"/>
                <w:lang w:eastAsia="fr-FR"/>
              </w:rPr>
            </w:pPr>
            <w:r w:rsidRPr="00821C46">
              <w:rPr>
                <w:rFonts w:ascii="Times New Roman" w:eastAsia="Times New Roman" w:hAnsi="Times New Roman"/>
                <w:b/>
                <w:sz w:val="18"/>
                <w:szCs w:val="18"/>
                <w:lang w:eastAsia="fr-FR"/>
              </w:rPr>
              <w:t>Combien votre entreprise/ organisation emploie-t-elle de personnes ?</w:t>
            </w:r>
          </w:p>
        </w:tc>
        <w:tc>
          <w:tcPr>
            <w:tcW w:w="4130" w:type="dxa"/>
            <w:gridSpan w:val="3"/>
            <w:shd w:val="clear" w:color="auto" w:fill="auto"/>
          </w:tcPr>
          <w:p w:rsidR="00821C46" w:rsidRPr="00CB375B" w:rsidRDefault="00821C46" w:rsidP="00821C46">
            <w:pPr>
              <w:spacing w:before="60"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1. Moins de 5</w:t>
            </w:r>
          </w:p>
          <w:p w:rsidR="00821C46" w:rsidRPr="00CB375B" w:rsidRDefault="00821C46" w:rsidP="00821C46">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2. Entre 5 et 9</w:t>
            </w:r>
          </w:p>
          <w:p w:rsidR="00821C46" w:rsidRPr="00CB375B" w:rsidRDefault="00821C46" w:rsidP="00821C46">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3. Entre 10 et 19</w:t>
            </w:r>
          </w:p>
          <w:p w:rsidR="00821C46" w:rsidRPr="00CB375B" w:rsidRDefault="00821C46" w:rsidP="00821C46">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4. Entre 20 et 49</w:t>
            </w:r>
          </w:p>
          <w:p w:rsidR="00821C46" w:rsidRPr="00CB375B" w:rsidRDefault="00821C46" w:rsidP="00821C46">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5. Entre 50 et 499</w:t>
            </w:r>
          </w:p>
          <w:p w:rsidR="00821C46" w:rsidRPr="00CB375B" w:rsidRDefault="00821C46" w:rsidP="00821C46">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6. Plus de 500</w:t>
            </w:r>
          </w:p>
          <w:p w:rsidR="00254CD8" w:rsidRPr="00CB375B" w:rsidRDefault="00821C46" w:rsidP="00821C46">
            <w:pPr>
              <w:spacing w:before="60" w:after="0"/>
              <w:jc w:val="center"/>
              <w:rPr>
                <w:rFonts w:ascii="Times New Roman" w:eastAsia="Times New Roman" w:hAnsi="Times New Roman"/>
                <w:i/>
                <w:iCs/>
                <w:sz w:val="16"/>
                <w:szCs w:val="16"/>
                <w:lang w:eastAsia="fr-FR"/>
              </w:rPr>
            </w:pPr>
            <w:r w:rsidRPr="00CB375B">
              <w:rPr>
                <w:rFonts w:ascii="Times New Roman" w:eastAsia="Times New Roman" w:hAnsi="Times New Roman"/>
                <w:sz w:val="20"/>
                <w:szCs w:val="20"/>
                <w:lang w:eastAsia="fr-FR"/>
              </w:rPr>
              <w:t>|__|</w:t>
            </w:r>
          </w:p>
        </w:tc>
        <w:tc>
          <w:tcPr>
            <w:tcW w:w="1123" w:type="dxa"/>
            <w:shd w:val="clear" w:color="auto" w:fill="auto"/>
          </w:tcPr>
          <w:p w:rsidR="00254CD8" w:rsidRPr="00CB375B" w:rsidRDefault="00254CD8" w:rsidP="00CB375B">
            <w:pPr>
              <w:rPr>
                <w:rFonts w:ascii="Times New Roman" w:hAnsi="Times New Roman"/>
              </w:rPr>
            </w:pPr>
          </w:p>
        </w:tc>
      </w:tr>
      <w:tr w:rsidR="00821C46" w:rsidRPr="000A72C4" w:rsidTr="00C46CD7">
        <w:tc>
          <w:tcPr>
            <w:tcW w:w="10606" w:type="dxa"/>
            <w:gridSpan w:val="6"/>
            <w:shd w:val="clear" w:color="auto" w:fill="auto"/>
          </w:tcPr>
          <w:p w:rsidR="00821C46" w:rsidRPr="00821C46" w:rsidRDefault="00821C46" w:rsidP="00821C46">
            <w:pPr>
              <w:jc w:val="center"/>
              <w:rPr>
                <w:rFonts w:ascii="Times New Roman" w:hAnsi="Times New Roman"/>
                <w:i/>
                <w:sz w:val="24"/>
                <w:szCs w:val="24"/>
              </w:rPr>
            </w:pPr>
            <w:r w:rsidRPr="00821C46">
              <w:rPr>
                <w:rFonts w:ascii="Times New Roman" w:hAnsi="Times New Roman"/>
                <w:i/>
                <w:sz w:val="24"/>
                <w:szCs w:val="24"/>
              </w:rPr>
              <w:t>Statut professionnel</w:t>
            </w:r>
          </w:p>
        </w:tc>
      </w:tr>
      <w:tr w:rsidR="00821C46" w:rsidRPr="000A72C4" w:rsidTr="007578FB">
        <w:tc>
          <w:tcPr>
            <w:tcW w:w="675" w:type="dxa"/>
            <w:shd w:val="clear" w:color="auto" w:fill="auto"/>
          </w:tcPr>
          <w:p w:rsidR="00821C46" w:rsidRDefault="00821C46" w:rsidP="00CB375B">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E.8</w:t>
            </w:r>
          </w:p>
        </w:tc>
        <w:tc>
          <w:tcPr>
            <w:tcW w:w="4678" w:type="dxa"/>
            <w:shd w:val="clear" w:color="auto" w:fill="auto"/>
          </w:tcPr>
          <w:p w:rsidR="00821C46" w:rsidRDefault="00821C46" w:rsidP="00821C46">
            <w:pPr>
              <w:spacing w:before="60" w:after="60"/>
              <w:jc w:val="both"/>
              <w:rPr>
                <w:rFonts w:ascii="Times New Roman" w:hAnsi="Times New Roman"/>
                <w:b/>
                <w:sz w:val="18"/>
                <w:szCs w:val="18"/>
              </w:rPr>
            </w:pPr>
            <w:r w:rsidRPr="007C6681">
              <w:rPr>
                <w:rFonts w:ascii="Times New Roman" w:hAnsi="Times New Roman"/>
                <w:b/>
                <w:sz w:val="18"/>
                <w:szCs w:val="18"/>
              </w:rPr>
              <w:t>Dans le cadre de votre emploi/activité professionnelle, êtes-vous :</w:t>
            </w:r>
          </w:p>
          <w:p w:rsidR="00821C46" w:rsidRPr="00CB375B" w:rsidRDefault="00821C46" w:rsidP="00821C46">
            <w:pPr>
              <w:spacing w:before="60" w:after="60"/>
              <w:jc w:val="both"/>
              <w:rPr>
                <w:rFonts w:ascii="Times New Roman" w:hAnsi="Times New Roman"/>
                <w:b/>
                <w:sz w:val="18"/>
                <w:szCs w:val="18"/>
              </w:rPr>
            </w:pPr>
          </w:p>
          <w:p w:rsidR="00821C46" w:rsidRPr="00821C46" w:rsidRDefault="00C65066" w:rsidP="00821C46">
            <w:pPr>
              <w:rPr>
                <w:rFonts w:ascii="Times New Roman" w:eastAsia="Times New Roman" w:hAnsi="Times New Roman"/>
                <w:b/>
                <w:sz w:val="18"/>
                <w:szCs w:val="18"/>
                <w:lang w:eastAsia="fr-FR"/>
              </w:rPr>
            </w:pPr>
            <w:r>
              <w:rPr>
                <w:rFonts w:ascii="Times New Roman" w:hAnsi="Times New Roman"/>
                <w:b/>
                <w:bCs/>
                <w:i/>
                <w:sz w:val="16"/>
                <w:szCs w:val="16"/>
              </w:rPr>
              <w:t>Cocher</w:t>
            </w:r>
            <w:r w:rsidR="00821C46" w:rsidRPr="00CB375B">
              <w:rPr>
                <w:rFonts w:ascii="Times New Roman" w:hAnsi="Times New Roman"/>
                <w:b/>
                <w:bCs/>
                <w:i/>
                <w:sz w:val="16"/>
                <w:szCs w:val="16"/>
              </w:rPr>
              <w:t xml:space="preserve">  le code correspondant à la déclaration de </w:t>
            </w:r>
            <w:r w:rsidR="00821C46">
              <w:rPr>
                <w:rFonts w:ascii="Times New Roman" w:hAnsi="Times New Roman"/>
                <w:b/>
                <w:bCs/>
                <w:i/>
                <w:sz w:val="16"/>
                <w:szCs w:val="16"/>
              </w:rPr>
              <w:t>l’enquêté(e)</w:t>
            </w:r>
            <w:r w:rsidR="00821C46" w:rsidRPr="00CB375B">
              <w:rPr>
                <w:rFonts w:ascii="Times New Roman" w:hAnsi="Times New Roman"/>
                <w:b/>
                <w:bCs/>
                <w:i/>
                <w:sz w:val="16"/>
                <w:szCs w:val="16"/>
              </w:rPr>
              <w:t xml:space="preserve"> puis l’inscrire dans le bac prévu à cet effet</w:t>
            </w:r>
          </w:p>
        </w:tc>
        <w:tc>
          <w:tcPr>
            <w:tcW w:w="4130" w:type="dxa"/>
            <w:gridSpan w:val="3"/>
            <w:shd w:val="clear" w:color="auto" w:fill="auto"/>
          </w:tcPr>
          <w:p w:rsidR="00821C46" w:rsidRPr="00821C46" w:rsidRDefault="00821C46" w:rsidP="00821C46">
            <w:pPr>
              <w:spacing w:before="60" w:after="0"/>
              <w:rPr>
                <w:rFonts w:ascii="Times New Roman" w:eastAsia="Times New Roman" w:hAnsi="Times New Roman"/>
                <w:i/>
                <w:iCs/>
                <w:sz w:val="16"/>
                <w:szCs w:val="16"/>
                <w:lang w:eastAsia="fr-FR"/>
              </w:rPr>
            </w:pPr>
            <w:r w:rsidRPr="00821C46">
              <w:rPr>
                <w:rFonts w:ascii="Times New Roman" w:eastAsia="Times New Roman" w:hAnsi="Times New Roman"/>
                <w:i/>
                <w:iCs/>
                <w:sz w:val="16"/>
                <w:szCs w:val="16"/>
                <w:lang w:eastAsia="fr-FR"/>
              </w:rPr>
              <w:lastRenderedPageBreak/>
              <w:t>1. Employé (travail pour une tierce personne contre rémunération)</w:t>
            </w:r>
          </w:p>
          <w:p w:rsidR="00821C46" w:rsidRPr="00821C46" w:rsidRDefault="00821C46" w:rsidP="00821C46">
            <w:pPr>
              <w:spacing w:before="60" w:after="0"/>
              <w:rPr>
                <w:rFonts w:ascii="Times New Roman" w:eastAsia="Times New Roman" w:hAnsi="Times New Roman"/>
                <w:i/>
                <w:iCs/>
                <w:sz w:val="16"/>
                <w:szCs w:val="16"/>
                <w:lang w:eastAsia="fr-FR"/>
              </w:rPr>
            </w:pPr>
            <w:r w:rsidRPr="00821C46">
              <w:rPr>
                <w:rFonts w:ascii="Times New Roman" w:eastAsia="Times New Roman" w:hAnsi="Times New Roman"/>
                <w:i/>
                <w:iCs/>
                <w:sz w:val="16"/>
                <w:szCs w:val="16"/>
                <w:lang w:eastAsia="fr-FR"/>
              </w:rPr>
              <w:t>2.  Employeur (employant un ou plusieurs salariés)</w:t>
            </w:r>
          </w:p>
          <w:p w:rsidR="00821C46" w:rsidRPr="00821C46" w:rsidRDefault="00821C46" w:rsidP="00821C46">
            <w:pPr>
              <w:spacing w:before="60" w:after="0"/>
              <w:rPr>
                <w:rFonts w:ascii="Times New Roman" w:eastAsia="Times New Roman" w:hAnsi="Times New Roman"/>
                <w:i/>
                <w:iCs/>
                <w:sz w:val="16"/>
                <w:szCs w:val="16"/>
                <w:lang w:eastAsia="fr-FR"/>
              </w:rPr>
            </w:pPr>
            <w:r w:rsidRPr="00821C46">
              <w:rPr>
                <w:rFonts w:ascii="Times New Roman" w:eastAsia="Times New Roman" w:hAnsi="Times New Roman"/>
                <w:i/>
                <w:iCs/>
                <w:sz w:val="16"/>
                <w:szCs w:val="16"/>
                <w:lang w:eastAsia="fr-FR"/>
              </w:rPr>
              <w:lastRenderedPageBreak/>
              <w:t xml:space="preserve">3.  Travailleur indépendant (sans employer </w:t>
            </w:r>
            <w:r w:rsidR="00D45239">
              <w:rPr>
                <w:rFonts w:ascii="Times New Roman" w:eastAsia="Times New Roman" w:hAnsi="Times New Roman"/>
                <w:i/>
                <w:iCs/>
                <w:sz w:val="16"/>
                <w:szCs w:val="16"/>
                <w:lang w:eastAsia="fr-FR"/>
              </w:rPr>
              <w:t>de</w:t>
            </w:r>
            <w:r w:rsidR="00D45239" w:rsidRPr="00821C46">
              <w:rPr>
                <w:rFonts w:ascii="Times New Roman" w:eastAsia="Times New Roman" w:hAnsi="Times New Roman"/>
                <w:i/>
                <w:iCs/>
                <w:sz w:val="16"/>
                <w:szCs w:val="16"/>
                <w:lang w:eastAsia="fr-FR"/>
              </w:rPr>
              <w:t xml:space="preserve"> </w:t>
            </w:r>
            <w:r w:rsidRPr="00821C46">
              <w:rPr>
                <w:rFonts w:ascii="Times New Roman" w:eastAsia="Times New Roman" w:hAnsi="Times New Roman"/>
                <w:i/>
                <w:iCs/>
                <w:sz w:val="16"/>
                <w:szCs w:val="16"/>
                <w:lang w:eastAsia="fr-FR"/>
              </w:rPr>
              <w:t>salarié)</w:t>
            </w:r>
          </w:p>
          <w:p w:rsidR="00821C46" w:rsidRPr="00821C46" w:rsidRDefault="00821C46" w:rsidP="00821C46">
            <w:pPr>
              <w:spacing w:before="60" w:after="0"/>
              <w:rPr>
                <w:rFonts w:ascii="Times New Roman" w:eastAsia="Times New Roman" w:hAnsi="Times New Roman"/>
                <w:i/>
                <w:iCs/>
                <w:sz w:val="16"/>
                <w:szCs w:val="16"/>
                <w:lang w:eastAsia="fr-FR"/>
              </w:rPr>
            </w:pPr>
            <w:r w:rsidRPr="00821C46">
              <w:rPr>
                <w:rFonts w:ascii="Times New Roman" w:eastAsia="Times New Roman" w:hAnsi="Times New Roman"/>
                <w:i/>
                <w:iCs/>
                <w:sz w:val="16"/>
                <w:szCs w:val="16"/>
                <w:lang w:eastAsia="fr-FR"/>
              </w:rPr>
              <w:t>4.  Membre d’une coopérative de producteurs</w:t>
            </w:r>
          </w:p>
          <w:p w:rsidR="00821C46" w:rsidRPr="00821C46" w:rsidRDefault="00821C46" w:rsidP="00821C46">
            <w:pPr>
              <w:spacing w:before="60" w:after="0"/>
              <w:rPr>
                <w:rFonts w:ascii="Times New Roman" w:eastAsia="Times New Roman" w:hAnsi="Times New Roman"/>
                <w:i/>
                <w:iCs/>
                <w:sz w:val="16"/>
                <w:szCs w:val="16"/>
                <w:lang w:eastAsia="fr-FR"/>
              </w:rPr>
            </w:pPr>
            <w:r w:rsidRPr="00821C46">
              <w:rPr>
                <w:rFonts w:ascii="Times New Roman" w:eastAsia="Times New Roman" w:hAnsi="Times New Roman"/>
                <w:i/>
                <w:iCs/>
                <w:sz w:val="16"/>
                <w:szCs w:val="16"/>
                <w:lang w:eastAsia="fr-FR"/>
              </w:rPr>
              <w:t>5.  Travailleur bénévole dans le commerce ou la ferme  d’un autre membre du ménage / de la famille</w:t>
            </w:r>
          </w:p>
          <w:p w:rsidR="00821C46" w:rsidRPr="00821C46" w:rsidRDefault="00821C46" w:rsidP="00821C46">
            <w:pPr>
              <w:spacing w:before="60" w:after="0"/>
              <w:rPr>
                <w:rFonts w:ascii="Times New Roman" w:eastAsia="Times New Roman" w:hAnsi="Times New Roman"/>
                <w:i/>
                <w:iCs/>
                <w:sz w:val="16"/>
                <w:szCs w:val="16"/>
                <w:lang w:eastAsia="fr-FR"/>
              </w:rPr>
            </w:pPr>
            <w:r w:rsidRPr="00821C46">
              <w:rPr>
                <w:rFonts w:ascii="Times New Roman" w:eastAsia="Times New Roman" w:hAnsi="Times New Roman"/>
                <w:i/>
                <w:iCs/>
                <w:sz w:val="16"/>
                <w:szCs w:val="16"/>
                <w:lang w:eastAsia="fr-FR"/>
              </w:rPr>
              <w:t>6.  Autre (précisez) ______</w:t>
            </w:r>
            <w:r>
              <w:rPr>
                <w:rFonts w:ascii="Times New Roman" w:eastAsia="Times New Roman" w:hAnsi="Times New Roman"/>
                <w:i/>
                <w:iCs/>
                <w:sz w:val="16"/>
                <w:szCs w:val="16"/>
                <w:lang w:eastAsia="fr-FR"/>
              </w:rPr>
              <w:t>___________________________</w:t>
            </w:r>
          </w:p>
          <w:p w:rsidR="00821C46" w:rsidRDefault="00821C46" w:rsidP="00821C46">
            <w:pPr>
              <w:tabs>
                <w:tab w:val="center" w:pos="1957"/>
              </w:tabs>
              <w:spacing w:before="60" w:after="0"/>
              <w:jc w:val="center"/>
              <w:rPr>
                <w:rFonts w:ascii="Times New Roman" w:eastAsia="Times New Roman" w:hAnsi="Times New Roman"/>
                <w:i/>
                <w:iCs/>
                <w:sz w:val="16"/>
                <w:szCs w:val="16"/>
                <w:lang w:eastAsia="fr-FR"/>
              </w:rPr>
            </w:pPr>
            <w:r w:rsidRPr="00821C46">
              <w:rPr>
                <w:rFonts w:ascii="Times New Roman" w:eastAsia="Times New Roman" w:hAnsi="Times New Roman"/>
                <w:i/>
                <w:iCs/>
                <w:sz w:val="16"/>
                <w:szCs w:val="16"/>
                <w:lang w:eastAsia="fr-FR"/>
              </w:rPr>
              <w:t>|__|</w:t>
            </w:r>
          </w:p>
          <w:p w:rsidR="00821C46" w:rsidRPr="00CB375B" w:rsidRDefault="00821C46" w:rsidP="00821C46">
            <w:pPr>
              <w:tabs>
                <w:tab w:val="center" w:pos="1957"/>
              </w:tabs>
              <w:spacing w:before="60" w:after="0"/>
              <w:rPr>
                <w:rFonts w:ascii="Times New Roman" w:eastAsia="Times New Roman" w:hAnsi="Times New Roman"/>
                <w:i/>
                <w:iCs/>
                <w:sz w:val="16"/>
                <w:szCs w:val="16"/>
                <w:lang w:eastAsia="fr-FR"/>
              </w:rPr>
            </w:pPr>
          </w:p>
        </w:tc>
        <w:tc>
          <w:tcPr>
            <w:tcW w:w="1123" w:type="dxa"/>
            <w:shd w:val="clear" w:color="auto" w:fill="auto"/>
          </w:tcPr>
          <w:p w:rsidR="00821C46" w:rsidRPr="00C65066" w:rsidRDefault="0037015A" w:rsidP="00CB375B">
            <w:pPr>
              <w:rPr>
                <w:rFonts w:ascii="Times New Roman" w:hAnsi="Times New Roman"/>
                <w:b/>
                <w:sz w:val="16"/>
                <w:szCs w:val="16"/>
              </w:rPr>
            </w:pPr>
            <w:r>
              <w:rPr>
                <w:rFonts w:ascii="Times New Roman" w:hAnsi="Times New Roman"/>
                <w:b/>
                <w:sz w:val="16"/>
                <w:szCs w:val="16"/>
              </w:rPr>
              <w:lastRenderedPageBreak/>
              <w:t>2</w:t>
            </w:r>
            <w:r w:rsidR="00821C46" w:rsidRPr="00C65066">
              <w:rPr>
                <w:rFonts w:ascii="Times New Roman" w:hAnsi="Times New Roman"/>
                <w:b/>
                <w:sz w:val="16"/>
                <w:szCs w:val="16"/>
              </w:rPr>
              <w:t xml:space="preserve"> à 4</w:t>
            </w:r>
            <w:r w:rsidR="00821C46" w:rsidRPr="00C65066">
              <w:rPr>
                <w:rFonts w:ascii="Times New Roman" w:hAnsi="Times New Roman"/>
                <w:b/>
                <w:sz w:val="16"/>
                <w:szCs w:val="16"/>
              </w:rPr>
              <w:sym w:font="Wingdings" w:char="F0F0"/>
            </w:r>
            <w:r w:rsidR="00821C46" w:rsidRPr="00C65066">
              <w:rPr>
                <w:rFonts w:ascii="Times New Roman" w:hAnsi="Times New Roman"/>
                <w:b/>
                <w:sz w:val="16"/>
                <w:szCs w:val="16"/>
              </w:rPr>
              <w:t xml:space="preserve"> E.19</w:t>
            </w:r>
          </w:p>
          <w:p w:rsidR="00821C46" w:rsidRPr="00C65066" w:rsidRDefault="00821C46" w:rsidP="00CB375B">
            <w:pPr>
              <w:rPr>
                <w:rFonts w:ascii="Times New Roman" w:hAnsi="Times New Roman"/>
                <w:b/>
                <w:sz w:val="16"/>
                <w:szCs w:val="16"/>
              </w:rPr>
            </w:pPr>
            <w:r w:rsidRPr="00C65066">
              <w:rPr>
                <w:rFonts w:ascii="Times New Roman" w:hAnsi="Times New Roman"/>
                <w:b/>
                <w:sz w:val="16"/>
                <w:szCs w:val="16"/>
              </w:rPr>
              <w:lastRenderedPageBreak/>
              <w:t>5</w:t>
            </w:r>
            <w:r w:rsidRPr="00C65066">
              <w:rPr>
                <w:rFonts w:ascii="Times New Roman" w:hAnsi="Times New Roman"/>
                <w:b/>
                <w:sz w:val="16"/>
                <w:szCs w:val="16"/>
              </w:rPr>
              <w:sym w:font="Wingdings" w:char="F0F0"/>
            </w:r>
            <w:r w:rsidRPr="00C65066">
              <w:rPr>
                <w:rFonts w:ascii="Times New Roman" w:hAnsi="Times New Roman"/>
                <w:b/>
                <w:sz w:val="16"/>
                <w:szCs w:val="16"/>
              </w:rPr>
              <w:t xml:space="preserve"> E.26</w:t>
            </w:r>
          </w:p>
          <w:p w:rsidR="00821C46" w:rsidRPr="00C65066" w:rsidRDefault="00821C46" w:rsidP="00CB375B">
            <w:pPr>
              <w:rPr>
                <w:rFonts w:ascii="Times New Roman" w:hAnsi="Times New Roman"/>
                <w:b/>
                <w:sz w:val="16"/>
                <w:szCs w:val="16"/>
              </w:rPr>
            </w:pPr>
            <w:r w:rsidRPr="00C65066">
              <w:rPr>
                <w:rFonts w:ascii="Times New Roman" w:hAnsi="Times New Roman"/>
                <w:b/>
                <w:sz w:val="16"/>
                <w:szCs w:val="16"/>
              </w:rPr>
              <w:t xml:space="preserve">6 </w:t>
            </w:r>
            <w:r w:rsidRPr="00C65066">
              <w:rPr>
                <w:rFonts w:ascii="Times New Roman" w:hAnsi="Times New Roman"/>
                <w:b/>
                <w:sz w:val="16"/>
                <w:szCs w:val="16"/>
              </w:rPr>
              <w:sym w:font="Wingdings" w:char="F0F0"/>
            </w:r>
            <w:r w:rsidRPr="00C65066">
              <w:rPr>
                <w:rFonts w:ascii="Times New Roman" w:hAnsi="Times New Roman"/>
                <w:b/>
                <w:sz w:val="16"/>
                <w:szCs w:val="16"/>
              </w:rPr>
              <w:t xml:space="preserve"> E.27</w:t>
            </w:r>
          </w:p>
        </w:tc>
      </w:tr>
      <w:tr w:rsidR="00821C46" w:rsidRPr="000A72C4" w:rsidTr="00C46CD7">
        <w:tc>
          <w:tcPr>
            <w:tcW w:w="10606" w:type="dxa"/>
            <w:gridSpan w:val="6"/>
            <w:shd w:val="clear" w:color="auto" w:fill="auto"/>
          </w:tcPr>
          <w:p w:rsidR="00821C46" w:rsidRPr="00821C46" w:rsidRDefault="00821C46" w:rsidP="00821C46">
            <w:pPr>
              <w:jc w:val="center"/>
              <w:rPr>
                <w:rFonts w:ascii="Times New Roman" w:hAnsi="Times New Roman"/>
                <w:i/>
                <w:sz w:val="24"/>
                <w:szCs w:val="24"/>
              </w:rPr>
            </w:pPr>
            <w:r w:rsidRPr="00821C46">
              <w:rPr>
                <w:rFonts w:ascii="Times New Roman" w:hAnsi="Times New Roman"/>
                <w:i/>
                <w:sz w:val="24"/>
                <w:szCs w:val="24"/>
              </w:rPr>
              <w:lastRenderedPageBreak/>
              <w:t>Salaires et travailleurs salariés (employés)</w:t>
            </w:r>
          </w:p>
        </w:tc>
      </w:tr>
      <w:tr w:rsidR="00821C46" w:rsidRPr="000A72C4" w:rsidTr="007578FB">
        <w:tc>
          <w:tcPr>
            <w:tcW w:w="675" w:type="dxa"/>
            <w:shd w:val="clear" w:color="auto" w:fill="auto"/>
          </w:tcPr>
          <w:p w:rsidR="00821C46" w:rsidRDefault="00821C46" w:rsidP="00CB375B">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E.9</w:t>
            </w:r>
          </w:p>
        </w:tc>
        <w:tc>
          <w:tcPr>
            <w:tcW w:w="4678" w:type="dxa"/>
            <w:shd w:val="clear" w:color="auto" w:fill="auto"/>
          </w:tcPr>
          <w:p w:rsidR="00821C46" w:rsidRPr="00821C46" w:rsidRDefault="00821C46" w:rsidP="00CB375B">
            <w:pPr>
              <w:rPr>
                <w:rFonts w:ascii="Times New Roman" w:eastAsia="Times New Roman" w:hAnsi="Times New Roman"/>
                <w:b/>
                <w:sz w:val="18"/>
                <w:szCs w:val="18"/>
                <w:lang w:eastAsia="fr-FR"/>
              </w:rPr>
            </w:pPr>
            <w:r w:rsidRPr="00821C46">
              <w:rPr>
                <w:rFonts w:ascii="Times New Roman" w:eastAsia="Times New Roman" w:hAnsi="Times New Roman"/>
                <w:b/>
                <w:sz w:val="18"/>
                <w:szCs w:val="18"/>
                <w:lang w:eastAsia="fr-FR"/>
              </w:rPr>
              <w:t>Exercez-vous actuellement votre emploi sur la base ?</w:t>
            </w:r>
          </w:p>
        </w:tc>
        <w:tc>
          <w:tcPr>
            <w:tcW w:w="4130" w:type="dxa"/>
            <w:gridSpan w:val="3"/>
            <w:shd w:val="clear" w:color="auto" w:fill="auto"/>
          </w:tcPr>
          <w:p w:rsidR="00821C46" w:rsidRPr="00821C46" w:rsidRDefault="00821C46" w:rsidP="00821C46">
            <w:pPr>
              <w:spacing w:before="60" w:after="0"/>
              <w:rPr>
                <w:rFonts w:ascii="Times New Roman" w:eastAsia="Times New Roman" w:hAnsi="Times New Roman"/>
                <w:i/>
                <w:iCs/>
                <w:sz w:val="16"/>
                <w:szCs w:val="16"/>
                <w:lang w:eastAsia="fr-FR"/>
              </w:rPr>
            </w:pPr>
            <w:r w:rsidRPr="00821C46">
              <w:rPr>
                <w:rFonts w:ascii="Times New Roman" w:eastAsia="Times New Roman" w:hAnsi="Times New Roman"/>
                <w:i/>
                <w:iCs/>
                <w:sz w:val="16"/>
                <w:szCs w:val="16"/>
                <w:lang w:eastAsia="fr-FR"/>
              </w:rPr>
              <w:t>1.</w:t>
            </w:r>
            <w:r>
              <w:rPr>
                <w:rFonts w:ascii="Times New Roman" w:eastAsia="Times New Roman" w:hAnsi="Times New Roman"/>
                <w:i/>
                <w:iCs/>
                <w:sz w:val="16"/>
                <w:szCs w:val="16"/>
                <w:lang w:eastAsia="fr-FR"/>
              </w:rPr>
              <w:t xml:space="preserve"> d’</w:t>
            </w:r>
            <w:r w:rsidRPr="00821C46">
              <w:rPr>
                <w:rFonts w:ascii="Times New Roman" w:eastAsia="Times New Roman" w:hAnsi="Times New Roman"/>
                <w:i/>
                <w:iCs/>
                <w:sz w:val="16"/>
                <w:szCs w:val="16"/>
                <w:lang w:eastAsia="fr-FR"/>
              </w:rPr>
              <w:t xml:space="preserve">un contrat écrit </w:t>
            </w:r>
          </w:p>
          <w:p w:rsidR="00821C46" w:rsidRPr="00821C46" w:rsidRDefault="00821C46" w:rsidP="00821C46">
            <w:pPr>
              <w:spacing w:before="60" w:after="0"/>
              <w:rPr>
                <w:rFonts w:ascii="Times New Roman" w:eastAsia="Times New Roman" w:hAnsi="Times New Roman"/>
                <w:i/>
                <w:iCs/>
                <w:sz w:val="16"/>
                <w:szCs w:val="16"/>
                <w:lang w:eastAsia="fr-FR"/>
              </w:rPr>
            </w:pPr>
            <w:r w:rsidRPr="00821C46">
              <w:rPr>
                <w:rFonts w:ascii="Times New Roman" w:eastAsia="Times New Roman" w:hAnsi="Times New Roman"/>
                <w:i/>
                <w:iCs/>
                <w:sz w:val="16"/>
                <w:szCs w:val="16"/>
                <w:lang w:eastAsia="fr-FR"/>
              </w:rPr>
              <w:t>2.</w:t>
            </w:r>
            <w:r>
              <w:rPr>
                <w:rFonts w:ascii="Times New Roman" w:eastAsia="Times New Roman" w:hAnsi="Times New Roman"/>
                <w:i/>
                <w:iCs/>
                <w:sz w:val="16"/>
                <w:szCs w:val="16"/>
                <w:lang w:eastAsia="fr-FR"/>
              </w:rPr>
              <w:t xml:space="preserve"> d’</w:t>
            </w:r>
            <w:r w:rsidRPr="00821C46">
              <w:rPr>
                <w:rFonts w:ascii="Times New Roman" w:eastAsia="Times New Roman" w:hAnsi="Times New Roman"/>
                <w:i/>
                <w:iCs/>
                <w:sz w:val="16"/>
                <w:szCs w:val="16"/>
                <w:lang w:eastAsia="fr-FR"/>
              </w:rPr>
              <w:t xml:space="preserve">un accord oral </w:t>
            </w:r>
          </w:p>
          <w:p w:rsidR="00821C46" w:rsidRPr="00CB375B" w:rsidRDefault="00821C46" w:rsidP="00821C46">
            <w:pPr>
              <w:spacing w:before="60" w:after="0"/>
              <w:jc w:val="center"/>
              <w:rPr>
                <w:rFonts w:ascii="Times New Roman" w:eastAsia="Times New Roman" w:hAnsi="Times New Roman"/>
                <w:i/>
                <w:iCs/>
                <w:sz w:val="16"/>
                <w:szCs w:val="16"/>
                <w:lang w:eastAsia="fr-FR"/>
              </w:rPr>
            </w:pPr>
            <w:r w:rsidRPr="00821C46">
              <w:rPr>
                <w:rFonts w:ascii="Times New Roman" w:eastAsia="Times New Roman" w:hAnsi="Times New Roman"/>
                <w:i/>
                <w:iCs/>
                <w:sz w:val="16"/>
                <w:szCs w:val="16"/>
                <w:lang w:eastAsia="fr-FR"/>
              </w:rPr>
              <w:t>|__|</w:t>
            </w:r>
          </w:p>
        </w:tc>
        <w:tc>
          <w:tcPr>
            <w:tcW w:w="1123" w:type="dxa"/>
            <w:shd w:val="clear" w:color="auto" w:fill="auto"/>
          </w:tcPr>
          <w:p w:rsidR="00821C46" w:rsidRPr="00CB375B" w:rsidRDefault="00821C46" w:rsidP="00CB375B">
            <w:pPr>
              <w:rPr>
                <w:rFonts w:ascii="Times New Roman" w:hAnsi="Times New Roman"/>
              </w:rPr>
            </w:pPr>
          </w:p>
        </w:tc>
      </w:tr>
      <w:tr w:rsidR="00821C46" w:rsidRPr="000A72C4" w:rsidTr="007578FB">
        <w:tc>
          <w:tcPr>
            <w:tcW w:w="675" w:type="dxa"/>
            <w:shd w:val="clear" w:color="auto" w:fill="auto"/>
          </w:tcPr>
          <w:p w:rsidR="00821C46" w:rsidRDefault="00C65066" w:rsidP="00CB375B">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E.10</w:t>
            </w:r>
          </w:p>
        </w:tc>
        <w:tc>
          <w:tcPr>
            <w:tcW w:w="4678" w:type="dxa"/>
            <w:shd w:val="clear" w:color="auto" w:fill="auto"/>
          </w:tcPr>
          <w:p w:rsidR="00821C46" w:rsidRPr="00821C46" w:rsidRDefault="00821C46" w:rsidP="00821C46">
            <w:pPr>
              <w:rPr>
                <w:rFonts w:ascii="Times New Roman" w:eastAsia="Times New Roman" w:hAnsi="Times New Roman"/>
                <w:b/>
                <w:sz w:val="18"/>
                <w:szCs w:val="18"/>
                <w:lang w:eastAsia="fr-FR"/>
              </w:rPr>
            </w:pPr>
            <w:r w:rsidRPr="00821C46">
              <w:rPr>
                <w:rFonts w:ascii="Times New Roman" w:eastAsia="Times New Roman" w:hAnsi="Times New Roman"/>
                <w:b/>
                <w:sz w:val="18"/>
                <w:szCs w:val="18"/>
                <w:lang w:eastAsia="fr-FR"/>
              </w:rPr>
              <w:t>Votre contrat ou accord de travail est-il à durée déterminée ou indéterminée ?</w:t>
            </w:r>
          </w:p>
          <w:p w:rsidR="00821C46" w:rsidRPr="00C65066" w:rsidRDefault="00C65066" w:rsidP="00821C46">
            <w:pPr>
              <w:rPr>
                <w:rFonts w:ascii="Times New Roman" w:eastAsia="Times New Roman" w:hAnsi="Times New Roman"/>
                <w:i/>
                <w:sz w:val="16"/>
                <w:szCs w:val="16"/>
                <w:lang w:eastAsia="fr-FR"/>
              </w:rPr>
            </w:pPr>
            <w:r w:rsidRPr="00C65066">
              <w:rPr>
                <w:rFonts w:ascii="Times New Roman" w:eastAsia="Times New Roman" w:hAnsi="Times New Roman"/>
                <w:i/>
                <w:sz w:val="16"/>
                <w:szCs w:val="16"/>
                <w:lang w:eastAsia="fr-FR"/>
              </w:rPr>
              <w:t>Cocher</w:t>
            </w:r>
            <w:r w:rsidR="00821C46" w:rsidRPr="00C65066">
              <w:rPr>
                <w:rFonts w:ascii="Times New Roman" w:eastAsia="Times New Roman" w:hAnsi="Times New Roman"/>
                <w:i/>
                <w:sz w:val="16"/>
                <w:szCs w:val="16"/>
                <w:lang w:eastAsia="fr-FR"/>
              </w:rPr>
              <w:t xml:space="preserve">  le code correspondant à la déclaration de l’enquêté(e) puis l’inscrire dans le bac prévu à cet effet</w:t>
            </w:r>
          </w:p>
        </w:tc>
        <w:tc>
          <w:tcPr>
            <w:tcW w:w="4130" w:type="dxa"/>
            <w:gridSpan w:val="3"/>
            <w:shd w:val="clear" w:color="auto" w:fill="auto"/>
          </w:tcPr>
          <w:p w:rsidR="00821C46" w:rsidRPr="00821C46" w:rsidRDefault="00821C46" w:rsidP="00821C46">
            <w:pPr>
              <w:spacing w:before="60" w:after="0"/>
              <w:rPr>
                <w:rFonts w:ascii="Times New Roman" w:eastAsia="Times New Roman" w:hAnsi="Times New Roman"/>
                <w:i/>
                <w:iCs/>
                <w:sz w:val="16"/>
                <w:szCs w:val="16"/>
                <w:lang w:eastAsia="fr-FR"/>
              </w:rPr>
            </w:pPr>
            <w:r w:rsidRPr="00821C46">
              <w:rPr>
                <w:rFonts w:ascii="Times New Roman" w:eastAsia="Times New Roman" w:hAnsi="Times New Roman"/>
                <w:i/>
                <w:iCs/>
                <w:sz w:val="16"/>
                <w:szCs w:val="16"/>
                <w:lang w:eastAsia="fr-FR"/>
              </w:rPr>
              <w:t>1. Durée indéterminée</w:t>
            </w:r>
          </w:p>
          <w:p w:rsidR="00821C46" w:rsidRPr="00821C46" w:rsidRDefault="00821C46" w:rsidP="00821C46">
            <w:pPr>
              <w:spacing w:before="60" w:after="0"/>
              <w:rPr>
                <w:rFonts w:ascii="Times New Roman" w:eastAsia="Times New Roman" w:hAnsi="Times New Roman"/>
                <w:i/>
                <w:iCs/>
                <w:sz w:val="16"/>
                <w:szCs w:val="16"/>
                <w:lang w:eastAsia="fr-FR"/>
              </w:rPr>
            </w:pPr>
            <w:r w:rsidRPr="00821C46">
              <w:rPr>
                <w:rFonts w:ascii="Times New Roman" w:eastAsia="Times New Roman" w:hAnsi="Times New Roman"/>
                <w:i/>
                <w:iCs/>
                <w:sz w:val="16"/>
                <w:szCs w:val="16"/>
                <w:lang w:eastAsia="fr-FR"/>
              </w:rPr>
              <w:t>2. Durée déterminée</w:t>
            </w:r>
          </w:p>
          <w:p w:rsidR="00821C46" w:rsidRPr="00821C46" w:rsidRDefault="00821C46" w:rsidP="00821C46">
            <w:pPr>
              <w:spacing w:before="60" w:after="0"/>
              <w:rPr>
                <w:rFonts w:ascii="Times New Roman" w:eastAsia="Times New Roman" w:hAnsi="Times New Roman"/>
                <w:i/>
                <w:iCs/>
                <w:sz w:val="16"/>
                <w:szCs w:val="16"/>
                <w:lang w:eastAsia="fr-FR"/>
              </w:rPr>
            </w:pPr>
          </w:p>
          <w:p w:rsidR="00821C46" w:rsidRPr="00C65066" w:rsidRDefault="00821C46" w:rsidP="00821C46">
            <w:pPr>
              <w:spacing w:before="60" w:after="0"/>
              <w:jc w:val="center"/>
              <w:rPr>
                <w:rFonts w:ascii="Times New Roman" w:eastAsia="Times New Roman" w:hAnsi="Times New Roman"/>
                <w:i/>
                <w:iCs/>
                <w:sz w:val="18"/>
                <w:szCs w:val="18"/>
                <w:lang w:eastAsia="fr-FR"/>
              </w:rPr>
            </w:pPr>
            <w:r w:rsidRPr="00C65066">
              <w:rPr>
                <w:rFonts w:ascii="Times New Roman" w:eastAsia="Times New Roman" w:hAnsi="Times New Roman"/>
                <w:i/>
                <w:iCs/>
                <w:sz w:val="18"/>
                <w:szCs w:val="18"/>
                <w:lang w:eastAsia="fr-FR"/>
              </w:rPr>
              <w:t>|__|</w:t>
            </w:r>
          </w:p>
        </w:tc>
        <w:tc>
          <w:tcPr>
            <w:tcW w:w="1123" w:type="dxa"/>
            <w:shd w:val="clear" w:color="auto" w:fill="auto"/>
          </w:tcPr>
          <w:p w:rsidR="00C65066" w:rsidRPr="00C65066" w:rsidRDefault="008F64A0" w:rsidP="00C65066">
            <w:pPr>
              <w:rPr>
                <w:rFonts w:ascii="Times New Roman" w:hAnsi="Times New Roman"/>
                <w:b/>
                <w:sz w:val="16"/>
                <w:szCs w:val="16"/>
              </w:rPr>
            </w:pPr>
            <w:r>
              <w:rPr>
                <w:rFonts w:ascii="Times New Roman" w:hAnsi="Times New Roman"/>
                <w:b/>
                <w:sz w:val="16"/>
                <w:szCs w:val="16"/>
              </w:rPr>
              <w:t>1</w:t>
            </w:r>
            <w:r w:rsidR="00C65066" w:rsidRPr="00C65066">
              <w:rPr>
                <w:rFonts w:ascii="Times New Roman" w:hAnsi="Times New Roman"/>
                <w:b/>
                <w:sz w:val="16"/>
                <w:szCs w:val="16"/>
              </w:rPr>
              <w:sym w:font="Wingdings" w:char="F0F0"/>
            </w:r>
            <w:r w:rsidR="00C65066">
              <w:rPr>
                <w:rFonts w:ascii="Times New Roman" w:hAnsi="Times New Roman"/>
                <w:b/>
                <w:sz w:val="16"/>
                <w:szCs w:val="16"/>
              </w:rPr>
              <w:t xml:space="preserve"> E.13</w:t>
            </w:r>
          </w:p>
          <w:p w:rsidR="00821C46" w:rsidRPr="00CB375B" w:rsidRDefault="00821C46" w:rsidP="00CB375B">
            <w:pPr>
              <w:rPr>
                <w:rFonts w:ascii="Times New Roman" w:hAnsi="Times New Roman"/>
              </w:rPr>
            </w:pPr>
          </w:p>
        </w:tc>
      </w:tr>
      <w:tr w:rsidR="00821C46" w:rsidRPr="000A72C4" w:rsidTr="007578FB">
        <w:tc>
          <w:tcPr>
            <w:tcW w:w="675" w:type="dxa"/>
            <w:shd w:val="clear" w:color="auto" w:fill="auto"/>
          </w:tcPr>
          <w:p w:rsidR="00821C46" w:rsidRDefault="00C65066" w:rsidP="00CB375B">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E.11</w:t>
            </w:r>
          </w:p>
        </w:tc>
        <w:tc>
          <w:tcPr>
            <w:tcW w:w="4678" w:type="dxa"/>
            <w:shd w:val="clear" w:color="auto" w:fill="auto"/>
          </w:tcPr>
          <w:p w:rsidR="00C65066" w:rsidRPr="00C65066" w:rsidRDefault="00C65066" w:rsidP="00C65066">
            <w:pPr>
              <w:rPr>
                <w:rFonts w:ascii="Times New Roman" w:eastAsia="Times New Roman" w:hAnsi="Times New Roman"/>
                <w:b/>
                <w:sz w:val="18"/>
                <w:szCs w:val="18"/>
                <w:lang w:eastAsia="fr-FR"/>
              </w:rPr>
            </w:pPr>
            <w:r w:rsidRPr="00C65066">
              <w:rPr>
                <w:rFonts w:ascii="Times New Roman" w:eastAsia="Times New Roman" w:hAnsi="Times New Roman"/>
                <w:b/>
                <w:sz w:val="18"/>
                <w:szCs w:val="18"/>
                <w:lang w:eastAsia="fr-FR"/>
              </w:rPr>
              <w:t>Pourquoi votre contrat ou accord de travail était-il à durée déterminée ?</w:t>
            </w:r>
          </w:p>
          <w:p w:rsidR="00C65066" w:rsidRPr="00C65066" w:rsidRDefault="00C65066" w:rsidP="00C65066">
            <w:pPr>
              <w:rPr>
                <w:rFonts w:ascii="Times New Roman" w:eastAsia="Times New Roman" w:hAnsi="Times New Roman"/>
                <w:b/>
                <w:sz w:val="18"/>
                <w:szCs w:val="18"/>
                <w:lang w:eastAsia="fr-FR"/>
              </w:rPr>
            </w:pPr>
          </w:p>
          <w:p w:rsidR="00821C46" w:rsidRPr="00821C46" w:rsidRDefault="008E4463" w:rsidP="00C65066">
            <w:pPr>
              <w:rPr>
                <w:rFonts w:ascii="Times New Roman" w:eastAsia="Times New Roman" w:hAnsi="Times New Roman"/>
                <w:b/>
                <w:sz w:val="18"/>
                <w:szCs w:val="18"/>
                <w:lang w:eastAsia="fr-FR"/>
              </w:rPr>
            </w:pPr>
            <w:r>
              <w:rPr>
                <w:rFonts w:ascii="Times New Roman" w:eastAsia="Times New Roman" w:hAnsi="Times New Roman"/>
                <w:i/>
                <w:sz w:val="16"/>
                <w:szCs w:val="16"/>
                <w:lang w:eastAsia="fr-FR"/>
              </w:rPr>
              <w:t>Cocher</w:t>
            </w:r>
            <w:r w:rsidR="00C65066" w:rsidRPr="00C65066">
              <w:rPr>
                <w:rFonts w:ascii="Times New Roman" w:eastAsia="Times New Roman" w:hAnsi="Times New Roman"/>
                <w:i/>
                <w:sz w:val="16"/>
                <w:szCs w:val="16"/>
                <w:lang w:eastAsia="fr-FR"/>
              </w:rPr>
              <w:t xml:space="preserve">  le code correspondant à la déclaration de l’enquêté(e) puis l’inscrire dans le bac prévu à cet effet</w:t>
            </w:r>
          </w:p>
        </w:tc>
        <w:tc>
          <w:tcPr>
            <w:tcW w:w="4130" w:type="dxa"/>
            <w:gridSpan w:val="3"/>
            <w:shd w:val="clear" w:color="auto" w:fill="auto"/>
          </w:tcPr>
          <w:p w:rsidR="00C65066" w:rsidRPr="00C65066" w:rsidRDefault="00C65066" w:rsidP="00C65066">
            <w:pPr>
              <w:spacing w:before="60" w:after="0"/>
              <w:rPr>
                <w:rFonts w:ascii="Times New Roman" w:eastAsia="Times New Roman" w:hAnsi="Times New Roman"/>
                <w:i/>
                <w:iCs/>
                <w:sz w:val="16"/>
                <w:szCs w:val="16"/>
                <w:lang w:eastAsia="fr-FR"/>
              </w:rPr>
            </w:pPr>
            <w:r w:rsidRPr="00C65066">
              <w:rPr>
                <w:rFonts w:ascii="Times New Roman" w:eastAsia="Times New Roman" w:hAnsi="Times New Roman"/>
                <w:i/>
                <w:iCs/>
                <w:sz w:val="16"/>
                <w:szCs w:val="16"/>
                <w:lang w:eastAsia="fr-FR"/>
              </w:rPr>
              <w:t>1. Formation, stage</w:t>
            </w:r>
          </w:p>
          <w:p w:rsidR="00C65066" w:rsidRPr="00C65066" w:rsidRDefault="00C65066" w:rsidP="00C65066">
            <w:pPr>
              <w:spacing w:before="60" w:after="0"/>
              <w:rPr>
                <w:rFonts w:ascii="Times New Roman" w:eastAsia="Times New Roman" w:hAnsi="Times New Roman"/>
                <w:i/>
                <w:iCs/>
                <w:sz w:val="16"/>
                <w:szCs w:val="16"/>
                <w:lang w:eastAsia="fr-FR"/>
              </w:rPr>
            </w:pPr>
            <w:r w:rsidRPr="00C65066">
              <w:rPr>
                <w:rFonts w:ascii="Times New Roman" w:eastAsia="Times New Roman" w:hAnsi="Times New Roman"/>
                <w:i/>
                <w:iCs/>
                <w:sz w:val="16"/>
                <w:szCs w:val="16"/>
                <w:lang w:eastAsia="fr-FR"/>
              </w:rPr>
              <w:t>2. Période probatoire</w:t>
            </w:r>
          </w:p>
          <w:p w:rsidR="00C65066" w:rsidRPr="00C65066" w:rsidRDefault="00C65066" w:rsidP="00C65066">
            <w:pPr>
              <w:spacing w:before="60" w:after="0"/>
              <w:rPr>
                <w:rFonts w:ascii="Times New Roman" w:eastAsia="Times New Roman" w:hAnsi="Times New Roman"/>
                <w:i/>
                <w:iCs/>
                <w:sz w:val="16"/>
                <w:szCs w:val="16"/>
                <w:lang w:eastAsia="fr-FR"/>
              </w:rPr>
            </w:pPr>
            <w:r w:rsidRPr="00C65066">
              <w:rPr>
                <w:rFonts w:ascii="Times New Roman" w:eastAsia="Times New Roman" w:hAnsi="Times New Roman"/>
                <w:i/>
                <w:iCs/>
                <w:sz w:val="16"/>
                <w:szCs w:val="16"/>
                <w:lang w:eastAsia="fr-FR"/>
              </w:rPr>
              <w:t>3. Travail saisonnier</w:t>
            </w:r>
          </w:p>
          <w:p w:rsidR="00C65066" w:rsidRPr="00C65066" w:rsidRDefault="00C65066" w:rsidP="00C65066">
            <w:pPr>
              <w:spacing w:before="60" w:after="0"/>
              <w:rPr>
                <w:rFonts w:ascii="Times New Roman" w:eastAsia="Times New Roman" w:hAnsi="Times New Roman"/>
                <w:i/>
                <w:iCs/>
                <w:sz w:val="16"/>
                <w:szCs w:val="16"/>
                <w:lang w:eastAsia="fr-FR"/>
              </w:rPr>
            </w:pPr>
            <w:r w:rsidRPr="00C65066">
              <w:rPr>
                <w:rFonts w:ascii="Times New Roman" w:eastAsia="Times New Roman" w:hAnsi="Times New Roman"/>
                <w:i/>
                <w:iCs/>
                <w:sz w:val="16"/>
                <w:szCs w:val="16"/>
                <w:lang w:eastAsia="fr-FR"/>
              </w:rPr>
              <w:t>4. Travail occasionnel, journalier</w:t>
            </w:r>
          </w:p>
          <w:p w:rsidR="00C65066" w:rsidRPr="00C65066" w:rsidRDefault="00C65066" w:rsidP="00C65066">
            <w:pPr>
              <w:spacing w:before="60" w:after="0"/>
              <w:rPr>
                <w:rFonts w:ascii="Times New Roman" w:eastAsia="Times New Roman" w:hAnsi="Times New Roman"/>
                <w:i/>
                <w:iCs/>
                <w:sz w:val="16"/>
                <w:szCs w:val="16"/>
                <w:lang w:eastAsia="fr-FR"/>
              </w:rPr>
            </w:pPr>
            <w:r w:rsidRPr="00C65066">
              <w:rPr>
                <w:rFonts w:ascii="Times New Roman" w:eastAsia="Times New Roman" w:hAnsi="Times New Roman"/>
                <w:i/>
                <w:iCs/>
                <w:sz w:val="16"/>
                <w:szCs w:val="16"/>
                <w:lang w:eastAsia="fr-FR"/>
              </w:rPr>
              <w:t>5. Travail comme remplaçant, substitut</w:t>
            </w:r>
          </w:p>
          <w:p w:rsidR="00C65066" w:rsidRPr="00C65066" w:rsidRDefault="00C65066" w:rsidP="00C65066">
            <w:pPr>
              <w:spacing w:before="60" w:after="0"/>
              <w:rPr>
                <w:rFonts w:ascii="Times New Roman" w:eastAsia="Times New Roman" w:hAnsi="Times New Roman"/>
                <w:i/>
                <w:iCs/>
                <w:sz w:val="16"/>
                <w:szCs w:val="16"/>
                <w:lang w:eastAsia="fr-FR"/>
              </w:rPr>
            </w:pPr>
            <w:r w:rsidRPr="00C65066">
              <w:rPr>
                <w:rFonts w:ascii="Times New Roman" w:eastAsia="Times New Roman" w:hAnsi="Times New Roman"/>
                <w:i/>
                <w:iCs/>
                <w:sz w:val="16"/>
                <w:szCs w:val="16"/>
                <w:lang w:eastAsia="fr-FR"/>
              </w:rPr>
              <w:t xml:space="preserve">6. Programme d’emploi public </w:t>
            </w:r>
          </w:p>
          <w:p w:rsidR="00C65066" w:rsidRPr="00C65066" w:rsidRDefault="00C65066" w:rsidP="00C65066">
            <w:pPr>
              <w:spacing w:before="60" w:after="0"/>
              <w:rPr>
                <w:rFonts w:ascii="Times New Roman" w:eastAsia="Times New Roman" w:hAnsi="Times New Roman"/>
                <w:i/>
                <w:iCs/>
                <w:sz w:val="16"/>
                <w:szCs w:val="16"/>
                <w:lang w:eastAsia="fr-FR"/>
              </w:rPr>
            </w:pPr>
            <w:r w:rsidRPr="00C65066">
              <w:rPr>
                <w:rFonts w:ascii="Times New Roman" w:eastAsia="Times New Roman" w:hAnsi="Times New Roman"/>
                <w:i/>
                <w:iCs/>
                <w:sz w:val="16"/>
                <w:szCs w:val="16"/>
                <w:lang w:eastAsia="fr-FR"/>
              </w:rPr>
              <w:t>7. Service ou tâche spécifique</w:t>
            </w:r>
          </w:p>
          <w:p w:rsidR="00C65066" w:rsidRPr="00C65066" w:rsidRDefault="00C65066" w:rsidP="00C65066">
            <w:pPr>
              <w:spacing w:before="60" w:after="0"/>
              <w:rPr>
                <w:rFonts w:ascii="Times New Roman" w:eastAsia="Times New Roman" w:hAnsi="Times New Roman"/>
                <w:i/>
                <w:iCs/>
                <w:sz w:val="16"/>
                <w:szCs w:val="16"/>
                <w:lang w:eastAsia="fr-FR"/>
              </w:rPr>
            </w:pPr>
            <w:r w:rsidRPr="00C65066">
              <w:rPr>
                <w:rFonts w:ascii="Times New Roman" w:eastAsia="Times New Roman" w:hAnsi="Times New Roman"/>
                <w:i/>
                <w:iCs/>
                <w:sz w:val="16"/>
                <w:szCs w:val="16"/>
                <w:lang w:eastAsia="fr-FR"/>
              </w:rPr>
              <w:t>8. Contrat à la chaîne</w:t>
            </w:r>
          </w:p>
          <w:p w:rsidR="00C65066" w:rsidRPr="00C65066" w:rsidRDefault="00C65066" w:rsidP="00C65066">
            <w:pPr>
              <w:spacing w:before="60"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9</w:t>
            </w:r>
            <w:r w:rsidRPr="00C65066">
              <w:rPr>
                <w:rFonts w:ascii="Times New Roman" w:eastAsia="Times New Roman" w:hAnsi="Times New Roman"/>
                <w:i/>
                <w:iCs/>
                <w:sz w:val="16"/>
                <w:szCs w:val="16"/>
                <w:lang w:eastAsia="fr-FR"/>
              </w:rPr>
              <w:t>9. Autre (précisez) __</w:t>
            </w:r>
            <w:r>
              <w:rPr>
                <w:rFonts w:ascii="Times New Roman" w:eastAsia="Times New Roman" w:hAnsi="Times New Roman"/>
                <w:i/>
                <w:iCs/>
                <w:sz w:val="16"/>
                <w:szCs w:val="16"/>
                <w:lang w:eastAsia="fr-FR"/>
              </w:rPr>
              <w:t>_____________________________</w:t>
            </w:r>
          </w:p>
          <w:p w:rsidR="00C65066" w:rsidRPr="00C65066" w:rsidRDefault="00C65066" w:rsidP="00C65066">
            <w:pPr>
              <w:spacing w:before="60" w:after="0"/>
              <w:jc w:val="center"/>
              <w:rPr>
                <w:rFonts w:ascii="Times New Roman" w:eastAsia="Times New Roman" w:hAnsi="Times New Roman"/>
                <w:i/>
                <w:iCs/>
                <w:sz w:val="18"/>
                <w:szCs w:val="18"/>
                <w:lang w:eastAsia="fr-FR"/>
              </w:rPr>
            </w:pPr>
            <w:r w:rsidRPr="00C65066">
              <w:rPr>
                <w:rFonts w:ascii="Times New Roman" w:eastAsia="Times New Roman" w:hAnsi="Times New Roman"/>
                <w:i/>
                <w:iCs/>
                <w:sz w:val="18"/>
                <w:szCs w:val="18"/>
                <w:lang w:eastAsia="fr-FR"/>
              </w:rPr>
              <w:t>|__||__|</w:t>
            </w:r>
          </w:p>
          <w:p w:rsidR="00821C46" w:rsidRDefault="00821C46" w:rsidP="00C65066">
            <w:pPr>
              <w:spacing w:before="60" w:after="0"/>
              <w:jc w:val="center"/>
              <w:rPr>
                <w:rFonts w:ascii="Times New Roman" w:eastAsia="Times New Roman" w:hAnsi="Times New Roman"/>
                <w:i/>
                <w:iCs/>
                <w:sz w:val="16"/>
                <w:szCs w:val="16"/>
                <w:lang w:eastAsia="fr-FR"/>
              </w:rPr>
            </w:pPr>
          </w:p>
          <w:p w:rsidR="00C65066" w:rsidRPr="00CB375B" w:rsidRDefault="00C65066" w:rsidP="00C65066">
            <w:pPr>
              <w:spacing w:before="60" w:after="0"/>
              <w:jc w:val="center"/>
              <w:rPr>
                <w:rFonts w:ascii="Times New Roman" w:eastAsia="Times New Roman" w:hAnsi="Times New Roman"/>
                <w:i/>
                <w:iCs/>
                <w:sz w:val="16"/>
                <w:szCs w:val="16"/>
                <w:lang w:eastAsia="fr-FR"/>
              </w:rPr>
            </w:pPr>
          </w:p>
        </w:tc>
        <w:tc>
          <w:tcPr>
            <w:tcW w:w="1123" w:type="dxa"/>
            <w:shd w:val="clear" w:color="auto" w:fill="auto"/>
          </w:tcPr>
          <w:p w:rsidR="00821C46" w:rsidRPr="00CB375B" w:rsidRDefault="00821C46" w:rsidP="00CB375B">
            <w:pPr>
              <w:rPr>
                <w:rFonts w:ascii="Times New Roman" w:hAnsi="Times New Roman"/>
              </w:rPr>
            </w:pPr>
          </w:p>
        </w:tc>
      </w:tr>
      <w:tr w:rsidR="00821C46" w:rsidRPr="000A72C4" w:rsidTr="007578FB">
        <w:tc>
          <w:tcPr>
            <w:tcW w:w="675" w:type="dxa"/>
            <w:shd w:val="clear" w:color="auto" w:fill="auto"/>
          </w:tcPr>
          <w:p w:rsidR="00821C46" w:rsidRDefault="00C65066" w:rsidP="00CB375B">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E.12</w:t>
            </w:r>
          </w:p>
        </w:tc>
        <w:tc>
          <w:tcPr>
            <w:tcW w:w="4678" w:type="dxa"/>
            <w:shd w:val="clear" w:color="auto" w:fill="auto"/>
          </w:tcPr>
          <w:p w:rsidR="00C65066" w:rsidRPr="00C65066" w:rsidRDefault="00C65066" w:rsidP="00C65066">
            <w:pPr>
              <w:rPr>
                <w:rFonts w:ascii="Times New Roman" w:eastAsia="Times New Roman" w:hAnsi="Times New Roman"/>
                <w:b/>
                <w:sz w:val="18"/>
                <w:szCs w:val="18"/>
                <w:lang w:eastAsia="fr-FR"/>
              </w:rPr>
            </w:pPr>
            <w:r w:rsidRPr="00C65066">
              <w:rPr>
                <w:rFonts w:ascii="Times New Roman" w:eastAsia="Times New Roman" w:hAnsi="Times New Roman"/>
                <w:b/>
                <w:sz w:val="18"/>
                <w:szCs w:val="18"/>
                <w:lang w:eastAsia="fr-FR"/>
              </w:rPr>
              <w:t>Quelle est la durée de votre contrat ou accord de travail ?</w:t>
            </w:r>
          </w:p>
          <w:p w:rsidR="00C65066" w:rsidRPr="00C65066" w:rsidRDefault="00C65066" w:rsidP="00C65066">
            <w:pPr>
              <w:rPr>
                <w:rFonts w:ascii="Times New Roman" w:eastAsia="Times New Roman" w:hAnsi="Times New Roman"/>
                <w:b/>
                <w:sz w:val="18"/>
                <w:szCs w:val="18"/>
                <w:lang w:eastAsia="fr-FR"/>
              </w:rPr>
            </w:pPr>
          </w:p>
          <w:p w:rsidR="00821C46" w:rsidRPr="00821C46" w:rsidRDefault="008E4463" w:rsidP="00C65066">
            <w:pPr>
              <w:rPr>
                <w:rFonts w:ascii="Times New Roman" w:eastAsia="Times New Roman" w:hAnsi="Times New Roman"/>
                <w:b/>
                <w:sz w:val="18"/>
                <w:szCs w:val="18"/>
                <w:lang w:eastAsia="fr-FR"/>
              </w:rPr>
            </w:pPr>
            <w:r>
              <w:rPr>
                <w:rFonts w:ascii="Times New Roman" w:eastAsia="Times New Roman" w:hAnsi="Times New Roman"/>
                <w:i/>
                <w:sz w:val="16"/>
                <w:szCs w:val="16"/>
                <w:lang w:eastAsia="fr-FR"/>
              </w:rPr>
              <w:t>Cocher</w:t>
            </w:r>
            <w:r w:rsidR="00C65066" w:rsidRPr="00C65066">
              <w:rPr>
                <w:rFonts w:ascii="Times New Roman" w:eastAsia="Times New Roman" w:hAnsi="Times New Roman"/>
                <w:i/>
                <w:sz w:val="16"/>
                <w:szCs w:val="16"/>
                <w:lang w:eastAsia="fr-FR"/>
              </w:rPr>
              <w:t xml:space="preserve">  le code correspondant à la déclaration de l’enquêté(e) puis l’inscrire dans le bac prévu à cet effet</w:t>
            </w:r>
          </w:p>
        </w:tc>
        <w:tc>
          <w:tcPr>
            <w:tcW w:w="4130" w:type="dxa"/>
            <w:gridSpan w:val="3"/>
            <w:shd w:val="clear" w:color="auto" w:fill="auto"/>
          </w:tcPr>
          <w:p w:rsidR="00C65066" w:rsidRPr="00C65066" w:rsidRDefault="00C65066" w:rsidP="00C65066">
            <w:pPr>
              <w:spacing w:before="60" w:after="0"/>
              <w:rPr>
                <w:rFonts w:ascii="Times New Roman" w:eastAsia="Times New Roman" w:hAnsi="Times New Roman"/>
                <w:i/>
                <w:iCs/>
                <w:sz w:val="16"/>
                <w:szCs w:val="16"/>
                <w:lang w:eastAsia="fr-FR"/>
              </w:rPr>
            </w:pPr>
            <w:r w:rsidRPr="00C65066">
              <w:rPr>
                <w:rFonts w:ascii="Times New Roman" w:eastAsia="Times New Roman" w:hAnsi="Times New Roman"/>
                <w:i/>
                <w:iCs/>
                <w:sz w:val="16"/>
                <w:szCs w:val="16"/>
                <w:lang w:eastAsia="fr-FR"/>
              </w:rPr>
              <w:t>1. Moins de 12 mois</w:t>
            </w:r>
          </w:p>
          <w:p w:rsidR="00C65066" w:rsidRPr="00C65066" w:rsidRDefault="00C65066" w:rsidP="00C65066">
            <w:pPr>
              <w:spacing w:before="60" w:after="0"/>
              <w:rPr>
                <w:rFonts w:ascii="Times New Roman" w:eastAsia="Times New Roman" w:hAnsi="Times New Roman"/>
                <w:i/>
                <w:iCs/>
                <w:sz w:val="16"/>
                <w:szCs w:val="16"/>
                <w:lang w:eastAsia="fr-FR"/>
              </w:rPr>
            </w:pPr>
            <w:r w:rsidRPr="00C65066">
              <w:rPr>
                <w:rFonts w:ascii="Times New Roman" w:eastAsia="Times New Roman" w:hAnsi="Times New Roman"/>
                <w:i/>
                <w:iCs/>
                <w:sz w:val="16"/>
                <w:szCs w:val="16"/>
                <w:lang w:eastAsia="fr-FR"/>
              </w:rPr>
              <w:t>2. De 12 à moins de 36 mois</w:t>
            </w:r>
          </w:p>
          <w:p w:rsidR="00C65066" w:rsidRPr="00C65066" w:rsidRDefault="00C65066" w:rsidP="00C65066">
            <w:pPr>
              <w:spacing w:before="60" w:after="0"/>
              <w:rPr>
                <w:rFonts w:ascii="Times New Roman" w:eastAsia="Times New Roman" w:hAnsi="Times New Roman"/>
                <w:i/>
                <w:iCs/>
                <w:sz w:val="16"/>
                <w:szCs w:val="16"/>
                <w:lang w:eastAsia="fr-FR"/>
              </w:rPr>
            </w:pPr>
            <w:r w:rsidRPr="00C65066">
              <w:rPr>
                <w:rFonts w:ascii="Times New Roman" w:eastAsia="Times New Roman" w:hAnsi="Times New Roman"/>
                <w:i/>
                <w:iCs/>
                <w:sz w:val="16"/>
                <w:szCs w:val="16"/>
                <w:lang w:eastAsia="fr-FR"/>
              </w:rPr>
              <w:t>3. 36 mois ou plus</w:t>
            </w:r>
          </w:p>
          <w:p w:rsidR="00821C46" w:rsidRPr="00C65066" w:rsidRDefault="00C65066" w:rsidP="00C65066">
            <w:pPr>
              <w:spacing w:before="60" w:after="0"/>
              <w:jc w:val="center"/>
              <w:rPr>
                <w:rFonts w:ascii="Times New Roman" w:eastAsia="Times New Roman" w:hAnsi="Times New Roman"/>
                <w:i/>
                <w:iCs/>
                <w:sz w:val="18"/>
                <w:szCs w:val="18"/>
                <w:lang w:eastAsia="fr-FR"/>
              </w:rPr>
            </w:pPr>
            <w:r w:rsidRPr="00C65066">
              <w:rPr>
                <w:rFonts w:ascii="Times New Roman" w:eastAsia="Times New Roman" w:hAnsi="Times New Roman"/>
                <w:i/>
                <w:iCs/>
                <w:sz w:val="18"/>
                <w:szCs w:val="18"/>
                <w:lang w:eastAsia="fr-FR"/>
              </w:rPr>
              <w:t>|__|</w:t>
            </w:r>
          </w:p>
        </w:tc>
        <w:tc>
          <w:tcPr>
            <w:tcW w:w="1123" w:type="dxa"/>
            <w:shd w:val="clear" w:color="auto" w:fill="auto"/>
          </w:tcPr>
          <w:p w:rsidR="00821C46" w:rsidRPr="00CB375B" w:rsidRDefault="00821C46" w:rsidP="00CB375B">
            <w:pPr>
              <w:rPr>
                <w:rFonts w:ascii="Times New Roman" w:hAnsi="Times New Roman"/>
              </w:rPr>
            </w:pPr>
          </w:p>
        </w:tc>
      </w:tr>
      <w:tr w:rsidR="00254CD8" w:rsidRPr="000A72C4" w:rsidTr="007578FB">
        <w:tc>
          <w:tcPr>
            <w:tcW w:w="675" w:type="dxa"/>
            <w:shd w:val="clear" w:color="auto" w:fill="auto"/>
          </w:tcPr>
          <w:p w:rsidR="00254CD8" w:rsidRDefault="00C65066" w:rsidP="00CB375B">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E.13</w:t>
            </w:r>
          </w:p>
        </w:tc>
        <w:tc>
          <w:tcPr>
            <w:tcW w:w="4678" w:type="dxa"/>
            <w:shd w:val="clear" w:color="auto" w:fill="auto"/>
          </w:tcPr>
          <w:p w:rsidR="00C65066" w:rsidRPr="00C65066" w:rsidRDefault="00C65066" w:rsidP="00C65066">
            <w:pPr>
              <w:rPr>
                <w:rFonts w:ascii="Times New Roman" w:eastAsia="Times New Roman" w:hAnsi="Times New Roman"/>
                <w:b/>
                <w:sz w:val="18"/>
                <w:szCs w:val="18"/>
                <w:lang w:eastAsia="fr-FR"/>
              </w:rPr>
            </w:pPr>
            <w:r w:rsidRPr="00C65066">
              <w:rPr>
                <w:rFonts w:ascii="Times New Roman" w:eastAsia="Times New Roman" w:hAnsi="Times New Roman"/>
                <w:b/>
                <w:sz w:val="18"/>
                <w:szCs w:val="18"/>
                <w:lang w:eastAsia="fr-FR"/>
              </w:rPr>
              <w:t>Dans votre emploi actuel bénéficiez-vous des services suivants ?</w:t>
            </w:r>
          </w:p>
          <w:p w:rsidR="00C65066" w:rsidRPr="00C65066" w:rsidRDefault="00C65066" w:rsidP="00C65066">
            <w:pPr>
              <w:rPr>
                <w:rFonts w:ascii="Times New Roman" w:eastAsia="Times New Roman" w:hAnsi="Times New Roman"/>
                <w:b/>
                <w:i/>
                <w:sz w:val="16"/>
                <w:szCs w:val="16"/>
                <w:lang w:eastAsia="fr-FR"/>
              </w:rPr>
            </w:pPr>
            <w:r w:rsidRPr="00C65066">
              <w:rPr>
                <w:rFonts w:ascii="Times New Roman" w:eastAsia="Times New Roman" w:hAnsi="Times New Roman"/>
                <w:b/>
                <w:i/>
                <w:sz w:val="16"/>
                <w:szCs w:val="16"/>
                <w:lang w:eastAsia="fr-FR"/>
              </w:rPr>
              <w:t>1. Oui</w:t>
            </w:r>
          </w:p>
          <w:p w:rsidR="00C65066" w:rsidRPr="00C65066" w:rsidRDefault="00C65066" w:rsidP="00C65066">
            <w:pPr>
              <w:rPr>
                <w:rFonts w:ascii="Times New Roman" w:eastAsia="Times New Roman" w:hAnsi="Times New Roman"/>
                <w:b/>
                <w:i/>
                <w:sz w:val="16"/>
                <w:szCs w:val="16"/>
                <w:lang w:eastAsia="fr-FR"/>
              </w:rPr>
            </w:pPr>
            <w:r w:rsidRPr="00C65066">
              <w:rPr>
                <w:rFonts w:ascii="Times New Roman" w:eastAsia="Times New Roman" w:hAnsi="Times New Roman"/>
                <w:b/>
                <w:i/>
                <w:sz w:val="16"/>
                <w:szCs w:val="16"/>
                <w:lang w:eastAsia="fr-FR"/>
              </w:rPr>
              <w:t xml:space="preserve">2. Non </w:t>
            </w:r>
          </w:p>
          <w:p w:rsidR="00C65066" w:rsidRPr="00C65066" w:rsidRDefault="00C65066" w:rsidP="00C65066">
            <w:pPr>
              <w:rPr>
                <w:rFonts w:ascii="Times New Roman" w:eastAsia="Times New Roman" w:hAnsi="Times New Roman"/>
                <w:b/>
                <w:i/>
                <w:sz w:val="16"/>
                <w:szCs w:val="16"/>
                <w:lang w:eastAsia="fr-FR"/>
              </w:rPr>
            </w:pPr>
            <w:r>
              <w:rPr>
                <w:rFonts w:ascii="Times New Roman" w:eastAsia="Times New Roman" w:hAnsi="Times New Roman"/>
                <w:b/>
                <w:i/>
                <w:sz w:val="16"/>
                <w:szCs w:val="16"/>
                <w:lang w:eastAsia="fr-FR"/>
              </w:rPr>
              <w:t>3. NSP</w:t>
            </w:r>
          </w:p>
          <w:p w:rsidR="00254CD8" w:rsidRPr="00CB375B" w:rsidRDefault="00C65066" w:rsidP="00C65066">
            <w:pPr>
              <w:rPr>
                <w:rFonts w:ascii="Times New Roman" w:eastAsia="Times New Roman" w:hAnsi="Times New Roman"/>
                <w:b/>
                <w:sz w:val="18"/>
                <w:szCs w:val="18"/>
                <w:lang w:eastAsia="fr-FR"/>
              </w:rPr>
            </w:pPr>
            <w:r w:rsidRPr="00C65066">
              <w:rPr>
                <w:rFonts w:ascii="Times New Roman" w:eastAsia="Times New Roman" w:hAnsi="Times New Roman"/>
                <w:i/>
                <w:sz w:val="16"/>
                <w:szCs w:val="16"/>
                <w:lang w:eastAsia="fr-FR"/>
              </w:rPr>
              <w:t>Inscrire le code correspondant à la déclaration de l’enquêté. Plusieurs réponses sont possibles</w:t>
            </w:r>
          </w:p>
        </w:tc>
        <w:tc>
          <w:tcPr>
            <w:tcW w:w="4130" w:type="dxa"/>
            <w:gridSpan w:val="3"/>
            <w:shd w:val="clear" w:color="auto" w:fill="auto"/>
          </w:tcPr>
          <w:p w:rsidR="00C65066" w:rsidRPr="00CB375B" w:rsidRDefault="00C65066" w:rsidP="00C65066">
            <w:pPr>
              <w:tabs>
                <w:tab w:val="left" w:pos="2727"/>
                <w:tab w:val="left" w:pos="3010"/>
                <w:tab w:val="left" w:pos="3577"/>
              </w:tabs>
              <w:spacing w:after="0"/>
              <w:rPr>
                <w:rFonts w:ascii="Times New Roman" w:hAnsi="Times New Roman"/>
                <w:i/>
                <w:sz w:val="16"/>
                <w:szCs w:val="16"/>
                <w:lang w:val="fr-CH"/>
              </w:rPr>
            </w:pPr>
            <w:r w:rsidRPr="00CB375B">
              <w:rPr>
                <w:rFonts w:ascii="Times New Roman" w:hAnsi="Times New Roman"/>
                <w:i/>
                <w:sz w:val="16"/>
                <w:szCs w:val="16"/>
                <w:lang w:val="fr-CH"/>
              </w:rPr>
              <w:t>a. Transport ou indemnité de transport</w:t>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sz w:val="20"/>
                <w:szCs w:val="20"/>
                <w:lang w:eastAsia="fr-FR"/>
              </w:rPr>
              <w:t>|__|</w:t>
            </w:r>
          </w:p>
          <w:p w:rsidR="00C65066" w:rsidRPr="00CB375B" w:rsidRDefault="00C65066" w:rsidP="00C65066">
            <w:pPr>
              <w:tabs>
                <w:tab w:val="left" w:pos="2727"/>
                <w:tab w:val="left" w:pos="3010"/>
                <w:tab w:val="left" w:pos="3577"/>
              </w:tabs>
              <w:spacing w:after="0"/>
              <w:rPr>
                <w:rFonts w:ascii="Times New Roman" w:hAnsi="Times New Roman"/>
                <w:i/>
                <w:sz w:val="16"/>
                <w:szCs w:val="16"/>
                <w:lang w:val="fr-CH"/>
              </w:rPr>
            </w:pPr>
            <w:r w:rsidRPr="00CB375B">
              <w:rPr>
                <w:rFonts w:ascii="Times New Roman" w:hAnsi="Times New Roman"/>
                <w:i/>
                <w:sz w:val="16"/>
                <w:szCs w:val="16"/>
                <w:lang w:val="fr-CH"/>
              </w:rPr>
              <w:t xml:space="preserve">b. Repas ou indemnité de repas </w:t>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sz w:val="20"/>
                <w:szCs w:val="20"/>
                <w:lang w:eastAsia="fr-FR"/>
              </w:rPr>
              <w:t>|__|</w:t>
            </w:r>
          </w:p>
          <w:p w:rsidR="00C65066" w:rsidRPr="00CB375B" w:rsidRDefault="00C65066" w:rsidP="00C65066">
            <w:pPr>
              <w:tabs>
                <w:tab w:val="left" w:pos="2727"/>
                <w:tab w:val="left" w:pos="3010"/>
                <w:tab w:val="left" w:pos="3577"/>
              </w:tabs>
              <w:spacing w:after="0"/>
              <w:rPr>
                <w:rFonts w:ascii="Times New Roman" w:hAnsi="Times New Roman"/>
                <w:i/>
                <w:sz w:val="16"/>
                <w:szCs w:val="16"/>
                <w:lang w:val="fr-CH"/>
              </w:rPr>
            </w:pPr>
            <w:r w:rsidRPr="00CB375B">
              <w:rPr>
                <w:rFonts w:ascii="Times New Roman" w:hAnsi="Times New Roman"/>
                <w:i/>
                <w:sz w:val="16"/>
                <w:szCs w:val="16"/>
                <w:lang w:val="fr-CH"/>
              </w:rPr>
              <w:t>c. Congés payés annuels (vacances)</w:t>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sz w:val="20"/>
                <w:szCs w:val="20"/>
                <w:lang w:eastAsia="fr-FR"/>
              </w:rPr>
              <w:t>|__|</w:t>
            </w:r>
          </w:p>
          <w:p w:rsidR="00C65066" w:rsidRPr="00CB375B" w:rsidRDefault="00C65066" w:rsidP="00C65066">
            <w:pPr>
              <w:tabs>
                <w:tab w:val="left" w:pos="2727"/>
                <w:tab w:val="left" w:pos="3010"/>
                <w:tab w:val="left" w:pos="3577"/>
              </w:tabs>
              <w:spacing w:after="0"/>
              <w:rPr>
                <w:rFonts w:ascii="Times New Roman" w:hAnsi="Times New Roman"/>
                <w:i/>
                <w:sz w:val="16"/>
                <w:szCs w:val="16"/>
                <w:lang w:val="fr-CH"/>
              </w:rPr>
            </w:pPr>
            <w:r w:rsidRPr="00CB375B">
              <w:rPr>
                <w:rFonts w:ascii="Times New Roman" w:hAnsi="Times New Roman"/>
                <w:i/>
                <w:sz w:val="16"/>
                <w:szCs w:val="16"/>
                <w:lang w:val="fr-CH"/>
              </w:rPr>
              <w:t xml:space="preserve">d. Congés de maladie rémunérés </w:t>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sz w:val="20"/>
                <w:szCs w:val="20"/>
                <w:lang w:eastAsia="fr-FR"/>
              </w:rPr>
              <w:t>|__|</w:t>
            </w:r>
          </w:p>
          <w:p w:rsidR="00C65066" w:rsidRPr="00CB375B" w:rsidRDefault="00C65066" w:rsidP="00C65066">
            <w:pPr>
              <w:tabs>
                <w:tab w:val="left" w:pos="2727"/>
                <w:tab w:val="left" w:pos="3010"/>
                <w:tab w:val="left" w:pos="3577"/>
              </w:tabs>
              <w:spacing w:after="0"/>
              <w:rPr>
                <w:rFonts w:ascii="Times New Roman" w:hAnsi="Times New Roman"/>
                <w:i/>
                <w:sz w:val="16"/>
                <w:szCs w:val="16"/>
                <w:lang w:val="fr-CH"/>
              </w:rPr>
            </w:pPr>
            <w:r w:rsidRPr="00CB375B">
              <w:rPr>
                <w:rFonts w:ascii="Times New Roman" w:hAnsi="Times New Roman"/>
                <w:i/>
                <w:sz w:val="16"/>
                <w:szCs w:val="16"/>
                <w:lang w:val="fr-CH"/>
              </w:rPr>
              <w:t xml:space="preserve">e. Retraite/assurance vieillesse </w:t>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sz w:val="20"/>
                <w:szCs w:val="20"/>
                <w:lang w:eastAsia="fr-FR"/>
              </w:rPr>
              <w:t>|__|</w:t>
            </w:r>
          </w:p>
          <w:p w:rsidR="00C65066" w:rsidRPr="00CB375B" w:rsidRDefault="00C65066" w:rsidP="00C65066">
            <w:pPr>
              <w:tabs>
                <w:tab w:val="left" w:pos="2727"/>
                <w:tab w:val="left" w:pos="3010"/>
                <w:tab w:val="left" w:pos="3436"/>
              </w:tabs>
              <w:spacing w:after="0"/>
              <w:rPr>
                <w:rFonts w:ascii="Times New Roman" w:hAnsi="Times New Roman"/>
                <w:i/>
                <w:sz w:val="16"/>
                <w:szCs w:val="16"/>
                <w:lang w:val="fr-CH"/>
              </w:rPr>
            </w:pPr>
            <w:r w:rsidRPr="00CB375B">
              <w:rPr>
                <w:rFonts w:ascii="Times New Roman" w:hAnsi="Times New Roman"/>
                <w:i/>
                <w:sz w:val="16"/>
                <w:szCs w:val="16"/>
                <w:lang w:val="fr-CH"/>
              </w:rPr>
              <w:t xml:space="preserve">f. Indemnités de licenciement/fin de service </w:t>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sz w:val="20"/>
                <w:szCs w:val="20"/>
                <w:lang w:eastAsia="fr-FR"/>
              </w:rPr>
              <w:t>|__|</w:t>
            </w:r>
          </w:p>
          <w:p w:rsidR="00C65066" w:rsidRPr="00CB375B" w:rsidRDefault="00C65066" w:rsidP="00C65066">
            <w:pPr>
              <w:tabs>
                <w:tab w:val="left" w:pos="2727"/>
                <w:tab w:val="left" w:pos="3010"/>
                <w:tab w:val="left" w:pos="3577"/>
              </w:tabs>
              <w:spacing w:after="0"/>
              <w:rPr>
                <w:rFonts w:ascii="Times New Roman" w:hAnsi="Times New Roman"/>
                <w:i/>
                <w:sz w:val="16"/>
                <w:szCs w:val="16"/>
                <w:lang w:val="fr-CH"/>
              </w:rPr>
            </w:pPr>
            <w:r w:rsidRPr="00CB375B">
              <w:rPr>
                <w:rFonts w:ascii="Times New Roman" w:hAnsi="Times New Roman"/>
                <w:i/>
                <w:sz w:val="16"/>
                <w:szCs w:val="16"/>
                <w:lang w:val="fr-CH"/>
              </w:rPr>
              <w:t xml:space="preserve">g. Paiement des heures supplémentaires </w:t>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sz w:val="20"/>
                <w:szCs w:val="20"/>
                <w:lang w:eastAsia="fr-FR"/>
              </w:rPr>
              <w:t>|__|</w:t>
            </w:r>
          </w:p>
          <w:p w:rsidR="00C65066" w:rsidRPr="00CB375B" w:rsidRDefault="00C65066" w:rsidP="00C65066">
            <w:pPr>
              <w:tabs>
                <w:tab w:val="left" w:pos="2727"/>
                <w:tab w:val="left" w:pos="3010"/>
                <w:tab w:val="left" w:pos="3577"/>
              </w:tabs>
              <w:spacing w:after="0"/>
              <w:rPr>
                <w:rFonts w:ascii="Times New Roman" w:hAnsi="Times New Roman"/>
                <w:i/>
                <w:sz w:val="16"/>
                <w:szCs w:val="16"/>
                <w:lang w:val="fr-CH"/>
              </w:rPr>
            </w:pPr>
            <w:r w:rsidRPr="00CB375B">
              <w:rPr>
                <w:rFonts w:ascii="Times New Roman" w:hAnsi="Times New Roman"/>
                <w:i/>
                <w:sz w:val="16"/>
                <w:szCs w:val="16"/>
                <w:lang w:val="fr-CH"/>
              </w:rPr>
              <w:t>h. Assurance-maladie</w:t>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sz w:val="20"/>
                <w:szCs w:val="20"/>
                <w:lang w:eastAsia="fr-FR"/>
              </w:rPr>
              <w:t>|__|</w:t>
            </w:r>
          </w:p>
          <w:p w:rsidR="00C65066" w:rsidRPr="00CB375B" w:rsidRDefault="00C65066" w:rsidP="00C65066">
            <w:pPr>
              <w:tabs>
                <w:tab w:val="left" w:pos="2727"/>
                <w:tab w:val="left" w:pos="3010"/>
                <w:tab w:val="left" w:pos="3577"/>
              </w:tabs>
              <w:spacing w:after="0"/>
              <w:rPr>
                <w:rFonts w:ascii="Times New Roman" w:hAnsi="Times New Roman"/>
                <w:i/>
                <w:sz w:val="16"/>
                <w:szCs w:val="16"/>
                <w:lang w:val="fr-CH"/>
              </w:rPr>
            </w:pPr>
            <w:r w:rsidRPr="00CB375B">
              <w:rPr>
                <w:rFonts w:ascii="Times New Roman" w:hAnsi="Times New Roman"/>
                <w:i/>
                <w:sz w:val="16"/>
                <w:szCs w:val="16"/>
                <w:lang w:val="fr-CH"/>
              </w:rPr>
              <w:t xml:space="preserve">i. Prime au rendement </w:t>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sz w:val="20"/>
                <w:szCs w:val="20"/>
                <w:lang w:eastAsia="fr-FR"/>
              </w:rPr>
              <w:t>|__|</w:t>
            </w:r>
          </w:p>
          <w:p w:rsidR="00C65066" w:rsidRPr="00CB375B" w:rsidRDefault="00C65066" w:rsidP="00C65066">
            <w:pPr>
              <w:tabs>
                <w:tab w:val="left" w:pos="2727"/>
                <w:tab w:val="left" w:pos="3010"/>
                <w:tab w:val="left" w:pos="3577"/>
              </w:tabs>
              <w:spacing w:after="0"/>
              <w:rPr>
                <w:rFonts w:ascii="Times New Roman" w:hAnsi="Times New Roman"/>
                <w:i/>
                <w:sz w:val="16"/>
                <w:szCs w:val="16"/>
                <w:lang w:val="fr-CH"/>
              </w:rPr>
            </w:pPr>
            <w:r w:rsidRPr="00CB375B">
              <w:rPr>
                <w:rFonts w:ascii="Times New Roman" w:hAnsi="Times New Roman"/>
                <w:i/>
                <w:sz w:val="16"/>
                <w:szCs w:val="16"/>
                <w:lang w:val="fr-CH"/>
              </w:rPr>
              <w:t xml:space="preserve">j. Cotisations de sécurité sociale </w:t>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sz w:val="20"/>
                <w:szCs w:val="20"/>
                <w:lang w:eastAsia="fr-FR"/>
              </w:rPr>
              <w:t>|__|</w:t>
            </w:r>
          </w:p>
          <w:p w:rsidR="00C65066" w:rsidRPr="00CB375B" w:rsidRDefault="00C65066" w:rsidP="00C65066">
            <w:pPr>
              <w:tabs>
                <w:tab w:val="left" w:pos="2727"/>
                <w:tab w:val="left" w:pos="3010"/>
                <w:tab w:val="left" w:pos="3577"/>
              </w:tabs>
              <w:spacing w:after="0"/>
              <w:rPr>
                <w:rFonts w:ascii="Times New Roman" w:hAnsi="Times New Roman"/>
                <w:i/>
                <w:sz w:val="16"/>
                <w:szCs w:val="16"/>
                <w:lang w:val="fr-CH"/>
              </w:rPr>
            </w:pPr>
            <w:r w:rsidRPr="00CB375B">
              <w:rPr>
                <w:rFonts w:ascii="Times New Roman" w:hAnsi="Times New Roman"/>
                <w:i/>
                <w:sz w:val="16"/>
                <w:szCs w:val="16"/>
                <w:lang w:val="fr-CH"/>
              </w:rPr>
              <w:t xml:space="preserve">k. Cours de formation </w:t>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sz w:val="20"/>
                <w:szCs w:val="20"/>
                <w:lang w:eastAsia="fr-FR"/>
              </w:rPr>
              <w:t>|__|</w:t>
            </w:r>
          </w:p>
          <w:p w:rsidR="00C65066" w:rsidRPr="00CB375B" w:rsidRDefault="00C65066" w:rsidP="00C65066">
            <w:pPr>
              <w:spacing w:after="0"/>
              <w:rPr>
                <w:rFonts w:ascii="Times New Roman" w:hAnsi="Times New Roman"/>
                <w:i/>
                <w:sz w:val="16"/>
                <w:szCs w:val="16"/>
                <w:lang w:val="fr-CH"/>
              </w:rPr>
            </w:pPr>
            <w:r w:rsidRPr="00CB375B">
              <w:rPr>
                <w:rFonts w:ascii="Times New Roman" w:hAnsi="Times New Roman"/>
                <w:i/>
                <w:sz w:val="16"/>
                <w:szCs w:val="16"/>
                <w:lang w:val="fr-CH"/>
              </w:rPr>
              <w:t>l. Sécurité au travail/équipements ou vêtements</w:t>
            </w:r>
          </w:p>
          <w:p w:rsidR="00C65066" w:rsidRPr="00CB375B" w:rsidRDefault="00C65066" w:rsidP="00C65066">
            <w:pPr>
              <w:tabs>
                <w:tab w:val="left" w:pos="2727"/>
                <w:tab w:val="left" w:pos="3010"/>
                <w:tab w:val="left" w:pos="3577"/>
              </w:tabs>
              <w:spacing w:after="0"/>
              <w:rPr>
                <w:rFonts w:ascii="Times New Roman" w:hAnsi="Times New Roman"/>
                <w:i/>
                <w:sz w:val="16"/>
                <w:szCs w:val="16"/>
                <w:lang w:val="fr-CH"/>
              </w:rPr>
            </w:pPr>
            <w:r w:rsidRPr="00CB375B">
              <w:rPr>
                <w:rFonts w:ascii="Times New Roman" w:hAnsi="Times New Roman"/>
                <w:i/>
                <w:sz w:val="16"/>
                <w:szCs w:val="16"/>
                <w:lang w:val="fr-CH"/>
              </w:rPr>
              <w:t xml:space="preserve"> de protection </w:t>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sz w:val="20"/>
                <w:szCs w:val="20"/>
                <w:lang w:eastAsia="fr-FR"/>
              </w:rPr>
              <w:t>|__|</w:t>
            </w:r>
          </w:p>
          <w:p w:rsidR="00C65066" w:rsidRPr="00CB375B" w:rsidRDefault="00C65066" w:rsidP="00C65066">
            <w:pPr>
              <w:tabs>
                <w:tab w:val="left" w:pos="2727"/>
                <w:tab w:val="left" w:pos="3010"/>
                <w:tab w:val="left" w:pos="3577"/>
              </w:tabs>
              <w:spacing w:after="0"/>
              <w:rPr>
                <w:rFonts w:ascii="Times New Roman" w:hAnsi="Times New Roman"/>
                <w:i/>
                <w:sz w:val="16"/>
                <w:szCs w:val="16"/>
                <w:lang w:val="fr-CH"/>
              </w:rPr>
            </w:pPr>
            <w:r w:rsidRPr="00CB375B">
              <w:rPr>
                <w:rFonts w:ascii="Times New Roman" w:hAnsi="Times New Roman"/>
                <w:i/>
                <w:sz w:val="16"/>
                <w:szCs w:val="16"/>
                <w:lang w:val="fr-CH"/>
              </w:rPr>
              <w:t xml:space="preserve">m. </w:t>
            </w:r>
            <w:r w:rsidR="00A665F7">
              <w:rPr>
                <w:rFonts w:ascii="Times New Roman" w:hAnsi="Times New Roman"/>
                <w:i/>
                <w:sz w:val="16"/>
                <w:szCs w:val="16"/>
                <w:lang w:val="fr-CH"/>
              </w:rPr>
              <w:t>Prise en charge</w:t>
            </w:r>
            <w:r w:rsidRPr="00CB375B">
              <w:rPr>
                <w:rFonts w:ascii="Times New Roman" w:hAnsi="Times New Roman"/>
                <w:i/>
                <w:sz w:val="16"/>
                <w:szCs w:val="16"/>
                <w:lang w:val="fr-CH"/>
              </w:rPr>
              <w:t xml:space="preserve"> des enfants </w:t>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sz w:val="20"/>
                <w:szCs w:val="20"/>
                <w:lang w:eastAsia="fr-FR"/>
              </w:rPr>
              <w:t>|__|</w:t>
            </w:r>
          </w:p>
          <w:p w:rsidR="00254CD8" w:rsidRPr="00CB375B" w:rsidRDefault="00C65066" w:rsidP="00C65066">
            <w:pPr>
              <w:spacing w:before="60" w:after="0"/>
              <w:rPr>
                <w:rFonts w:ascii="Times New Roman" w:eastAsia="Times New Roman" w:hAnsi="Times New Roman"/>
                <w:i/>
                <w:iCs/>
                <w:sz w:val="16"/>
                <w:szCs w:val="16"/>
                <w:lang w:eastAsia="fr-FR"/>
              </w:rPr>
            </w:pPr>
            <w:r w:rsidRPr="00CB375B">
              <w:rPr>
                <w:rFonts w:ascii="Times New Roman" w:hAnsi="Times New Roman"/>
                <w:i/>
                <w:sz w:val="16"/>
                <w:szCs w:val="16"/>
                <w:lang w:val="fr-CH"/>
              </w:rPr>
              <w:t xml:space="preserve">n. Congé de maternité/paternité </w:t>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sz w:val="20"/>
                <w:szCs w:val="20"/>
                <w:lang w:eastAsia="fr-FR"/>
              </w:rPr>
              <w:t>|__|</w:t>
            </w:r>
          </w:p>
        </w:tc>
        <w:tc>
          <w:tcPr>
            <w:tcW w:w="1123" w:type="dxa"/>
            <w:shd w:val="clear" w:color="auto" w:fill="auto"/>
          </w:tcPr>
          <w:p w:rsidR="00254CD8" w:rsidRPr="00CB375B" w:rsidRDefault="00254CD8" w:rsidP="00CB375B">
            <w:pPr>
              <w:rPr>
                <w:rFonts w:ascii="Times New Roman" w:hAnsi="Times New Roman"/>
              </w:rPr>
            </w:pPr>
          </w:p>
        </w:tc>
      </w:tr>
      <w:tr w:rsidR="00254CD8" w:rsidRPr="000A72C4" w:rsidTr="007578FB">
        <w:tc>
          <w:tcPr>
            <w:tcW w:w="675" w:type="dxa"/>
            <w:shd w:val="clear" w:color="auto" w:fill="auto"/>
          </w:tcPr>
          <w:p w:rsidR="00254CD8" w:rsidRDefault="00C65066" w:rsidP="00CB375B">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E.14</w:t>
            </w:r>
            <w:r w:rsidR="00F05D76">
              <w:rPr>
                <w:rFonts w:ascii="Times New Roman" w:eastAsia="Times New Roman" w:hAnsi="Times New Roman"/>
                <w:b/>
                <w:sz w:val="16"/>
                <w:szCs w:val="16"/>
                <w:lang w:eastAsia="fr-FR"/>
              </w:rPr>
              <w:t>a</w:t>
            </w:r>
          </w:p>
        </w:tc>
        <w:tc>
          <w:tcPr>
            <w:tcW w:w="4678" w:type="dxa"/>
            <w:shd w:val="clear" w:color="auto" w:fill="auto"/>
          </w:tcPr>
          <w:p w:rsidR="00F05D76" w:rsidRPr="00F05D76" w:rsidRDefault="00F05D76" w:rsidP="00F05D76">
            <w:pPr>
              <w:rPr>
                <w:rFonts w:ascii="Times New Roman" w:eastAsia="Times New Roman" w:hAnsi="Times New Roman"/>
                <w:b/>
                <w:sz w:val="18"/>
                <w:szCs w:val="18"/>
                <w:lang w:eastAsia="fr-FR"/>
              </w:rPr>
            </w:pPr>
            <w:r w:rsidRPr="00F05D76">
              <w:rPr>
                <w:rFonts w:ascii="Times New Roman" w:eastAsia="Times New Roman" w:hAnsi="Times New Roman"/>
                <w:b/>
                <w:sz w:val="18"/>
                <w:szCs w:val="18"/>
                <w:lang w:eastAsia="fr-FR"/>
              </w:rPr>
              <w:t>Quelle est la nature du paiement dans votre emploi principal la dernière fois que vous avez été payé?</w:t>
            </w:r>
          </w:p>
          <w:p w:rsidR="00254CD8" w:rsidRPr="00CB375B" w:rsidRDefault="008E4463" w:rsidP="00F05D76">
            <w:pPr>
              <w:rPr>
                <w:rFonts w:ascii="Times New Roman" w:eastAsia="Times New Roman" w:hAnsi="Times New Roman"/>
                <w:b/>
                <w:sz w:val="18"/>
                <w:szCs w:val="18"/>
                <w:lang w:eastAsia="fr-FR"/>
              </w:rPr>
            </w:pPr>
            <w:r>
              <w:rPr>
                <w:rFonts w:ascii="Times New Roman" w:eastAsia="Times New Roman" w:hAnsi="Times New Roman"/>
                <w:i/>
                <w:sz w:val="16"/>
                <w:szCs w:val="16"/>
                <w:lang w:eastAsia="fr-FR"/>
              </w:rPr>
              <w:t>Cocher</w:t>
            </w:r>
            <w:r w:rsidR="00F05D76" w:rsidRPr="00F05D76">
              <w:rPr>
                <w:rFonts w:ascii="Times New Roman" w:eastAsia="Times New Roman" w:hAnsi="Times New Roman"/>
                <w:i/>
                <w:sz w:val="16"/>
                <w:szCs w:val="16"/>
                <w:lang w:eastAsia="fr-FR"/>
              </w:rPr>
              <w:t xml:space="preserve">  le code correspondant à la déclaration de l’enquêté(e) puis l’inscrire dans le bac prévu à cet effet</w:t>
            </w:r>
          </w:p>
        </w:tc>
        <w:tc>
          <w:tcPr>
            <w:tcW w:w="4130" w:type="dxa"/>
            <w:gridSpan w:val="3"/>
            <w:shd w:val="clear" w:color="auto" w:fill="auto"/>
          </w:tcPr>
          <w:p w:rsidR="00F05D76" w:rsidRPr="00CB375B" w:rsidRDefault="00F05D76" w:rsidP="00F05D76">
            <w:pPr>
              <w:spacing w:before="60" w:after="0"/>
              <w:rPr>
                <w:rFonts w:ascii="Times New Roman" w:eastAsia="Times New Roman" w:hAnsi="Times New Roman"/>
                <w:i/>
                <w:sz w:val="14"/>
                <w:szCs w:val="14"/>
                <w:lang w:eastAsia="fr-FR"/>
              </w:rPr>
            </w:pPr>
            <w:r w:rsidRPr="00CB375B">
              <w:rPr>
                <w:rFonts w:ascii="Times New Roman" w:eastAsia="Times New Roman" w:hAnsi="Times New Roman"/>
                <w:i/>
                <w:sz w:val="14"/>
                <w:szCs w:val="14"/>
                <w:lang w:eastAsia="fr-FR"/>
              </w:rPr>
              <w:t xml:space="preserve">1. Paiement en </w:t>
            </w:r>
            <w:r w:rsidR="005951E5">
              <w:rPr>
                <w:rFonts w:ascii="Times New Roman" w:eastAsia="Times New Roman" w:hAnsi="Times New Roman"/>
                <w:i/>
                <w:sz w:val="14"/>
                <w:szCs w:val="14"/>
                <w:lang w:eastAsia="fr-FR"/>
              </w:rPr>
              <w:t>espèces</w:t>
            </w:r>
          </w:p>
          <w:p w:rsidR="00F05D76" w:rsidRPr="00CB375B" w:rsidRDefault="00F05D76" w:rsidP="00F05D76">
            <w:pPr>
              <w:spacing w:after="0"/>
              <w:rPr>
                <w:rFonts w:ascii="Times New Roman" w:hAnsi="Times New Roman"/>
                <w:b/>
                <w:i/>
                <w:sz w:val="16"/>
                <w:szCs w:val="16"/>
              </w:rPr>
            </w:pPr>
            <w:r w:rsidRPr="00CB375B">
              <w:rPr>
                <w:rFonts w:ascii="Times New Roman" w:eastAsia="Times New Roman" w:hAnsi="Times New Roman"/>
                <w:i/>
                <w:sz w:val="14"/>
                <w:szCs w:val="14"/>
                <w:lang w:eastAsia="fr-FR"/>
              </w:rPr>
              <w:t>2. Paiement en nature seulement</w:t>
            </w:r>
          </w:p>
          <w:p w:rsidR="00F05D76" w:rsidRPr="00CB375B" w:rsidRDefault="00F05D76" w:rsidP="00F05D76">
            <w:pPr>
              <w:spacing w:after="0"/>
              <w:rPr>
                <w:rFonts w:ascii="Times New Roman" w:eastAsia="Times New Roman" w:hAnsi="Times New Roman"/>
                <w:i/>
                <w:sz w:val="14"/>
                <w:szCs w:val="14"/>
                <w:lang w:eastAsia="fr-FR"/>
              </w:rPr>
            </w:pPr>
            <w:r w:rsidRPr="00CB375B">
              <w:rPr>
                <w:rFonts w:ascii="Times New Roman" w:eastAsia="Times New Roman" w:hAnsi="Times New Roman"/>
                <w:i/>
                <w:sz w:val="14"/>
                <w:szCs w:val="14"/>
                <w:lang w:eastAsia="fr-FR"/>
              </w:rPr>
              <w:t>3. Refus</w:t>
            </w:r>
          </w:p>
          <w:p w:rsidR="00F05D76" w:rsidRPr="00CB375B" w:rsidRDefault="00F05D76" w:rsidP="00F05D76">
            <w:pPr>
              <w:spacing w:after="0"/>
              <w:rPr>
                <w:rFonts w:ascii="Times New Roman" w:hAnsi="Times New Roman"/>
                <w:lang w:val="fr-CH"/>
              </w:rPr>
            </w:pPr>
            <w:r>
              <w:rPr>
                <w:rFonts w:ascii="Times New Roman" w:eastAsia="Times New Roman" w:hAnsi="Times New Roman"/>
                <w:i/>
                <w:sz w:val="14"/>
                <w:szCs w:val="14"/>
                <w:lang w:eastAsia="fr-FR"/>
              </w:rPr>
              <w:t>4</w:t>
            </w:r>
            <w:r w:rsidRPr="00CB375B">
              <w:rPr>
                <w:rFonts w:ascii="Times New Roman" w:eastAsia="Times New Roman" w:hAnsi="Times New Roman"/>
                <w:i/>
                <w:sz w:val="14"/>
                <w:szCs w:val="14"/>
                <w:lang w:eastAsia="fr-FR"/>
              </w:rPr>
              <w:t xml:space="preserve">. Ne sait pas </w:t>
            </w:r>
          </w:p>
          <w:p w:rsidR="00254CD8" w:rsidRPr="00CB375B" w:rsidRDefault="00F05D76" w:rsidP="00F05D76">
            <w:pPr>
              <w:spacing w:before="60" w:after="0"/>
              <w:jc w:val="center"/>
              <w:rPr>
                <w:rFonts w:ascii="Times New Roman" w:eastAsia="Times New Roman" w:hAnsi="Times New Roman"/>
                <w:i/>
                <w:iCs/>
                <w:sz w:val="16"/>
                <w:szCs w:val="16"/>
                <w:lang w:eastAsia="fr-FR"/>
              </w:rPr>
            </w:pPr>
            <w:r w:rsidRPr="00CB375B">
              <w:rPr>
                <w:rFonts w:ascii="Times New Roman" w:eastAsia="Times New Roman" w:hAnsi="Times New Roman"/>
                <w:sz w:val="20"/>
                <w:szCs w:val="20"/>
                <w:lang w:eastAsia="fr-FR"/>
              </w:rPr>
              <w:t>|__|</w:t>
            </w:r>
          </w:p>
        </w:tc>
        <w:tc>
          <w:tcPr>
            <w:tcW w:w="1123" w:type="dxa"/>
            <w:shd w:val="clear" w:color="auto" w:fill="auto"/>
          </w:tcPr>
          <w:p w:rsidR="00F05D76" w:rsidRPr="00C65066" w:rsidRDefault="00F05D76" w:rsidP="00F05D76">
            <w:pPr>
              <w:rPr>
                <w:rFonts w:ascii="Times New Roman" w:hAnsi="Times New Roman"/>
                <w:b/>
                <w:sz w:val="16"/>
                <w:szCs w:val="16"/>
              </w:rPr>
            </w:pPr>
            <w:r>
              <w:rPr>
                <w:rFonts w:ascii="Times New Roman" w:hAnsi="Times New Roman"/>
                <w:b/>
                <w:sz w:val="16"/>
                <w:szCs w:val="16"/>
              </w:rPr>
              <w:t xml:space="preserve">2 à 4 </w:t>
            </w:r>
            <w:r w:rsidRPr="00C65066">
              <w:rPr>
                <w:rFonts w:ascii="Times New Roman" w:hAnsi="Times New Roman"/>
                <w:b/>
                <w:sz w:val="16"/>
                <w:szCs w:val="16"/>
              </w:rPr>
              <w:sym w:font="Wingdings" w:char="F0F0"/>
            </w:r>
            <w:r>
              <w:rPr>
                <w:rFonts w:ascii="Times New Roman" w:hAnsi="Times New Roman"/>
                <w:b/>
                <w:sz w:val="16"/>
                <w:szCs w:val="16"/>
              </w:rPr>
              <w:t xml:space="preserve"> E.27</w:t>
            </w:r>
          </w:p>
          <w:p w:rsidR="00254CD8" w:rsidRPr="00CB375B" w:rsidRDefault="00254CD8" w:rsidP="00CB375B">
            <w:pPr>
              <w:rPr>
                <w:rFonts w:ascii="Times New Roman" w:hAnsi="Times New Roman"/>
              </w:rPr>
            </w:pPr>
          </w:p>
        </w:tc>
      </w:tr>
      <w:tr w:rsidR="00C65066" w:rsidRPr="000A72C4" w:rsidTr="00F05D76">
        <w:tc>
          <w:tcPr>
            <w:tcW w:w="675" w:type="dxa"/>
            <w:shd w:val="clear" w:color="auto" w:fill="auto"/>
          </w:tcPr>
          <w:p w:rsidR="00C65066" w:rsidRDefault="00775B4F" w:rsidP="00CB375B">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lastRenderedPageBreak/>
              <w:t>E.14</w:t>
            </w:r>
            <w:r w:rsidR="00F05D76">
              <w:rPr>
                <w:rFonts w:ascii="Times New Roman" w:eastAsia="Times New Roman" w:hAnsi="Times New Roman"/>
                <w:b/>
                <w:sz w:val="16"/>
                <w:szCs w:val="16"/>
                <w:lang w:eastAsia="fr-FR"/>
              </w:rPr>
              <w:t>b</w:t>
            </w:r>
          </w:p>
        </w:tc>
        <w:tc>
          <w:tcPr>
            <w:tcW w:w="4678" w:type="dxa"/>
            <w:shd w:val="clear" w:color="auto" w:fill="auto"/>
          </w:tcPr>
          <w:p w:rsidR="00F05D76" w:rsidRPr="00F05D76" w:rsidRDefault="00F05D76" w:rsidP="00F05D76">
            <w:pPr>
              <w:rPr>
                <w:rFonts w:ascii="Times New Roman" w:eastAsia="Times New Roman" w:hAnsi="Times New Roman"/>
                <w:b/>
                <w:sz w:val="18"/>
                <w:szCs w:val="18"/>
                <w:lang w:eastAsia="fr-FR"/>
              </w:rPr>
            </w:pPr>
            <w:r w:rsidRPr="00F05D76">
              <w:rPr>
                <w:rFonts w:ascii="Times New Roman" w:eastAsia="Times New Roman" w:hAnsi="Times New Roman"/>
                <w:b/>
                <w:sz w:val="18"/>
                <w:szCs w:val="18"/>
                <w:lang w:eastAsia="fr-FR"/>
              </w:rPr>
              <w:t>Combien avez-vous gagné en termes de salaire dans votre emploi principal la dernière fois que vous avez été payé ?</w:t>
            </w:r>
          </w:p>
          <w:p w:rsidR="00C65066" w:rsidRPr="00CB375B" w:rsidRDefault="00F05D76" w:rsidP="00F05D76">
            <w:pPr>
              <w:rPr>
                <w:rFonts w:ascii="Times New Roman" w:eastAsia="Times New Roman" w:hAnsi="Times New Roman"/>
                <w:b/>
                <w:sz w:val="18"/>
                <w:szCs w:val="18"/>
                <w:lang w:eastAsia="fr-FR"/>
              </w:rPr>
            </w:pPr>
            <w:r w:rsidRPr="00F05D76">
              <w:rPr>
                <w:rFonts w:ascii="Times New Roman" w:eastAsia="Times New Roman" w:hAnsi="Times New Roman"/>
                <w:i/>
                <w:sz w:val="16"/>
                <w:szCs w:val="16"/>
                <w:lang w:eastAsia="fr-FR"/>
              </w:rPr>
              <w:t>Inscrire le montant correspondant à la déclaration de l’enquêté(e)en franc CFA</w:t>
            </w:r>
          </w:p>
        </w:tc>
        <w:tc>
          <w:tcPr>
            <w:tcW w:w="4130" w:type="dxa"/>
            <w:gridSpan w:val="3"/>
            <w:shd w:val="clear" w:color="auto" w:fill="auto"/>
            <w:vAlign w:val="center"/>
          </w:tcPr>
          <w:p w:rsidR="00C65066" w:rsidRPr="00CB375B" w:rsidRDefault="00F05D76" w:rsidP="00F05D76">
            <w:pPr>
              <w:spacing w:before="60" w:after="0"/>
              <w:jc w:val="center"/>
              <w:rPr>
                <w:rFonts w:ascii="Times New Roman" w:eastAsia="Times New Roman" w:hAnsi="Times New Roman"/>
                <w:i/>
                <w:iCs/>
                <w:sz w:val="16"/>
                <w:szCs w:val="16"/>
                <w:lang w:eastAsia="fr-FR"/>
              </w:rPr>
            </w:pPr>
            <w:r w:rsidRPr="00CB375B">
              <w:rPr>
                <w:rFonts w:ascii="Times New Roman" w:hAnsi="Times New Roman"/>
                <w:sz w:val="20"/>
                <w:szCs w:val="20"/>
              </w:rPr>
              <w:t>|__|__|__|__|__|__|__|</w:t>
            </w:r>
          </w:p>
        </w:tc>
        <w:tc>
          <w:tcPr>
            <w:tcW w:w="1123" w:type="dxa"/>
            <w:shd w:val="clear" w:color="auto" w:fill="auto"/>
          </w:tcPr>
          <w:p w:rsidR="00C65066" w:rsidRPr="00CB375B" w:rsidRDefault="00C65066" w:rsidP="00CB375B">
            <w:pPr>
              <w:rPr>
                <w:rFonts w:ascii="Times New Roman" w:hAnsi="Times New Roman"/>
              </w:rPr>
            </w:pPr>
          </w:p>
        </w:tc>
      </w:tr>
      <w:tr w:rsidR="00F05D76" w:rsidRPr="000A72C4" w:rsidTr="00F05D76">
        <w:trPr>
          <w:trHeight w:val="1428"/>
        </w:trPr>
        <w:tc>
          <w:tcPr>
            <w:tcW w:w="675" w:type="dxa"/>
            <w:shd w:val="clear" w:color="auto" w:fill="auto"/>
          </w:tcPr>
          <w:p w:rsidR="00F05D76" w:rsidRDefault="00F05D76" w:rsidP="00F05D76">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E.15</w:t>
            </w:r>
          </w:p>
        </w:tc>
        <w:tc>
          <w:tcPr>
            <w:tcW w:w="4678" w:type="dxa"/>
            <w:shd w:val="clear" w:color="auto" w:fill="auto"/>
          </w:tcPr>
          <w:p w:rsidR="00F05D76" w:rsidRPr="00CB375B" w:rsidRDefault="00F05D76" w:rsidP="00F05D76">
            <w:pPr>
              <w:spacing w:before="60"/>
              <w:rPr>
                <w:rFonts w:ascii="Times New Roman" w:eastAsia="Times New Roman" w:hAnsi="Times New Roman"/>
                <w:b/>
                <w:color w:val="000000"/>
                <w:sz w:val="18"/>
                <w:szCs w:val="18"/>
                <w:lang w:eastAsia="fr-FR"/>
              </w:rPr>
            </w:pPr>
            <w:r w:rsidRPr="00CB375B">
              <w:rPr>
                <w:rFonts w:ascii="Times New Roman" w:eastAsia="Times New Roman" w:hAnsi="Times New Roman"/>
                <w:b/>
                <w:color w:val="000000"/>
                <w:sz w:val="18"/>
                <w:szCs w:val="18"/>
                <w:lang w:eastAsia="fr-FR"/>
              </w:rPr>
              <w:t>Est-ce que ce montant était avant ou après la déduction des taxes et/ou la contribution pour la sécurité sociale ?</w:t>
            </w:r>
          </w:p>
          <w:p w:rsidR="00F05D76" w:rsidRPr="00CB375B" w:rsidRDefault="008E4463" w:rsidP="00F05D76">
            <w:pPr>
              <w:spacing w:after="60"/>
              <w:rPr>
                <w:rFonts w:ascii="Times New Roman" w:eastAsia="Times New Roman" w:hAnsi="Times New Roman"/>
                <w:b/>
                <w:sz w:val="18"/>
                <w:szCs w:val="18"/>
                <w:lang w:eastAsia="fr-FR"/>
              </w:rPr>
            </w:pPr>
            <w:r>
              <w:rPr>
                <w:rFonts w:ascii="Times New Roman" w:eastAsia="Times New Roman" w:hAnsi="Times New Roman"/>
                <w:i/>
                <w:sz w:val="16"/>
                <w:szCs w:val="16"/>
                <w:lang w:eastAsia="fr-FR"/>
              </w:rPr>
              <w:t>Cocher</w:t>
            </w:r>
            <w:r w:rsidR="00F05D76" w:rsidRPr="00F05D76">
              <w:rPr>
                <w:rFonts w:ascii="Times New Roman" w:eastAsia="Times New Roman" w:hAnsi="Times New Roman"/>
                <w:i/>
                <w:sz w:val="16"/>
                <w:szCs w:val="16"/>
                <w:lang w:eastAsia="fr-FR"/>
              </w:rPr>
              <w:t xml:space="preserve">  le code correspondant à la déclaration de l’enquêté(e) puis l’inscrire dans le bac prévu à cet effet</w:t>
            </w:r>
          </w:p>
        </w:tc>
        <w:tc>
          <w:tcPr>
            <w:tcW w:w="4130" w:type="dxa"/>
            <w:gridSpan w:val="3"/>
            <w:shd w:val="clear" w:color="auto" w:fill="auto"/>
            <w:vAlign w:val="center"/>
          </w:tcPr>
          <w:p w:rsidR="00F05D76" w:rsidRPr="00EA4D27" w:rsidRDefault="00F05D76" w:rsidP="00F05D76">
            <w:pPr>
              <w:spacing w:before="60" w:after="0"/>
              <w:rPr>
                <w:rFonts w:ascii="Times New Roman" w:eastAsia="Times New Roman" w:hAnsi="Times New Roman"/>
                <w:i/>
                <w:sz w:val="12"/>
                <w:szCs w:val="14"/>
                <w:lang w:eastAsia="fr-FR"/>
              </w:rPr>
            </w:pPr>
            <w:r w:rsidRPr="00EA4D27">
              <w:rPr>
                <w:rFonts w:ascii="Times New Roman" w:eastAsia="Times New Roman" w:hAnsi="Times New Roman"/>
                <w:i/>
                <w:iCs/>
                <w:sz w:val="14"/>
                <w:szCs w:val="16"/>
                <w:lang w:eastAsia="fr-FR"/>
              </w:rPr>
              <w:t xml:space="preserve">1. Avant les déductions </w:t>
            </w:r>
          </w:p>
          <w:p w:rsidR="00F05D76" w:rsidRPr="00EA4D27" w:rsidRDefault="00F05D76" w:rsidP="00F05D76">
            <w:pPr>
              <w:spacing w:after="0"/>
              <w:rPr>
                <w:rFonts w:ascii="Times New Roman" w:eastAsia="Times New Roman" w:hAnsi="Times New Roman"/>
                <w:i/>
                <w:iCs/>
                <w:sz w:val="14"/>
                <w:szCs w:val="16"/>
                <w:lang w:eastAsia="fr-FR"/>
              </w:rPr>
            </w:pPr>
            <w:r w:rsidRPr="00EA4D27">
              <w:rPr>
                <w:rFonts w:ascii="Times New Roman" w:eastAsia="Times New Roman" w:hAnsi="Times New Roman"/>
                <w:i/>
                <w:iCs/>
                <w:sz w:val="14"/>
                <w:szCs w:val="16"/>
                <w:lang w:eastAsia="fr-FR"/>
              </w:rPr>
              <w:t>2. Après les déductions</w:t>
            </w:r>
          </w:p>
          <w:p w:rsidR="00F05D76" w:rsidRPr="00EA4D27" w:rsidRDefault="00F05D76" w:rsidP="00F05D76">
            <w:pPr>
              <w:spacing w:after="0"/>
              <w:rPr>
                <w:rFonts w:ascii="Times New Roman" w:eastAsia="Times New Roman" w:hAnsi="Times New Roman"/>
                <w:i/>
                <w:iCs/>
                <w:sz w:val="14"/>
                <w:szCs w:val="16"/>
                <w:lang w:eastAsia="fr-FR"/>
              </w:rPr>
            </w:pPr>
            <w:r w:rsidRPr="00EA4D27">
              <w:rPr>
                <w:rFonts w:ascii="Times New Roman" w:eastAsia="Times New Roman" w:hAnsi="Times New Roman"/>
                <w:i/>
                <w:iCs/>
                <w:sz w:val="14"/>
                <w:szCs w:val="16"/>
                <w:lang w:eastAsia="fr-FR"/>
              </w:rPr>
              <w:t xml:space="preserve">3. Pas de déductions effectuées </w:t>
            </w:r>
          </w:p>
          <w:p w:rsidR="00F05D76" w:rsidRDefault="00F05D76" w:rsidP="00F05D76">
            <w:pPr>
              <w:spacing w:after="0"/>
              <w:rPr>
                <w:rFonts w:ascii="Times New Roman" w:hAnsi="Times New Roman"/>
                <w:b/>
                <w:i/>
                <w:sz w:val="14"/>
                <w:szCs w:val="16"/>
              </w:rPr>
            </w:pPr>
            <w:r w:rsidRPr="00EA4D27">
              <w:rPr>
                <w:rFonts w:ascii="Times New Roman" w:eastAsia="Times New Roman" w:hAnsi="Times New Roman"/>
                <w:i/>
                <w:iCs/>
                <w:sz w:val="14"/>
                <w:szCs w:val="16"/>
                <w:lang w:eastAsia="fr-FR"/>
              </w:rPr>
              <w:t>4. Ne sait pas</w:t>
            </w:r>
          </w:p>
          <w:p w:rsidR="00F05D76" w:rsidRPr="00CB375B" w:rsidRDefault="00F05D76" w:rsidP="00F05D76">
            <w:pPr>
              <w:spacing w:after="0"/>
              <w:rPr>
                <w:rFonts w:ascii="Times New Roman" w:eastAsia="Times New Roman" w:hAnsi="Times New Roman"/>
                <w:i/>
                <w:sz w:val="14"/>
                <w:szCs w:val="14"/>
                <w:lang w:eastAsia="fr-FR"/>
              </w:rPr>
            </w:pPr>
          </w:p>
          <w:p w:rsidR="00F05D76" w:rsidRDefault="00F05D76" w:rsidP="00F05D76">
            <w:pPr>
              <w:spacing w:after="60"/>
              <w:jc w:val="center"/>
              <w:rPr>
                <w:rFonts w:ascii="Times New Roman" w:hAnsi="Times New Roman"/>
                <w:lang w:val="fr-CH"/>
              </w:rPr>
            </w:pPr>
            <w:r w:rsidRPr="00CB375B">
              <w:rPr>
                <w:rFonts w:ascii="Times New Roman" w:eastAsia="Times New Roman" w:hAnsi="Times New Roman"/>
                <w:sz w:val="20"/>
                <w:szCs w:val="20"/>
                <w:lang w:eastAsia="fr-FR"/>
              </w:rPr>
              <w:t>|__|</w:t>
            </w:r>
          </w:p>
          <w:p w:rsidR="00F05D76" w:rsidRPr="00F05D76" w:rsidRDefault="00F05D76" w:rsidP="00F05D76">
            <w:pPr>
              <w:rPr>
                <w:rFonts w:ascii="Times New Roman" w:hAnsi="Times New Roman"/>
                <w:lang w:val="fr-CH"/>
              </w:rPr>
            </w:pPr>
          </w:p>
        </w:tc>
        <w:tc>
          <w:tcPr>
            <w:tcW w:w="1123" w:type="dxa"/>
            <w:shd w:val="clear" w:color="auto" w:fill="auto"/>
          </w:tcPr>
          <w:p w:rsidR="00F05D76" w:rsidRDefault="00F05D76" w:rsidP="00F05D76">
            <w:pPr>
              <w:rPr>
                <w:rFonts w:ascii="Times New Roman" w:hAnsi="Times New Roman"/>
                <w:b/>
                <w:sz w:val="16"/>
                <w:szCs w:val="16"/>
              </w:rPr>
            </w:pPr>
            <w:r>
              <w:rPr>
                <w:rFonts w:ascii="Times New Roman" w:hAnsi="Times New Roman"/>
                <w:b/>
                <w:sz w:val="16"/>
                <w:szCs w:val="16"/>
              </w:rPr>
              <w:t xml:space="preserve">3 </w:t>
            </w:r>
            <w:r w:rsidRPr="00C65066">
              <w:rPr>
                <w:rFonts w:ascii="Times New Roman" w:hAnsi="Times New Roman"/>
                <w:b/>
                <w:sz w:val="16"/>
                <w:szCs w:val="16"/>
              </w:rPr>
              <w:sym w:font="Wingdings" w:char="F0F0"/>
            </w:r>
            <w:r>
              <w:rPr>
                <w:rFonts w:ascii="Times New Roman" w:hAnsi="Times New Roman"/>
                <w:b/>
                <w:sz w:val="16"/>
                <w:szCs w:val="16"/>
              </w:rPr>
              <w:t xml:space="preserve"> E.17</w:t>
            </w:r>
          </w:p>
          <w:p w:rsidR="00F05D76" w:rsidRPr="00C65066" w:rsidRDefault="00F05D76" w:rsidP="00F05D76">
            <w:pPr>
              <w:rPr>
                <w:rFonts w:ascii="Times New Roman" w:hAnsi="Times New Roman"/>
                <w:b/>
                <w:sz w:val="16"/>
                <w:szCs w:val="16"/>
              </w:rPr>
            </w:pPr>
            <w:r>
              <w:rPr>
                <w:rFonts w:ascii="Times New Roman" w:hAnsi="Times New Roman"/>
                <w:b/>
                <w:sz w:val="16"/>
                <w:szCs w:val="16"/>
              </w:rPr>
              <w:t xml:space="preserve">4 </w:t>
            </w:r>
            <w:r w:rsidRPr="00C65066">
              <w:rPr>
                <w:rFonts w:ascii="Times New Roman" w:hAnsi="Times New Roman"/>
                <w:b/>
                <w:sz w:val="16"/>
                <w:szCs w:val="16"/>
              </w:rPr>
              <w:sym w:font="Wingdings" w:char="F0F0"/>
            </w:r>
            <w:r>
              <w:rPr>
                <w:rFonts w:ascii="Times New Roman" w:hAnsi="Times New Roman"/>
                <w:b/>
                <w:sz w:val="16"/>
                <w:szCs w:val="16"/>
              </w:rPr>
              <w:t xml:space="preserve"> E.17</w:t>
            </w:r>
          </w:p>
          <w:p w:rsidR="00F05D76" w:rsidRPr="00C65066" w:rsidRDefault="00F05D76" w:rsidP="00F05D76">
            <w:pPr>
              <w:rPr>
                <w:rFonts w:ascii="Times New Roman" w:hAnsi="Times New Roman"/>
                <w:b/>
                <w:sz w:val="16"/>
                <w:szCs w:val="16"/>
              </w:rPr>
            </w:pPr>
          </w:p>
          <w:p w:rsidR="00F05D76" w:rsidRPr="00CB375B" w:rsidRDefault="00F05D76" w:rsidP="00F05D76">
            <w:pPr>
              <w:rPr>
                <w:rFonts w:ascii="Times New Roman" w:hAnsi="Times New Roman"/>
              </w:rPr>
            </w:pPr>
          </w:p>
        </w:tc>
      </w:tr>
      <w:tr w:rsidR="00775B4F" w:rsidRPr="000A72C4" w:rsidTr="007578FB">
        <w:tc>
          <w:tcPr>
            <w:tcW w:w="675" w:type="dxa"/>
            <w:shd w:val="clear" w:color="auto" w:fill="auto"/>
          </w:tcPr>
          <w:p w:rsidR="00775B4F" w:rsidRDefault="00775B4F" w:rsidP="00775B4F">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E.16a</w:t>
            </w:r>
          </w:p>
        </w:tc>
        <w:tc>
          <w:tcPr>
            <w:tcW w:w="4678" w:type="dxa"/>
            <w:shd w:val="clear" w:color="auto" w:fill="auto"/>
          </w:tcPr>
          <w:p w:rsidR="00775B4F" w:rsidRPr="00CB375B" w:rsidRDefault="00775B4F" w:rsidP="00775B4F">
            <w:pPr>
              <w:spacing w:before="60"/>
              <w:rPr>
                <w:rFonts w:ascii="Times New Roman" w:eastAsia="Times New Roman" w:hAnsi="Times New Roman"/>
                <w:b/>
                <w:color w:val="000000"/>
                <w:sz w:val="18"/>
                <w:szCs w:val="18"/>
                <w:lang w:eastAsia="fr-FR"/>
              </w:rPr>
            </w:pPr>
            <w:r w:rsidRPr="00CB375B">
              <w:rPr>
                <w:rFonts w:ascii="Times New Roman" w:eastAsia="Times New Roman" w:hAnsi="Times New Roman"/>
                <w:b/>
                <w:color w:val="000000"/>
                <w:sz w:val="18"/>
                <w:szCs w:val="18"/>
                <w:lang w:eastAsia="fr-FR"/>
              </w:rPr>
              <w:t>Est-ce que vous connaissez approximativement le montant déduit de votre dernièr</w:t>
            </w:r>
            <w:r>
              <w:rPr>
                <w:rFonts w:ascii="Times New Roman" w:eastAsia="Times New Roman" w:hAnsi="Times New Roman"/>
                <w:b/>
                <w:color w:val="000000"/>
                <w:sz w:val="18"/>
                <w:szCs w:val="18"/>
                <w:lang w:eastAsia="fr-FR"/>
              </w:rPr>
              <w:t>e paie</w:t>
            </w:r>
            <w:r w:rsidRPr="00CB375B">
              <w:rPr>
                <w:rFonts w:ascii="Times New Roman" w:eastAsia="Times New Roman" w:hAnsi="Times New Roman"/>
                <w:b/>
                <w:color w:val="000000"/>
                <w:sz w:val="18"/>
                <w:szCs w:val="18"/>
                <w:lang w:eastAsia="fr-FR"/>
              </w:rPr>
              <w:t xml:space="preserve"> pour le paiement des taxes et/ou des contributions pour la sécurité sociale ?</w:t>
            </w:r>
          </w:p>
          <w:p w:rsidR="00775B4F" w:rsidRPr="00CB375B" w:rsidRDefault="008E4463" w:rsidP="00775B4F">
            <w:pPr>
              <w:rPr>
                <w:rFonts w:ascii="Times New Roman" w:eastAsia="Times New Roman" w:hAnsi="Times New Roman"/>
                <w:b/>
                <w:color w:val="000000"/>
                <w:sz w:val="18"/>
                <w:szCs w:val="18"/>
                <w:lang w:eastAsia="fr-FR"/>
              </w:rPr>
            </w:pPr>
            <w:r>
              <w:rPr>
                <w:rFonts w:ascii="Times New Roman" w:hAnsi="Times New Roman"/>
                <w:b/>
                <w:bCs/>
                <w:i/>
                <w:sz w:val="16"/>
                <w:szCs w:val="16"/>
              </w:rPr>
              <w:t>Cocher</w:t>
            </w:r>
            <w:r w:rsidR="00775B4F" w:rsidRPr="00CB375B">
              <w:rPr>
                <w:rFonts w:ascii="Times New Roman" w:hAnsi="Times New Roman"/>
                <w:b/>
                <w:bCs/>
                <w:i/>
                <w:sz w:val="16"/>
                <w:szCs w:val="16"/>
              </w:rPr>
              <w:t xml:space="preserve">  le code correspondant à la déclaration de </w:t>
            </w:r>
            <w:r w:rsidR="00775B4F">
              <w:rPr>
                <w:rFonts w:ascii="Times New Roman" w:hAnsi="Times New Roman"/>
                <w:b/>
                <w:bCs/>
                <w:i/>
                <w:sz w:val="16"/>
                <w:szCs w:val="16"/>
              </w:rPr>
              <w:t>l’enquêté(e)</w:t>
            </w:r>
            <w:r w:rsidR="00775B4F" w:rsidRPr="00CB375B">
              <w:rPr>
                <w:rFonts w:ascii="Times New Roman" w:hAnsi="Times New Roman"/>
                <w:b/>
                <w:bCs/>
                <w:i/>
                <w:sz w:val="16"/>
                <w:szCs w:val="16"/>
              </w:rPr>
              <w:t xml:space="preserve"> puis l’inscrire dans le bac prévu à cet effet</w:t>
            </w:r>
          </w:p>
        </w:tc>
        <w:tc>
          <w:tcPr>
            <w:tcW w:w="4130" w:type="dxa"/>
            <w:gridSpan w:val="3"/>
            <w:shd w:val="clear" w:color="auto" w:fill="auto"/>
          </w:tcPr>
          <w:p w:rsidR="00775B4F" w:rsidRPr="00EA4D27" w:rsidRDefault="00775B4F" w:rsidP="00775B4F">
            <w:pPr>
              <w:spacing w:before="60" w:after="60"/>
              <w:rPr>
                <w:rFonts w:ascii="Times New Roman" w:eastAsia="Times New Roman" w:hAnsi="Times New Roman"/>
                <w:i/>
                <w:sz w:val="14"/>
                <w:szCs w:val="14"/>
                <w:lang w:eastAsia="fr-FR"/>
              </w:rPr>
            </w:pPr>
            <w:r w:rsidRPr="00EA4D27">
              <w:rPr>
                <w:rFonts w:ascii="Times New Roman" w:eastAsia="Times New Roman" w:hAnsi="Times New Roman"/>
                <w:i/>
                <w:sz w:val="14"/>
                <w:szCs w:val="14"/>
                <w:lang w:eastAsia="fr-FR"/>
              </w:rPr>
              <w:t xml:space="preserve">1. Oui </w:t>
            </w:r>
          </w:p>
          <w:p w:rsidR="00775B4F" w:rsidRPr="00EA4D27" w:rsidRDefault="00775B4F" w:rsidP="00775B4F">
            <w:pPr>
              <w:spacing w:before="60" w:after="60"/>
              <w:rPr>
                <w:rFonts w:ascii="Times New Roman" w:eastAsia="Times New Roman" w:hAnsi="Times New Roman"/>
                <w:i/>
                <w:sz w:val="14"/>
                <w:szCs w:val="14"/>
                <w:lang w:eastAsia="fr-FR"/>
              </w:rPr>
            </w:pPr>
            <w:r w:rsidRPr="00EA4D27">
              <w:rPr>
                <w:rFonts w:ascii="Times New Roman" w:eastAsia="Times New Roman" w:hAnsi="Times New Roman"/>
                <w:i/>
                <w:sz w:val="14"/>
                <w:szCs w:val="14"/>
                <w:lang w:eastAsia="fr-FR"/>
              </w:rPr>
              <w:t xml:space="preserve">2. Non </w:t>
            </w:r>
          </w:p>
          <w:p w:rsidR="00775B4F" w:rsidRPr="00EA4D27" w:rsidRDefault="00775B4F" w:rsidP="00775B4F">
            <w:pPr>
              <w:spacing w:before="60" w:after="60"/>
              <w:rPr>
                <w:rFonts w:ascii="Times New Roman" w:eastAsia="Times New Roman" w:hAnsi="Times New Roman"/>
                <w:i/>
                <w:sz w:val="14"/>
                <w:szCs w:val="14"/>
                <w:lang w:eastAsia="fr-FR"/>
              </w:rPr>
            </w:pPr>
            <w:r w:rsidRPr="00EA4D27">
              <w:rPr>
                <w:rFonts w:ascii="Times New Roman" w:eastAsia="Times New Roman" w:hAnsi="Times New Roman"/>
                <w:i/>
                <w:sz w:val="14"/>
                <w:szCs w:val="14"/>
                <w:lang w:eastAsia="fr-FR"/>
              </w:rPr>
              <w:t xml:space="preserve">3. Refus </w:t>
            </w:r>
          </w:p>
          <w:p w:rsidR="00775B4F" w:rsidRPr="00EA4D27" w:rsidRDefault="00775B4F" w:rsidP="00775B4F">
            <w:pPr>
              <w:spacing w:before="60" w:after="60"/>
              <w:rPr>
                <w:rFonts w:ascii="Times New Roman" w:eastAsia="Times New Roman" w:hAnsi="Times New Roman"/>
                <w:i/>
                <w:sz w:val="14"/>
                <w:szCs w:val="14"/>
                <w:lang w:eastAsia="fr-FR"/>
              </w:rPr>
            </w:pPr>
            <w:r w:rsidRPr="00EA4D27">
              <w:rPr>
                <w:rFonts w:ascii="Times New Roman" w:eastAsia="Times New Roman" w:hAnsi="Times New Roman"/>
                <w:i/>
                <w:sz w:val="14"/>
                <w:szCs w:val="14"/>
                <w:lang w:eastAsia="fr-FR"/>
              </w:rPr>
              <w:t xml:space="preserve">4. Ne sait pas </w:t>
            </w:r>
          </w:p>
          <w:p w:rsidR="00775B4F" w:rsidRPr="00CB375B" w:rsidRDefault="00775B4F" w:rsidP="00775B4F">
            <w:pPr>
              <w:spacing w:after="0"/>
              <w:rPr>
                <w:rFonts w:ascii="Times New Roman" w:eastAsia="Times New Roman" w:hAnsi="Times New Roman"/>
                <w:i/>
                <w:sz w:val="14"/>
                <w:szCs w:val="14"/>
                <w:lang w:eastAsia="fr-FR"/>
              </w:rPr>
            </w:pPr>
          </w:p>
          <w:p w:rsidR="00775B4F" w:rsidRPr="00CB375B" w:rsidRDefault="00775B4F" w:rsidP="00775B4F">
            <w:pPr>
              <w:spacing w:after="60"/>
              <w:jc w:val="center"/>
              <w:rPr>
                <w:rFonts w:ascii="Times New Roman" w:hAnsi="Times New Roman"/>
              </w:rPr>
            </w:pPr>
            <w:r w:rsidRPr="00CB375B">
              <w:rPr>
                <w:rFonts w:ascii="Times New Roman" w:eastAsia="Times New Roman" w:hAnsi="Times New Roman"/>
                <w:sz w:val="20"/>
                <w:szCs w:val="20"/>
                <w:lang w:eastAsia="fr-FR"/>
              </w:rPr>
              <w:t>|__|</w:t>
            </w:r>
          </w:p>
        </w:tc>
        <w:tc>
          <w:tcPr>
            <w:tcW w:w="1123" w:type="dxa"/>
            <w:shd w:val="clear" w:color="auto" w:fill="auto"/>
          </w:tcPr>
          <w:p w:rsidR="00082F1E" w:rsidRPr="00C65066" w:rsidRDefault="00082F1E" w:rsidP="00082F1E">
            <w:pPr>
              <w:rPr>
                <w:rFonts w:ascii="Times New Roman" w:hAnsi="Times New Roman"/>
                <w:b/>
                <w:sz w:val="16"/>
                <w:szCs w:val="16"/>
              </w:rPr>
            </w:pPr>
            <w:r>
              <w:rPr>
                <w:rFonts w:ascii="Times New Roman" w:hAnsi="Times New Roman"/>
                <w:b/>
                <w:sz w:val="16"/>
                <w:szCs w:val="16"/>
              </w:rPr>
              <w:t xml:space="preserve">2, 3, 4 </w:t>
            </w:r>
            <w:r w:rsidRPr="00C65066">
              <w:rPr>
                <w:rFonts w:ascii="Times New Roman" w:hAnsi="Times New Roman"/>
                <w:b/>
                <w:sz w:val="16"/>
                <w:szCs w:val="16"/>
              </w:rPr>
              <w:sym w:font="Wingdings" w:char="F0F0"/>
            </w:r>
            <w:r>
              <w:rPr>
                <w:rFonts w:ascii="Times New Roman" w:hAnsi="Times New Roman"/>
                <w:b/>
                <w:sz w:val="16"/>
                <w:szCs w:val="16"/>
              </w:rPr>
              <w:t xml:space="preserve"> E.17</w:t>
            </w:r>
          </w:p>
          <w:p w:rsidR="00775B4F" w:rsidRPr="00CB375B" w:rsidRDefault="00775B4F" w:rsidP="00775B4F">
            <w:pPr>
              <w:rPr>
                <w:rFonts w:ascii="Times New Roman" w:hAnsi="Times New Roman"/>
              </w:rPr>
            </w:pPr>
          </w:p>
        </w:tc>
      </w:tr>
      <w:tr w:rsidR="00775B4F" w:rsidRPr="000A72C4" w:rsidTr="007578FB">
        <w:tc>
          <w:tcPr>
            <w:tcW w:w="675" w:type="dxa"/>
            <w:shd w:val="clear" w:color="auto" w:fill="auto"/>
          </w:tcPr>
          <w:p w:rsidR="00775B4F" w:rsidRDefault="00775B4F" w:rsidP="00775B4F">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E.16b</w:t>
            </w:r>
          </w:p>
        </w:tc>
        <w:tc>
          <w:tcPr>
            <w:tcW w:w="4678" w:type="dxa"/>
            <w:shd w:val="clear" w:color="auto" w:fill="auto"/>
          </w:tcPr>
          <w:p w:rsidR="00775B4F" w:rsidRPr="00CB375B" w:rsidRDefault="00775B4F" w:rsidP="00775B4F">
            <w:pPr>
              <w:spacing w:before="60"/>
              <w:rPr>
                <w:rFonts w:ascii="Times New Roman" w:eastAsia="Times New Roman" w:hAnsi="Times New Roman"/>
                <w:b/>
                <w:color w:val="000000"/>
                <w:sz w:val="18"/>
                <w:szCs w:val="18"/>
                <w:lang w:eastAsia="fr-FR"/>
              </w:rPr>
            </w:pPr>
            <w:r w:rsidRPr="00CB375B">
              <w:rPr>
                <w:rFonts w:ascii="Times New Roman" w:eastAsia="Times New Roman" w:hAnsi="Times New Roman"/>
                <w:b/>
                <w:color w:val="000000"/>
                <w:sz w:val="18"/>
                <w:szCs w:val="18"/>
                <w:lang w:eastAsia="fr-FR"/>
              </w:rPr>
              <w:t>Quel est approximativement le montant déduit de votre dernière paie  pour le paiement des taxes et/ou des contributions pour la sécurité sociale ?</w:t>
            </w:r>
          </w:p>
          <w:p w:rsidR="00775B4F" w:rsidRPr="00CB375B" w:rsidRDefault="00775B4F" w:rsidP="00775B4F">
            <w:pPr>
              <w:spacing w:after="60"/>
              <w:rPr>
                <w:rFonts w:ascii="Times New Roman" w:eastAsia="Times New Roman" w:hAnsi="Times New Roman"/>
                <w:b/>
                <w:i/>
                <w:color w:val="000000"/>
                <w:sz w:val="18"/>
                <w:szCs w:val="18"/>
                <w:lang w:eastAsia="fr-FR"/>
              </w:rPr>
            </w:pPr>
            <w:r w:rsidRPr="00CB375B">
              <w:rPr>
                <w:rFonts w:ascii="Times New Roman" w:eastAsia="Times New Roman" w:hAnsi="Times New Roman"/>
                <w:b/>
                <w:i/>
                <w:color w:val="000000"/>
                <w:sz w:val="18"/>
                <w:szCs w:val="18"/>
                <w:lang w:eastAsia="fr-FR"/>
              </w:rPr>
              <w:t xml:space="preserve">Inscrire le montant correspondant à la déclaration </w:t>
            </w:r>
            <w:r w:rsidRPr="00CB375B">
              <w:rPr>
                <w:rFonts w:ascii="Times New Roman" w:hAnsi="Times New Roman"/>
                <w:b/>
                <w:bCs/>
                <w:i/>
                <w:sz w:val="16"/>
                <w:szCs w:val="16"/>
              </w:rPr>
              <w:t xml:space="preserve">de </w:t>
            </w:r>
            <w:r>
              <w:rPr>
                <w:rFonts w:ascii="Times New Roman" w:hAnsi="Times New Roman"/>
                <w:b/>
                <w:bCs/>
                <w:i/>
                <w:sz w:val="16"/>
                <w:szCs w:val="16"/>
              </w:rPr>
              <w:t>l’enquêté(e)</w:t>
            </w:r>
            <w:r w:rsidRPr="00CB375B">
              <w:rPr>
                <w:rFonts w:ascii="Times New Roman" w:eastAsia="Times New Roman" w:hAnsi="Times New Roman"/>
                <w:b/>
                <w:i/>
                <w:color w:val="000000"/>
                <w:sz w:val="18"/>
                <w:szCs w:val="18"/>
                <w:lang w:eastAsia="fr-FR"/>
              </w:rPr>
              <w:t>en franc CFA</w:t>
            </w:r>
          </w:p>
        </w:tc>
        <w:tc>
          <w:tcPr>
            <w:tcW w:w="4130" w:type="dxa"/>
            <w:gridSpan w:val="3"/>
            <w:shd w:val="clear" w:color="auto" w:fill="auto"/>
          </w:tcPr>
          <w:p w:rsidR="00775B4F" w:rsidRPr="00CB375B" w:rsidRDefault="00775B4F" w:rsidP="00775B4F">
            <w:pPr>
              <w:spacing w:before="1080" w:after="0"/>
              <w:ind w:firstLine="34"/>
              <w:jc w:val="center"/>
              <w:rPr>
                <w:rFonts w:ascii="Times New Roman" w:hAnsi="Times New Roman"/>
              </w:rPr>
            </w:pPr>
            <w:r w:rsidRPr="00CB375B">
              <w:rPr>
                <w:rFonts w:ascii="Times New Roman" w:hAnsi="Times New Roman"/>
                <w:sz w:val="20"/>
                <w:szCs w:val="20"/>
              </w:rPr>
              <w:t>|__|__|__|__|__|__|__|</w:t>
            </w:r>
          </w:p>
        </w:tc>
        <w:tc>
          <w:tcPr>
            <w:tcW w:w="1123" w:type="dxa"/>
            <w:shd w:val="clear" w:color="auto" w:fill="auto"/>
          </w:tcPr>
          <w:p w:rsidR="00775B4F" w:rsidRPr="00CB375B" w:rsidRDefault="00775B4F" w:rsidP="00775B4F">
            <w:pPr>
              <w:rPr>
                <w:rFonts w:ascii="Times New Roman" w:hAnsi="Times New Roman"/>
              </w:rPr>
            </w:pPr>
          </w:p>
        </w:tc>
      </w:tr>
      <w:tr w:rsidR="00775B4F" w:rsidRPr="000A72C4" w:rsidTr="007578FB">
        <w:tc>
          <w:tcPr>
            <w:tcW w:w="675" w:type="dxa"/>
            <w:shd w:val="clear" w:color="auto" w:fill="auto"/>
          </w:tcPr>
          <w:p w:rsidR="00775B4F" w:rsidRDefault="00775B4F" w:rsidP="00775B4F">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E.17</w:t>
            </w:r>
          </w:p>
        </w:tc>
        <w:tc>
          <w:tcPr>
            <w:tcW w:w="4678" w:type="dxa"/>
            <w:shd w:val="clear" w:color="auto" w:fill="auto"/>
          </w:tcPr>
          <w:p w:rsidR="00775B4F" w:rsidRPr="00CB375B" w:rsidRDefault="00775B4F" w:rsidP="00775B4F">
            <w:pPr>
              <w:spacing w:before="60"/>
              <w:rPr>
                <w:rFonts w:ascii="Times New Roman" w:eastAsia="Times New Roman" w:hAnsi="Times New Roman"/>
                <w:b/>
                <w:color w:val="000000"/>
                <w:sz w:val="18"/>
                <w:szCs w:val="18"/>
                <w:lang w:eastAsia="fr-FR"/>
              </w:rPr>
            </w:pPr>
            <w:r w:rsidRPr="00CB375B">
              <w:rPr>
                <w:rFonts w:ascii="Times New Roman" w:eastAsia="Times New Roman" w:hAnsi="Times New Roman"/>
                <w:b/>
                <w:color w:val="000000"/>
                <w:sz w:val="18"/>
                <w:szCs w:val="18"/>
                <w:lang w:eastAsia="fr-FR"/>
              </w:rPr>
              <w:t>Quelle période est couverte par ce paiement ?</w:t>
            </w:r>
          </w:p>
          <w:p w:rsidR="00775B4F" w:rsidRPr="00CB375B" w:rsidRDefault="008E4463" w:rsidP="00775B4F">
            <w:pPr>
              <w:rPr>
                <w:rFonts w:ascii="Times New Roman" w:eastAsia="Times New Roman" w:hAnsi="Times New Roman"/>
                <w:b/>
                <w:color w:val="000000"/>
                <w:sz w:val="18"/>
                <w:szCs w:val="18"/>
                <w:lang w:eastAsia="fr-FR"/>
              </w:rPr>
            </w:pPr>
            <w:r>
              <w:rPr>
                <w:rFonts w:ascii="Times New Roman" w:hAnsi="Times New Roman"/>
                <w:b/>
                <w:bCs/>
                <w:i/>
                <w:sz w:val="16"/>
                <w:szCs w:val="16"/>
              </w:rPr>
              <w:t>Cocher</w:t>
            </w:r>
            <w:r w:rsidR="00775B4F" w:rsidRPr="00CB375B">
              <w:rPr>
                <w:rFonts w:ascii="Times New Roman" w:hAnsi="Times New Roman"/>
                <w:b/>
                <w:bCs/>
                <w:i/>
                <w:sz w:val="16"/>
                <w:szCs w:val="16"/>
              </w:rPr>
              <w:t xml:space="preserve">  le code correspondant à la déclaration de </w:t>
            </w:r>
            <w:r w:rsidR="00775B4F">
              <w:rPr>
                <w:rFonts w:ascii="Times New Roman" w:hAnsi="Times New Roman"/>
                <w:b/>
                <w:bCs/>
                <w:i/>
                <w:sz w:val="16"/>
                <w:szCs w:val="16"/>
              </w:rPr>
              <w:t>l’enquêté(e)</w:t>
            </w:r>
            <w:r w:rsidR="00775B4F" w:rsidRPr="00CB375B">
              <w:rPr>
                <w:rFonts w:ascii="Times New Roman" w:hAnsi="Times New Roman"/>
                <w:b/>
                <w:bCs/>
                <w:i/>
                <w:sz w:val="16"/>
                <w:szCs w:val="16"/>
              </w:rPr>
              <w:t xml:space="preserve"> puis l’inscrire dans le bac prévu à cet effet</w:t>
            </w:r>
          </w:p>
        </w:tc>
        <w:tc>
          <w:tcPr>
            <w:tcW w:w="4130" w:type="dxa"/>
            <w:gridSpan w:val="3"/>
            <w:shd w:val="clear" w:color="auto" w:fill="auto"/>
          </w:tcPr>
          <w:p w:rsidR="00775B4F" w:rsidRPr="00CB375B" w:rsidRDefault="00775B4F" w:rsidP="00775B4F">
            <w:pPr>
              <w:spacing w:before="60" w:after="60"/>
              <w:rPr>
                <w:rFonts w:ascii="Times New Roman" w:eastAsia="Times New Roman" w:hAnsi="Times New Roman"/>
                <w:i/>
                <w:sz w:val="14"/>
                <w:szCs w:val="14"/>
                <w:lang w:eastAsia="fr-FR"/>
              </w:rPr>
            </w:pPr>
            <w:r w:rsidRPr="00CB375B">
              <w:rPr>
                <w:rFonts w:ascii="Times New Roman" w:eastAsia="Times New Roman" w:hAnsi="Times New Roman"/>
                <w:i/>
                <w:sz w:val="14"/>
                <w:szCs w:val="14"/>
                <w:lang w:eastAsia="fr-FR"/>
              </w:rPr>
              <w:t>1. Un Jour</w:t>
            </w:r>
          </w:p>
          <w:p w:rsidR="00775B4F" w:rsidRPr="00CB375B" w:rsidRDefault="00775B4F" w:rsidP="00775B4F">
            <w:pPr>
              <w:spacing w:after="60"/>
              <w:rPr>
                <w:rFonts w:ascii="Times New Roman" w:eastAsia="Times New Roman" w:hAnsi="Times New Roman"/>
                <w:i/>
                <w:sz w:val="14"/>
                <w:szCs w:val="14"/>
                <w:lang w:eastAsia="fr-FR"/>
              </w:rPr>
            </w:pPr>
            <w:r w:rsidRPr="00CB375B">
              <w:rPr>
                <w:rFonts w:ascii="Times New Roman" w:eastAsia="Times New Roman" w:hAnsi="Times New Roman"/>
                <w:i/>
                <w:sz w:val="14"/>
                <w:szCs w:val="14"/>
                <w:lang w:eastAsia="fr-FR"/>
              </w:rPr>
              <w:t>2. Une semaine</w:t>
            </w:r>
          </w:p>
          <w:p w:rsidR="00775B4F" w:rsidRPr="00CB375B" w:rsidRDefault="00775B4F" w:rsidP="00775B4F">
            <w:pPr>
              <w:spacing w:after="60"/>
              <w:rPr>
                <w:rFonts w:ascii="Times New Roman" w:eastAsia="Times New Roman" w:hAnsi="Times New Roman"/>
                <w:i/>
                <w:sz w:val="14"/>
                <w:szCs w:val="14"/>
                <w:lang w:eastAsia="fr-FR"/>
              </w:rPr>
            </w:pPr>
            <w:r w:rsidRPr="00CB375B">
              <w:rPr>
                <w:rFonts w:ascii="Times New Roman" w:eastAsia="Times New Roman" w:hAnsi="Times New Roman"/>
                <w:i/>
                <w:sz w:val="14"/>
                <w:szCs w:val="14"/>
                <w:lang w:eastAsia="fr-FR"/>
              </w:rPr>
              <w:t>3. Deux semaines</w:t>
            </w:r>
          </w:p>
          <w:p w:rsidR="00775B4F" w:rsidRPr="00CB375B" w:rsidRDefault="00775B4F" w:rsidP="00775B4F">
            <w:pPr>
              <w:spacing w:after="60"/>
              <w:rPr>
                <w:rFonts w:ascii="Times New Roman" w:eastAsia="Times New Roman" w:hAnsi="Times New Roman"/>
                <w:i/>
                <w:sz w:val="14"/>
                <w:szCs w:val="14"/>
                <w:lang w:eastAsia="fr-FR"/>
              </w:rPr>
            </w:pPr>
            <w:r w:rsidRPr="00CB375B">
              <w:rPr>
                <w:rFonts w:ascii="Times New Roman" w:eastAsia="Times New Roman" w:hAnsi="Times New Roman"/>
                <w:i/>
                <w:sz w:val="14"/>
                <w:szCs w:val="14"/>
                <w:lang w:eastAsia="fr-FR"/>
              </w:rPr>
              <w:t>4. Un mois</w:t>
            </w:r>
          </w:p>
          <w:p w:rsidR="00775B4F" w:rsidRPr="00CB375B" w:rsidRDefault="00775B4F" w:rsidP="00775B4F">
            <w:pPr>
              <w:spacing w:after="60"/>
              <w:rPr>
                <w:rFonts w:ascii="Times New Roman" w:eastAsia="Times New Roman" w:hAnsi="Times New Roman"/>
                <w:i/>
                <w:sz w:val="14"/>
                <w:szCs w:val="14"/>
                <w:lang w:eastAsia="fr-FR"/>
              </w:rPr>
            </w:pPr>
            <w:r>
              <w:rPr>
                <w:rFonts w:ascii="Times New Roman" w:eastAsia="Times New Roman" w:hAnsi="Times New Roman"/>
                <w:i/>
                <w:sz w:val="14"/>
                <w:szCs w:val="14"/>
                <w:lang w:eastAsia="fr-FR"/>
              </w:rPr>
              <w:t>99</w:t>
            </w:r>
            <w:r w:rsidRPr="00CB375B">
              <w:rPr>
                <w:rFonts w:ascii="Times New Roman" w:eastAsia="Times New Roman" w:hAnsi="Times New Roman"/>
                <w:i/>
                <w:sz w:val="14"/>
                <w:szCs w:val="14"/>
                <w:lang w:eastAsia="fr-FR"/>
              </w:rPr>
              <w:t xml:space="preserve">. </w:t>
            </w:r>
            <w:r w:rsidRPr="008C7BD8">
              <w:rPr>
                <w:rFonts w:ascii="Times New Roman" w:eastAsia="Times New Roman" w:hAnsi="Times New Roman"/>
                <w:i/>
                <w:color w:val="000000"/>
                <w:sz w:val="14"/>
                <w:szCs w:val="14"/>
                <w:lang w:eastAsia="fr-FR"/>
              </w:rPr>
              <w:t>Autre (</w:t>
            </w:r>
            <w:r w:rsidRPr="008C7BD8">
              <w:rPr>
                <w:rFonts w:eastAsia="Times New Roman"/>
                <w:color w:val="000000"/>
                <w:sz w:val="14"/>
                <w:szCs w:val="14"/>
                <w:lang w:eastAsia="fr-FR"/>
              </w:rPr>
              <w:t>précisez</w:t>
            </w:r>
            <w:r w:rsidRPr="008C7BD8">
              <w:rPr>
                <w:rFonts w:ascii="Times New Roman" w:eastAsia="Times New Roman" w:hAnsi="Times New Roman"/>
                <w:i/>
                <w:color w:val="000000"/>
                <w:sz w:val="14"/>
                <w:szCs w:val="14"/>
                <w:lang w:eastAsia="fr-FR"/>
              </w:rPr>
              <w:t>)</w:t>
            </w:r>
            <w:r>
              <w:rPr>
                <w:rFonts w:ascii="Times New Roman" w:eastAsia="Times New Roman" w:hAnsi="Times New Roman"/>
                <w:i/>
                <w:color w:val="000000"/>
                <w:sz w:val="14"/>
                <w:szCs w:val="14"/>
                <w:lang w:eastAsia="fr-FR"/>
              </w:rPr>
              <w:t xml:space="preserve"> ______________________________________</w:t>
            </w:r>
          </w:p>
          <w:p w:rsidR="00775B4F" w:rsidRPr="00CB375B" w:rsidRDefault="00775B4F" w:rsidP="00775B4F">
            <w:pPr>
              <w:spacing w:after="60"/>
              <w:jc w:val="center"/>
              <w:rPr>
                <w:rFonts w:ascii="Times New Roman" w:eastAsia="Times New Roman" w:hAnsi="Times New Roman"/>
                <w:i/>
                <w:sz w:val="14"/>
                <w:szCs w:val="14"/>
                <w:lang w:eastAsia="fr-FR"/>
              </w:rPr>
            </w:pPr>
            <w:r w:rsidRPr="00CB375B">
              <w:rPr>
                <w:rFonts w:ascii="Times New Roman" w:eastAsia="Times New Roman" w:hAnsi="Times New Roman"/>
                <w:sz w:val="20"/>
                <w:szCs w:val="20"/>
                <w:lang w:eastAsia="fr-FR"/>
              </w:rPr>
              <w:t>|__|</w:t>
            </w:r>
          </w:p>
        </w:tc>
        <w:tc>
          <w:tcPr>
            <w:tcW w:w="1123" w:type="dxa"/>
            <w:shd w:val="clear" w:color="auto" w:fill="auto"/>
          </w:tcPr>
          <w:p w:rsidR="00775B4F" w:rsidRPr="00CB375B" w:rsidRDefault="00775B4F" w:rsidP="00775B4F">
            <w:pPr>
              <w:rPr>
                <w:rFonts w:ascii="Times New Roman" w:hAnsi="Times New Roman"/>
              </w:rPr>
            </w:pPr>
          </w:p>
        </w:tc>
      </w:tr>
      <w:tr w:rsidR="00E32553" w:rsidRPr="000A72C4" w:rsidTr="007578FB">
        <w:tc>
          <w:tcPr>
            <w:tcW w:w="675" w:type="dxa"/>
            <w:shd w:val="clear" w:color="auto" w:fill="auto"/>
          </w:tcPr>
          <w:p w:rsidR="00E32553" w:rsidRDefault="00E32553" w:rsidP="00E32553">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E.18</w:t>
            </w:r>
          </w:p>
        </w:tc>
        <w:tc>
          <w:tcPr>
            <w:tcW w:w="4678" w:type="dxa"/>
            <w:shd w:val="clear" w:color="auto" w:fill="auto"/>
          </w:tcPr>
          <w:p w:rsidR="00E32553" w:rsidRPr="00CB375B" w:rsidRDefault="00E32553" w:rsidP="00E32553">
            <w:pPr>
              <w:spacing w:before="60"/>
              <w:rPr>
                <w:rFonts w:ascii="Times New Roman" w:eastAsia="Times New Roman" w:hAnsi="Times New Roman"/>
                <w:b/>
                <w:color w:val="000000"/>
                <w:sz w:val="18"/>
                <w:szCs w:val="18"/>
                <w:lang w:eastAsia="fr-FR"/>
              </w:rPr>
            </w:pPr>
            <w:r>
              <w:rPr>
                <w:rFonts w:ascii="Times New Roman" w:eastAsia="Times New Roman" w:hAnsi="Times New Roman"/>
                <w:b/>
                <w:color w:val="000000"/>
                <w:sz w:val="18"/>
                <w:szCs w:val="18"/>
                <w:lang w:eastAsia="fr-FR"/>
              </w:rPr>
              <w:t xml:space="preserve">Combien d’heures avez-vous </w:t>
            </w:r>
            <w:r w:rsidRPr="00CB375B">
              <w:rPr>
                <w:rFonts w:ascii="Times New Roman" w:eastAsia="Times New Roman" w:hAnsi="Times New Roman"/>
                <w:b/>
                <w:color w:val="000000"/>
                <w:sz w:val="18"/>
                <w:szCs w:val="18"/>
                <w:lang w:eastAsia="fr-FR"/>
              </w:rPr>
              <w:t>travaillé    approximativement durant  la période couverte par votre paiement ?</w:t>
            </w:r>
          </w:p>
          <w:p w:rsidR="00E32553" w:rsidRPr="00CB375B" w:rsidRDefault="00E32553" w:rsidP="00E32553">
            <w:pPr>
              <w:rPr>
                <w:rFonts w:ascii="Times New Roman" w:eastAsia="Times New Roman" w:hAnsi="Times New Roman"/>
                <w:b/>
                <w:i/>
                <w:color w:val="000000"/>
                <w:sz w:val="18"/>
                <w:szCs w:val="18"/>
                <w:lang w:eastAsia="fr-FR"/>
              </w:rPr>
            </w:pPr>
            <w:r w:rsidRPr="00E32553">
              <w:rPr>
                <w:rFonts w:ascii="Times New Roman" w:hAnsi="Times New Roman"/>
                <w:b/>
                <w:bCs/>
                <w:i/>
                <w:sz w:val="16"/>
                <w:szCs w:val="16"/>
              </w:rPr>
              <w:t>Inscrire le nombre correspondant à la déclaration de l’enquêté(e)</w:t>
            </w:r>
          </w:p>
        </w:tc>
        <w:tc>
          <w:tcPr>
            <w:tcW w:w="4130" w:type="dxa"/>
            <w:gridSpan w:val="3"/>
            <w:shd w:val="clear" w:color="auto" w:fill="auto"/>
          </w:tcPr>
          <w:p w:rsidR="00E32553" w:rsidRPr="00CB375B" w:rsidRDefault="00E32553" w:rsidP="00E32553">
            <w:pPr>
              <w:spacing w:after="60"/>
              <w:rPr>
                <w:rFonts w:ascii="Times New Roman" w:hAnsi="Times New Roman"/>
              </w:rPr>
            </w:pPr>
          </w:p>
          <w:p w:rsidR="00E32553" w:rsidRDefault="00E32553" w:rsidP="00E32553">
            <w:pPr>
              <w:spacing w:after="60"/>
              <w:rPr>
                <w:rFonts w:ascii="Times New Roman" w:hAnsi="Times New Roman"/>
              </w:rPr>
            </w:pPr>
          </w:p>
          <w:p w:rsidR="00E32553" w:rsidRPr="00CB375B" w:rsidRDefault="00E32553" w:rsidP="00E32553">
            <w:pPr>
              <w:spacing w:after="60"/>
              <w:rPr>
                <w:rFonts w:ascii="Times New Roman" w:hAnsi="Times New Roman"/>
              </w:rPr>
            </w:pPr>
          </w:p>
          <w:p w:rsidR="00E32553" w:rsidRPr="00CB375B" w:rsidRDefault="00E32553" w:rsidP="00E32553">
            <w:pPr>
              <w:tabs>
                <w:tab w:val="left" w:pos="1440"/>
              </w:tabs>
              <w:spacing w:after="60"/>
              <w:jc w:val="center"/>
              <w:rPr>
                <w:rFonts w:ascii="Times New Roman" w:hAnsi="Times New Roman"/>
              </w:rPr>
            </w:pPr>
            <w:r w:rsidRPr="00CB375B">
              <w:rPr>
                <w:rFonts w:ascii="Times New Roman" w:hAnsi="Times New Roman"/>
                <w:sz w:val="20"/>
                <w:szCs w:val="20"/>
              </w:rPr>
              <w:t>|__|__|__|</w:t>
            </w:r>
          </w:p>
        </w:tc>
        <w:tc>
          <w:tcPr>
            <w:tcW w:w="1123" w:type="dxa"/>
            <w:shd w:val="clear" w:color="auto" w:fill="auto"/>
          </w:tcPr>
          <w:p w:rsidR="00E32553" w:rsidRPr="00C65066" w:rsidRDefault="00E32553" w:rsidP="00E32553">
            <w:pPr>
              <w:rPr>
                <w:rFonts w:ascii="Times New Roman" w:hAnsi="Times New Roman"/>
                <w:b/>
                <w:sz w:val="16"/>
                <w:szCs w:val="16"/>
              </w:rPr>
            </w:pPr>
            <w:r w:rsidRPr="00C65066">
              <w:rPr>
                <w:rFonts w:ascii="Times New Roman" w:hAnsi="Times New Roman"/>
                <w:b/>
                <w:sz w:val="16"/>
                <w:szCs w:val="16"/>
              </w:rPr>
              <w:sym w:font="Wingdings" w:char="F0F0"/>
            </w:r>
            <w:r w:rsidRPr="00E32553">
              <w:rPr>
                <w:rFonts w:ascii="Times New Roman" w:hAnsi="Times New Roman"/>
                <w:b/>
                <w:sz w:val="16"/>
                <w:szCs w:val="16"/>
              </w:rPr>
              <w:t>PASSER À E27</w:t>
            </w:r>
          </w:p>
          <w:p w:rsidR="00E32553" w:rsidRPr="00C65066" w:rsidRDefault="00E32553" w:rsidP="00E32553">
            <w:pPr>
              <w:rPr>
                <w:rFonts w:ascii="Times New Roman" w:hAnsi="Times New Roman"/>
                <w:b/>
                <w:sz w:val="16"/>
                <w:szCs w:val="16"/>
              </w:rPr>
            </w:pPr>
          </w:p>
          <w:p w:rsidR="00E32553" w:rsidRPr="00CB375B" w:rsidRDefault="00E32553" w:rsidP="00E32553">
            <w:pPr>
              <w:rPr>
                <w:rFonts w:ascii="Times New Roman" w:hAnsi="Times New Roman"/>
              </w:rPr>
            </w:pPr>
          </w:p>
        </w:tc>
      </w:tr>
      <w:tr w:rsidR="00E32553" w:rsidRPr="000A72C4" w:rsidTr="00C46CD7">
        <w:tc>
          <w:tcPr>
            <w:tcW w:w="10606" w:type="dxa"/>
            <w:gridSpan w:val="6"/>
            <w:shd w:val="clear" w:color="auto" w:fill="auto"/>
          </w:tcPr>
          <w:p w:rsidR="00E32553" w:rsidRPr="00E32553" w:rsidRDefault="00E32553" w:rsidP="00E32553">
            <w:pPr>
              <w:jc w:val="center"/>
              <w:rPr>
                <w:rFonts w:ascii="Times New Roman" w:hAnsi="Times New Roman"/>
                <w:i/>
                <w:sz w:val="24"/>
                <w:szCs w:val="24"/>
              </w:rPr>
            </w:pPr>
            <w:r w:rsidRPr="00E32553">
              <w:rPr>
                <w:rFonts w:ascii="Times New Roman" w:hAnsi="Times New Roman"/>
                <w:i/>
                <w:sz w:val="24"/>
                <w:szCs w:val="24"/>
              </w:rPr>
              <w:t>Travailleurs indépendants</w:t>
            </w:r>
          </w:p>
        </w:tc>
      </w:tr>
      <w:tr w:rsidR="00E32553" w:rsidRPr="000A72C4" w:rsidTr="007578FB">
        <w:tc>
          <w:tcPr>
            <w:tcW w:w="675" w:type="dxa"/>
            <w:shd w:val="clear" w:color="auto" w:fill="auto"/>
          </w:tcPr>
          <w:p w:rsidR="00E32553" w:rsidRDefault="00E32553" w:rsidP="00E32553">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E.19</w:t>
            </w:r>
            <w:r w:rsidR="00110E4F">
              <w:rPr>
                <w:rFonts w:ascii="Times New Roman" w:eastAsia="Times New Roman" w:hAnsi="Times New Roman"/>
                <w:b/>
                <w:sz w:val="16"/>
                <w:szCs w:val="16"/>
                <w:lang w:eastAsia="fr-FR"/>
              </w:rPr>
              <w:t>a</w:t>
            </w:r>
          </w:p>
        </w:tc>
        <w:tc>
          <w:tcPr>
            <w:tcW w:w="4678" w:type="dxa"/>
            <w:shd w:val="clear" w:color="auto" w:fill="auto"/>
          </w:tcPr>
          <w:p w:rsidR="00E32553" w:rsidRPr="00E32553" w:rsidRDefault="00E32553" w:rsidP="00E32553">
            <w:pPr>
              <w:spacing w:before="60"/>
              <w:rPr>
                <w:rFonts w:ascii="Times New Roman" w:eastAsia="Times New Roman" w:hAnsi="Times New Roman"/>
                <w:b/>
                <w:color w:val="000000"/>
                <w:sz w:val="18"/>
                <w:szCs w:val="18"/>
                <w:lang w:eastAsia="fr-FR"/>
              </w:rPr>
            </w:pPr>
            <w:r w:rsidRPr="00E32553">
              <w:rPr>
                <w:rFonts w:ascii="Times New Roman" w:eastAsia="Times New Roman" w:hAnsi="Times New Roman"/>
                <w:b/>
                <w:color w:val="000000"/>
                <w:sz w:val="18"/>
                <w:szCs w:val="18"/>
                <w:lang w:eastAsia="fr-FR"/>
              </w:rPr>
              <w:t>Au cours des 7 derniers jours, avez-vous reçu l’aide d’un personnel dans votre affaire/activité économique ?</w:t>
            </w:r>
          </w:p>
          <w:p w:rsidR="00E32553" w:rsidRPr="00CB375B" w:rsidRDefault="008E4463" w:rsidP="00E32553">
            <w:pPr>
              <w:rPr>
                <w:rFonts w:ascii="Times New Roman" w:eastAsia="Times New Roman" w:hAnsi="Times New Roman"/>
                <w:b/>
                <w:color w:val="000000"/>
                <w:sz w:val="18"/>
                <w:szCs w:val="18"/>
                <w:lang w:eastAsia="fr-FR"/>
              </w:rPr>
            </w:pPr>
            <w:r>
              <w:rPr>
                <w:rFonts w:ascii="Times New Roman" w:hAnsi="Times New Roman"/>
                <w:b/>
                <w:bCs/>
                <w:i/>
                <w:sz w:val="16"/>
                <w:szCs w:val="16"/>
              </w:rPr>
              <w:t>Cocher</w:t>
            </w:r>
            <w:r w:rsidR="00E32553" w:rsidRPr="00E32553">
              <w:rPr>
                <w:rFonts w:ascii="Times New Roman" w:hAnsi="Times New Roman"/>
                <w:b/>
                <w:bCs/>
                <w:i/>
                <w:sz w:val="16"/>
                <w:szCs w:val="16"/>
              </w:rPr>
              <w:t xml:space="preserve">  le code correspondant à la déclaration de l’enquêté(e) puis l’inscrire dans le bac prévu à cet effet</w:t>
            </w:r>
          </w:p>
        </w:tc>
        <w:tc>
          <w:tcPr>
            <w:tcW w:w="4130" w:type="dxa"/>
            <w:gridSpan w:val="3"/>
            <w:shd w:val="clear" w:color="auto" w:fill="auto"/>
          </w:tcPr>
          <w:p w:rsidR="00110E4F" w:rsidRPr="00225EE1" w:rsidRDefault="00110E4F" w:rsidP="00110E4F">
            <w:pPr>
              <w:spacing w:before="60" w:after="0"/>
              <w:rPr>
                <w:rFonts w:ascii="Times New Roman" w:eastAsia="Times New Roman" w:hAnsi="Times New Roman"/>
                <w:i/>
                <w:sz w:val="14"/>
                <w:szCs w:val="14"/>
                <w:lang w:eastAsia="fr-FR"/>
              </w:rPr>
            </w:pPr>
            <w:r w:rsidRPr="00225EE1">
              <w:rPr>
                <w:rFonts w:ascii="Times New Roman" w:eastAsia="Times New Roman" w:hAnsi="Times New Roman"/>
                <w:i/>
                <w:sz w:val="14"/>
                <w:szCs w:val="14"/>
                <w:lang w:eastAsia="fr-FR"/>
              </w:rPr>
              <w:t>1. Oui</w:t>
            </w:r>
          </w:p>
          <w:p w:rsidR="00110E4F" w:rsidRPr="00225EE1" w:rsidRDefault="00110E4F" w:rsidP="00110E4F">
            <w:pPr>
              <w:spacing w:after="0"/>
              <w:rPr>
                <w:rFonts w:ascii="Times New Roman" w:eastAsia="Times New Roman" w:hAnsi="Times New Roman"/>
                <w:i/>
                <w:sz w:val="14"/>
                <w:szCs w:val="14"/>
                <w:lang w:eastAsia="fr-FR"/>
              </w:rPr>
            </w:pPr>
            <w:r w:rsidRPr="00225EE1">
              <w:rPr>
                <w:rFonts w:ascii="Times New Roman" w:eastAsia="Times New Roman" w:hAnsi="Times New Roman"/>
                <w:i/>
                <w:sz w:val="14"/>
                <w:szCs w:val="14"/>
                <w:lang w:eastAsia="fr-FR"/>
              </w:rPr>
              <w:t>2. Non</w:t>
            </w:r>
          </w:p>
          <w:p w:rsidR="00110E4F" w:rsidRPr="00CB375B" w:rsidRDefault="00110E4F" w:rsidP="00110E4F">
            <w:pPr>
              <w:spacing w:after="60"/>
              <w:rPr>
                <w:rFonts w:ascii="Times New Roman" w:hAnsi="Times New Roman"/>
              </w:rPr>
            </w:pPr>
          </w:p>
          <w:p w:rsidR="00E32553" w:rsidRPr="00CB375B" w:rsidRDefault="00110E4F" w:rsidP="00110E4F">
            <w:pPr>
              <w:spacing w:before="60" w:after="60"/>
              <w:jc w:val="center"/>
              <w:rPr>
                <w:rFonts w:ascii="Times New Roman" w:eastAsia="Times New Roman" w:hAnsi="Times New Roman"/>
                <w:i/>
                <w:sz w:val="14"/>
                <w:szCs w:val="14"/>
                <w:lang w:eastAsia="fr-FR"/>
              </w:rPr>
            </w:pPr>
            <w:r w:rsidRPr="00CB375B">
              <w:rPr>
                <w:rFonts w:ascii="Times New Roman" w:eastAsia="Times New Roman" w:hAnsi="Times New Roman"/>
                <w:sz w:val="20"/>
                <w:szCs w:val="20"/>
                <w:lang w:eastAsia="fr-FR"/>
              </w:rPr>
              <w:t>|__|</w:t>
            </w:r>
          </w:p>
        </w:tc>
        <w:tc>
          <w:tcPr>
            <w:tcW w:w="1123" w:type="dxa"/>
            <w:shd w:val="clear" w:color="auto" w:fill="auto"/>
          </w:tcPr>
          <w:p w:rsidR="00110E4F" w:rsidRDefault="00110E4F" w:rsidP="00110E4F">
            <w:pPr>
              <w:rPr>
                <w:rFonts w:ascii="Times New Roman" w:hAnsi="Times New Roman"/>
                <w:b/>
                <w:sz w:val="16"/>
                <w:szCs w:val="16"/>
              </w:rPr>
            </w:pPr>
            <w:r>
              <w:rPr>
                <w:rFonts w:ascii="Times New Roman" w:hAnsi="Times New Roman"/>
                <w:b/>
                <w:sz w:val="16"/>
                <w:szCs w:val="16"/>
              </w:rPr>
              <w:t xml:space="preserve">2 </w:t>
            </w:r>
            <w:r w:rsidRPr="00C65066">
              <w:rPr>
                <w:rFonts w:ascii="Times New Roman" w:hAnsi="Times New Roman"/>
                <w:b/>
                <w:sz w:val="16"/>
                <w:szCs w:val="16"/>
              </w:rPr>
              <w:sym w:font="Wingdings" w:char="F0F0"/>
            </w:r>
            <w:r>
              <w:rPr>
                <w:rFonts w:ascii="Times New Roman" w:hAnsi="Times New Roman"/>
                <w:b/>
                <w:sz w:val="16"/>
                <w:szCs w:val="16"/>
              </w:rPr>
              <w:t xml:space="preserve"> E.</w:t>
            </w:r>
            <w:r w:rsidR="00A62F47">
              <w:rPr>
                <w:rFonts w:ascii="Times New Roman" w:hAnsi="Times New Roman"/>
                <w:b/>
                <w:sz w:val="16"/>
                <w:szCs w:val="16"/>
              </w:rPr>
              <w:t>20</w:t>
            </w:r>
          </w:p>
          <w:p w:rsidR="00E32553" w:rsidRPr="00CB375B" w:rsidRDefault="00E32553" w:rsidP="00E32553">
            <w:pPr>
              <w:rPr>
                <w:rFonts w:ascii="Times New Roman" w:hAnsi="Times New Roman"/>
              </w:rPr>
            </w:pPr>
          </w:p>
        </w:tc>
      </w:tr>
      <w:tr w:rsidR="00E32553" w:rsidRPr="000A72C4" w:rsidTr="007578FB">
        <w:tc>
          <w:tcPr>
            <w:tcW w:w="675" w:type="dxa"/>
            <w:shd w:val="clear" w:color="auto" w:fill="auto"/>
          </w:tcPr>
          <w:p w:rsidR="00E32553" w:rsidRDefault="00110E4F" w:rsidP="00E32553">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E.19b</w:t>
            </w:r>
          </w:p>
        </w:tc>
        <w:tc>
          <w:tcPr>
            <w:tcW w:w="4678" w:type="dxa"/>
            <w:shd w:val="clear" w:color="auto" w:fill="auto"/>
          </w:tcPr>
          <w:p w:rsidR="00E32553" w:rsidRPr="00E32553" w:rsidRDefault="00E32553" w:rsidP="00E32553">
            <w:pPr>
              <w:rPr>
                <w:rFonts w:ascii="Times New Roman" w:eastAsia="Times New Roman" w:hAnsi="Times New Roman"/>
                <w:b/>
                <w:sz w:val="18"/>
                <w:szCs w:val="18"/>
                <w:lang w:eastAsia="fr-FR"/>
              </w:rPr>
            </w:pPr>
            <w:r w:rsidRPr="00E32553">
              <w:rPr>
                <w:rFonts w:ascii="Times New Roman" w:eastAsia="Times New Roman" w:hAnsi="Times New Roman"/>
                <w:b/>
                <w:sz w:val="18"/>
                <w:szCs w:val="18"/>
                <w:lang w:eastAsia="fr-FR"/>
              </w:rPr>
              <w:t>Au cours des 7 derniers jours, quel type de personnel vous a aidé dans votre affaire/activité économique ? Combien ?</w:t>
            </w:r>
          </w:p>
          <w:p w:rsidR="00E32553" w:rsidRPr="00CB375B" w:rsidRDefault="00E32553" w:rsidP="00E32553">
            <w:pPr>
              <w:rPr>
                <w:rFonts w:ascii="Times New Roman" w:eastAsia="Times New Roman" w:hAnsi="Times New Roman"/>
                <w:b/>
                <w:sz w:val="18"/>
                <w:szCs w:val="18"/>
                <w:lang w:eastAsia="fr-FR"/>
              </w:rPr>
            </w:pPr>
            <w:r w:rsidRPr="00110E4F">
              <w:rPr>
                <w:rFonts w:ascii="Times New Roman" w:hAnsi="Times New Roman"/>
                <w:b/>
                <w:bCs/>
                <w:i/>
                <w:sz w:val="16"/>
                <w:szCs w:val="16"/>
              </w:rPr>
              <w:t>Inscrivez l’effectif dans les bacs prévus à cet effet pour chaque type de personnel</w:t>
            </w:r>
          </w:p>
        </w:tc>
        <w:tc>
          <w:tcPr>
            <w:tcW w:w="4130" w:type="dxa"/>
            <w:gridSpan w:val="3"/>
            <w:shd w:val="clear" w:color="auto" w:fill="auto"/>
          </w:tcPr>
          <w:p w:rsidR="00E32553" w:rsidRPr="00CB375B" w:rsidRDefault="00E32553" w:rsidP="00E32553">
            <w:pPr>
              <w:tabs>
                <w:tab w:val="left" w:pos="2869"/>
                <w:tab w:val="left" w:pos="3152"/>
              </w:tabs>
              <w:spacing w:before="60" w:after="60"/>
              <w:rPr>
                <w:rFonts w:ascii="Times New Roman" w:hAnsi="Times New Roman"/>
                <w:sz w:val="20"/>
                <w:szCs w:val="20"/>
              </w:rPr>
            </w:pPr>
            <w:r w:rsidRPr="00CB375B">
              <w:rPr>
                <w:rFonts w:ascii="Times New Roman" w:eastAsia="Times New Roman" w:hAnsi="Times New Roman"/>
                <w:i/>
                <w:sz w:val="14"/>
                <w:szCs w:val="14"/>
                <w:lang w:eastAsia="fr-FR"/>
              </w:rPr>
              <w:t>1. Employés rémunérés (y compris la famille)</w:t>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hAnsi="Times New Roman"/>
                <w:sz w:val="20"/>
                <w:szCs w:val="20"/>
              </w:rPr>
              <w:t xml:space="preserve"> |__|__|</w:t>
            </w:r>
          </w:p>
          <w:p w:rsidR="00E32553" w:rsidRPr="00CB375B" w:rsidRDefault="00E32553" w:rsidP="00E32553">
            <w:pPr>
              <w:tabs>
                <w:tab w:val="left" w:pos="2869"/>
                <w:tab w:val="left" w:pos="3152"/>
              </w:tabs>
              <w:spacing w:before="60" w:after="60"/>
              <w:rPr>
                <w:rFonts w:ascii="Times New Roman" w:hAnsi="Times New Roman"/>
                <w:sz w:val="20"/>
                <w:szCs w:val="20"/>
              </w:rPr>
            </w:pPr>
            <w:r w:rsidRPr="00CB375B">
              <w:rPr>
                <w:rFonts w:ascii="Times New Roman" w:eastAsia="Times New Roman" w:hAnsi="Times New Roman"/>
                <w:i/>
                <w:sz w:val="14"/>
                <w:szCs w:val="14"/>
                <w:lang w:eastAsia="fr-FR"/>
              </w:rPr>
              <w:t>2. Travailleurs familiaux non rémunérés</w:t>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hAnsi="Times New Roman"/>
                <w:sz w:val="20"/>
                <w:szCs w:val="20"/>
              </w:rPr>
              <w:t xml:space="preserve"> |__|__|</w:t>
            </w:r>
          </w:p>
          <w:p w:rsidR="00E32553" w:rsidRPr="00CB375B" w:rsidRDefault="00E32553" w:rsidP="00E32553">
            <w:pPr>
              <w:spacing w:before="60" w:after="0"/>
              <w:rPr>
                <w:rFonts w:ascii="Times New Roman" w:eastAsia="Times New Roman" w:hAnsi="Times New Roman"/>
                <w:i/>
                <w:iCs/>
                <w:sz w:val="16"/>
                <w:szCs w:val="16"/>
                <w:lang w:eastAsia="fr-FR"/>
              </w:rPr>
            </w:pPr>
            <w:r w:rsidRPr="00CB375B">
              <w:rPr>
                <w:rFonts w:ascii="Times New Roman" w:eastAsia="Times New Roman" w:hAnsi="Times New Roman"/>
                <w:i/>
                <w:sz w:val="14"/>
                <w:szCs w:val="14"/>
                <w:lang w:eastAsia="fr-FR"/>
              </w:rPr>
              <w:t xml:space="preserve">3. Apprentis/stagiaires </w:t>
            </w:r>
            <w:r w:rsidRPr="00CB375B">
              <w:rPr>
                <w:rFonts w:ascii="Times New Roman" w:eastAsia="Times New Roman" w:hAnsi="Times New Roman"/>
                <w:i/>
                <w:color w:val="000000"/>
                <w:sz w:val="14"/>
                <w:szCs w:val="14"/>
                <w:lang w:eastAsia="fr-FR"/>
              </w:rPr>
              <w:tab/>
            </w:r>
            <w:r w:rsidRPr="00CB375B">
              <w:rPr>
                <w:rFonts w:ascii="Times New Roman" w:eastAsia="Times New Roman" w:hAnsi="Times New Roman"/>
                <w:i/>
                <w:color w:val="000000"/>
                <w:sz w:val="14"/>
                <w:szCs w:val="14"/>
                <w:lang w:eastAsia="fr-FR"/>
              </w:rPr>
              <w:tab/>
            </w:r>
            <w:r w:rsidRPr="00CB375B">
              <w:rPr>
                <w:rFonts w:ascii="Times New Roman" w:hAnsi="Times New Roman"/>
                <w:sz w:val="20"/>
                <w:szCs w:val="20"/>
              </w:rPr>
              <w:t xml:space="preserve"> |__|__|</w:t>
            </w:r>
          </w:p>
        </w:tc>
        <w:tc>
          <w:tcPr>
            <w:tcW w:w="1123" w:type="dxa"/>
            <w:shd w:val="clear" w:color="auto" w:fill="auto"/>
          </w:tcPr>
          <w:p w:rsidR="00E32553" w:rsidRPr="00CB375B" w:rsidRDefault="00E32553" w:rsidP="00E32553">
            <w:pPr>
              <w:rPr>
                <w:rFonts w:ascii="Times New Roman" w:hAnsi="Times New Roman"/>
              </w:rPr>
            </w:pPr>
          </w:p>
        </w:tc>
      </w:tr>
      <w:tr w:rsidR="00110E4F" w:rsidRPr="000A72C4" w:rsidTr="007578FB">
        <w:tc>
          <w:tcPr>
            <w:tcW w:w="675" w:type="dxa"/>
            <w:shd w:val="clear" w:color="auto" w:fill="auto"/>
          </w:tcPr>
          <w:p w:rsidR="00110E4F" w:rsidRDefault="00110E4F" w:rsidP="00110E4F">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E.20</w:t>
            </w:r>
          </w:p>
        </w:tc>
        <w:tc>
          <w:tcPr>
            <w:tcW w:w="4678" w:type="dxa"/>
            <w:shd w:val="clear" w:color="auto" w:fill="auto"/>
          </w:tcPr>
          <w:p w:rsidR="00110E4F" w:rsidRPr="00CB375B" w:rsidRDefault="00110E4F" w:rsidP="00110E4F">
            <w:pPr>
              <w:rPr>
                <w:rFonts w:ascii="Times New Roman" w:eastAsia="Times New Roman" w:hAnsi="Times New Roman"/>
                <w:b/>
                <w:color w:val="000000"/>
                <w:sz w:val="18"/>
                <w:szCs w:val="18"/>
                <w:lang w:eastAsia="fr-FR"/>
              </w:rPr>
            </w:pPr>
            <w:r w:rsidRPr="00CB375B">
              <w:rPr>
                <w:rFonts w:ascii="Times New Roman" w:eastAsia="Times New Roman" w:hAnsi="Times New Roman"/>
                <w:b/>
                <w:color w:val="000000"/>
                <w:sz w:val="18"/>
                <w:szCs w:val="18"/>
                <w:lang w:eastAsia="fr-FR"/>
              </w:rPr>
              <w:t>Pourquoi avez-vous choisi de travailler pour votre propre compte plutôt que pour une tierce personne (comme travailleur salarié) ?</w:t>
            </w:r>
          </w:p>
          <w:p w:rsidR="00110E4F" w:rsidRPr="00CB375B" w:rsidRDefault="008E4463" w:rsidP="00110E4F">
            <w:pPr>
              <w:rPr>
                <w:rFonts w:ascii="Times New Roman" w:eastAsia="Times New Roman" w:hAnsi="Times New Roman"/>
                <w:b/>
                <w:color w:val="000000"/>
                <w:sz w:val="18"/>
                <w:szCs w:val="18"/>
                <w:lang w:eastAsia="fr-FR"/>
              </w:rPr>
            </w:pPr>
            <w:r>
              <w:rPr>
                <w:rFonts w:ascii="Times New Roman" w:hAnsi="Times New Roman"/>
                <w:b/>
                <w:bCs/>
                <w:i/>
                <w:sz w:val="16"/>
                <w:szCs w:val="16"/>
              </w:rPr>
              <w:t>Cocher</w:t>
            </w:r>
            <w:r w:rsidR="00110E4F" w:rsidRPr="00CB375B">
              <w:rPr>
                <w:rFonts w:ascii="Times New Roman" w:hAnsi="Times New Roman"/>
                <w:b/>
                <w:bCs/>
                <w:i/>
                <w:sz w:val="16"/>
                <w:szCs w:val="16"/>
              </w:rPr>
              <w:t xml:space="preserve">  le code correspondant à la déclaration de </w:t>
            </w:r>
            <w:r w:rsidR="00110E4F">
              <w:rPr>
                <w:rFonts w:ascii="Times New Roman" w:hAnsi="Times New Roman"/>
                <w:b/>
                <w:bCs/>
                <w:i/>
                <w:sz w:val="16"/>
                <w:szCs w:val="16"/>
              </w:rPr>
              <w:t>l’enquêté(e)</w:t>
            </w:r>
            <w:r w:rsidR="00110E4F" w:rsidRPr="00CB375B">
              <w:rPr>
                <w:rFonts w:ascii="Times New Roman" w:hAnsi="Times New Roman"/>
                <w:b/>
                <w:bCs/>
                <w:i/>
                <w:sz w:val="16"/>
                <w:szCs w:val="16"/>
              </w:rPr>
              <w:t xml:space="preserve"> puis l’inscrire dans le bac prévu à cet effet</w:t>
            </w:r>
          </w:p>
        </w:tc>
        <w:tc>
          <w:tcPr>
            <w:tcW w:w="4130" w:type="dxa"/>
            <w:gridSpan w:val="3"/>
            <w:shd w:val="clear" w:color="auto" w:fill="auto"/>
          </w:tcPr>
          <w:p w:rsidR="00110E4F" w:rsidRPr="00CB375B" w:rsidRDefault="00110E4F" w:rsidP="00110E4F">
            <w:pPr>
              <w:spacing w:before="60" w:after="0"/>
              <w:rPr>
                <w:rFonts w:ascii="Times New Roman" w:eastAsia="Times New Roman" w:hAnsi="Times New Roman"/>
                <w:i/>
                <w:sz w:val="14"/>
                <w:szCs w:val="14"/>
                <w:lang w:eastAsia="fr-FR"/>
              </w:rPr>
            </w:pPr>
            <w:r w:rsidRPr="00CB375B">
              <w:rPr>
                <w:rFonts w:ascii="Times New Roman" w:eastAsia="Times New Roman" w:hAnsi="Times New Roman"/>
                <w:i/>
                <w:sz w:val="14"/>
                <w:szCs w:val="14"/>
                <w:lang w:eastAsia="fr-FR"/>
              </w:rPr>
              <w:t>1. Je n'ai pas pu trouver d'emploi salarié</w:t>
            </w:r>
          </w:p>
          <w:p w:rsidR="00110E4F" w:rsidRPr="00CB375B" w:rsidRDefault="00110E4F" w:rsidP="00110E4F">
            <w:pPr>
              <w:spacing w:after="0"/>
              <w:ind w:left="720" w:hanging="720"/>
              <w:rPr>
                <w:rFonts w:ascii="Times New Roman" w:eastAsia="Times New Roman" w:hAnsi="Times New Roman"/>
                <w:i/>
                <w:sz w:val="14"/>
                <w:szCs w:val="14"/>
                <w:lang w:eastAsia="fr-FR"/>
              </w:rPr>
            </w:pPr>
            <w:r w:rsidRPr="00CB375B">
              <w:rPr>
                <w:rFonts w:ascii="Times New Roman" w:eastAsia="Times New Roman" w:hAnsi="Times New Roman"/>
                <w:i/>
                <w:sz w:val="14"/>
                <w:szCs w:val="14"/>
                <w:lang w:eastAsia="fr-FR"/>
              </w:rPr>
              <w:t>2. Pour l'indépendance</w:t>
            </w:r>
          </w:p>
          <w:p w:rsidR="00110E4F" w:rsidRPr="00CB375B" w:rsidRDefault="00110E4F" w:rsidP="00110E4F">
            <w:pPr>
              <w:spacing w:after="0"/>
              <w:ind w:left="720" w:hanging="720"/>
              <w:rPr>
                <w:rFonts w:ascii="Times New Roman" w:eastAsia="Times New Roman" w:hAnsi="Times New Roman"/>
                <w:i/>
                <w:sz w:val="14"/>
                <w:szCs w:val="14"/>
                <w:lang w:eastAsia="fr-FR"/>
              </w:rPr>
            </w:pPr>
            <w:r w:rsidRPr="00CB375B">
              <w:rPr>
                <w:rFonts w:ascii="Times New Roman" w:eastAsia="Times New Roman" w:hAnsi="Times New Roman"/>
                <w:i/>
                <w:sz w:val="14"/>
                <w:szCs w:val="14"/>
                <w:lang w:eastAsia="fr-FR"/>
              </w:rPr>
              <w:t>3. Ho</w:t>
            </w:r>
            <w:r>
              <w:rPr>
                <w:rFonts w:ascii="Times New Roman" w:eastAsia="Times New Roman" w:hAnsi="Times New Roman"/>
                <w:i/>
                <w:sz w:val="14"/>
                <w:szCs w:val="14"/>
                <w:lang w:eastAsia="fr-FR"/>
              </w:rPr>
              <w:t>raires de travail plus flexible</w:t>
            </w:r>
          </w:p>
          <w:p w:rsidR="00110E4F" w:rsidRPr="00CB375B" w:rsidRDefault="00110E4F" w:rsidP="00110E4F">
            <w:pPr>
              <w:spacing w:after="0"/>
              <w:ind w:left="720" w:hanging="720"/>
              <w:rPr>
                <w:rFonts w:ascii="Times New Roman" w:eastAsia="Times New Roman" w:hAnsi="Times New Roman"/>
                <w:i/>
                <w:sz w:val="14"/>
                <w:szCs w:val="14"/>
                <w:lang w:eastAsia="fr-FR"/>
              </w:rPr>
            </w:pPr>
            <w:r w:rsidRPr="00CB375B">
              <w:rPr>
                <w:rFonts w:ascii="Times New Roman" w:eastAsia="Times New Roman" w:hAnsi="Times New Roman"/>
                <w:i/>
                <w:sz w:val="14"/>
                <w:szCs w:val="14"/>
                <w:lang w:eastAsia="fr-FR"/>
              </w:rPr>
              <w:t>4. Revenu plus élevé</w:t>
            </w:r>
            <w:r w:rsidRPr="00CB375B">
              <w:rPr>
                <w:rFonts w:ascii="Times New Roman" w:eastAsia="Times New Roman" w:hAnsi="Times New Roman"/>
                <w:i/>
                <w:sz w:val="14"/>
                <w:szCs w:val="14"/>
                <w:lang w:eastAsia="fr-FR"/>
              </w:rPr>
              <w:tab/>
            </w:r>
          </w:p>
          <w:p w:rsidR="00110E4F" w:rsidRPr="00CB375B" w:rsidRDefault="00110E4F" w:rsidP="00110E4F">
            <w:pPr>
              <w:spacing w:after="0"/>
              <w:ind w:left="720" w:hanging="720"/>
              <w:rPr>
                <w:rFonts w:ascii="Times New Roman" w:eastAsia="Times New Roman" w:hAnsi="Times New Roman"/>
                <w:i/>
                <w:sz w:val="14"/>
                <w:szCs w:val="14"/>
                <w:lang w:eastAsia="fr-FR"/>
              </w:rPr>
            </w:pPr>
            <w:r w:rsidRPr="00CB375B">
              <w:rPr>
                <w:rFonts w:ascii="Times New Roman" w:eastAsia="Times New Roman" w:hAnsi="Times New Roman"/>
                <w:i/>
                <w:sz w:val="14"/>
                <w:szCs w:val="14"/>
                <w:lang w:eastAsia="fr-FR"/>
              </w:rPr>
              <w:t>5. Requis par ma famille</w:t>
            </w:r>
          </w:p>
          <w:p w:rsidR="00110E4F" w:rsidRDefault="00333407" w:rsidP="00110E4F">
            <w:pPr>
              <w:tabs>
                <w:tab w:val="left" w:pos="3407"/>
              </w:tabs>
              <w:spacing w:after="0"/>
              <w:rPr>
                <w:rFonts w:ascii="Times New Roman" w:eastAsia="Times New Roman" w:hAnsi="Times New Roman"/>
                <w:i/>
                <w:color w:val="000000"/>
                <w:sz w:val="14"/>
                <w:szCs w:val="14"/>
                <w:lang w:eastAsia="fr-FR"/>
              </w:rPr>
            </w:pPr>
            <w:r>
              <w:rPr>
                <w:rFonts w:ascii="Times New Roman" w:eastAsia="Times New Roman" w:hAnsi="Times New Roman"/>
                <w:i/>
                <w:sz w:val="14"/>
                <w:szCs w:val="14"/>
                <w:lang w:eastAsia="fr-FR"/>
              </w:rPr>
              <w:t>99</w:t>
            </w:r>
            <w:r w:rsidR="00110E4F" w:rsidRPr="00CB375B">
              <w:rPr>
                <w:rFonts w:ascii="Times New Roman" w:eastAsia="Times New Roman" w:hAnsi="Times New Roman"/>
                <w:i/>
                <w:sz w:val="14"/>
                <w:szCs w:val="14"/>
                <w:lang w:eastAsia="fr-FR"/>
              </w:rPr>
              <w:t xml:space="preserve">. </w:t>
            </w:r>
            <w:r w:rsidR="00110E4F" w:rsidRPr="008C7BD8">
              <w:rPr>
                <w:rFonts w:ascii="Times New Roman" w:eastAsia="Times New Roman" w:hAnsi="Times New Roman"/>
                <w:i/>
                <w:color w:val="000000"/>
                <w:sz w:val="14"/>
                <w:szCs w:val="14"/>
                <w:lang w:eastAsia="fr-FR"/>
              </w:rPr>
              <w:t>Autre (</w:t>
            </w:r>
            <w:r w:rsidR="00110E4F" w:rsidRPr="008C7BD8">
              <w:rPr>
                <w:rFonts w:eastAsia="Times New Roman"/>
                <w:color w:val="000000"/>
                <w:sz w:val="14"/>
                <w:szCs w:val="14"/>
                <w:lang w:eastAsia="fr-FR"/>
              </w:rPr>
              <w:t>précisez</w:t>
            </w:r>
            <w:r w:rsidR="00110E4F" w:rsidRPr="008C7BD8">
              <w:rPr>
                <w:rFonts w:ascii="Times New Roman" w:eastAsia="Times New Roman" w:hAnsi="Times New Roman"/>
                <w:i/>
                <w:color w:val="000000"/>
                <w:sz w:val="14"/>
                <w:szCs w:val="14"/>
                <w:lang w:eastAsia="fr-FR"/>
              </w:rPr>
              <w:t>)</w:t>
            </w:r>
            <w:r w:rsidR="00110E4F">
              <w:rPr>
                <w:rFonts w:ascii="Times New Roman" w:eastAsia="Times New Roman" w:hAnsi="Times New Roman"/>
                <w:i/>
                <w:color w:val="000000"/>
                <w:sz w:val="14"/>
                <w:szCs w:val="14"/>
                <w:lang w:eastAsia="fr-FR"/>
              </w:rPr>
              <w:t xml:space="preserve"> ______________________________________</w:t>
            </w:r>
          </w:p>
          <w:p w:rsidR="00333407" w:rsidRPr="00CB375B" w:rsidRDefault="00333407" w:rsidP="00110E4F">
            <w:pPr>
              <w:tabs>
                <w:tab w:val="left" w:pos="3407"/>
              </w:tabs>
              <w:spacing w:after="0"/>
              <w:rPr>
                <w:rFonts w:ascii="Times New Roman" w:eastAsia="Times New Roman" w:hAnsi="Times New Roman"/>
                <w:i/>
                <w:sz w:val="14"/>
                <w:szCs w:val="14"/>
                <w:lang w:eastAsia="fr-FR"/>
              </w:rPr>
            </w:pPr>
          </w:p>
          <w:p w:rsidR="00110E4F" w:rsidRPr="00CB375B" w:rsidRDefault="00110E4F" w:rsidP="00110E4F">
            <w:pPr>
              <w:tabs>
                <w:tab w:val="left" w:pos="3407"/>
              </w:tabs>
              <w:spacing w:after="60"/>
              <w:jc w:val="center"/>
              <w:rPr>
                <w:rFonts w:ascii="Times New Roman" w:hAnsi="Times New Roman"/>
              </w:rPr>
            </w:pPr>
            <w:r w:rsidRPr="00CB375B">
              <w:rPr>
                <w:rFonts w:ascii="Times New Roman" w:eastAsia="Times New Roman" w:hAnsi="Times New Roman"/>
                <w:sz w:val="20"/>
                <w:szCs w:val="20"/>
                <w:lang w:eastAsia="fr-FR"/>
              </w:rPr>
              <w:t>|__|</w:t>
            </w:r>
          </w:p>
        </w:tc>
        <w:tc>
          <w:tcPr>
            <w:tcW w:w="1123" w:type="dxa"/>
            <w:shd w:val="clear" w:color="auto" w:fill="auto"/>
          </w:tcPr>
          <w:p w:rsidR="00110E4F" w:rsidRPr="00CB375B" w:rsidRDefault="00110E4F" w:rsidP="00110E4F">
            <w:pPr>
              <w:rPr>
                <w:rFonts w:ascii="Times New Roman" w:hAnsi="Times New Roman"/>
              </w:rPr>
            </w:pPr>
          </w:p>
        </w:tc>
      </w:tr>
      <w:tr w:rsidR="00333407" w:rsidRPr="000A72C4" w:rsidTr="007578FB">
        <w:tc>
          <w:tcPr>
            <w:tcW w:w="675" w:type="dxa"/>
            <w:shd w:val="clear" w:color="auto" w:fill="auto"/>
          </w:tcPr>
          <w:p w:rsidR="00333407" w:rsidRDefault="004934BF" w:rsidP="00333407">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lastRenderedPageBreak/>
              <w:t>E.21</w:t>
            </w:r>
          </w:p>
        </w:tc>
        <w:tc>
          <w:tcPr>
            <w:tcW w:w="4678" w:type="dxa"/>
            <w:shd w:val="clear" w:color="auto" w:fill="auto"/>
          </w:tcPr>
          <w:p w:rsidR="00333407" w:rsidRPr="00CB375B" w:rsidRDefault="00333407" w:rsidP="00333407">
            <w:pPr>
              <w:rPr>
                <w:rFonts w:ascii="Times New Roman" w:hAnsi="Times New Roman"/>
                <w:b/>
                <w:sz w:val="18"/>
                <w:szCs w:val="18"/>
              </w:rPr>
            </w:pPr>
            <w:r w:rsidRPr="00CB375B">
              <w:rPr>
                <w:rFonts w:ascii="Times New Roman" w:hAnsi="Times New Roman"/>
                <w:b/>
                <w:sz w:val="18"/>
                <w:szCs w:val="18"/>
              </w:rPr>
              <w:t>Quelle source de financement principale vous a permis de lancer votre activité actuelle ?</w:t>
            </w:r>
          </w:p>
          <w:p w:rsidR="00333407" w:rsidRPr="00CB375B" w:rsidRDefault="00333407" w:rsidP="00333407">
            <w:pPr>
              <w:rPr>
                <w:rFonts w:ascii="Times New Roman" w:hAnsi="Times New Roman"/>
              </w:rPr>
            </w:pPr>
          </w:p>
          <w:p w:rsidR="00333407" w:rsidRPr="00CB375B" w:rsidRDefault="008E4463" w:rsidP="00333407">
            <w:pPr>
              <w:rPr>
                <w:rFonts w:ascii="Times New Roman" w:eastAsia="Times New Roman" w:hAnsi="Times New Roman"/>
                <w:b/>
                <w:color w:val="000000"/>
                <w:sz w:val="18"/>
                <w:szCs w:val="18"/>
                <w:lang w:eastAsia="fr-FR"/>
              </w:rPr>
            </w:pPr>
            <w:r>
              <w:rPr>
                <w:rFonts w:ascii="Times New Roman" w:hAnsi="Times New Roman"/>
                <w:b/>
                <w:bCs/>
                <w:i/>
                <w:sz w:val="16"/>
                <w:szCs w:val="16"/>
              </w:rPr>
              <w:t>Cocher</w:t>
            </w:r>
            <w:r w:rsidR="00333407" w:rsidRPr="00CB375B">
              <w:rPr>
                <w:rFonts w:ascii="Times New Roman" w:hAnsi="Times New Roman"/>
                <w:b/>
                <w:bCs/>
                <w:i/>
                <w:sz w:val="16"/>
                <w:szCs w:val="16"/>
              </w:rPr>
              <w:t xml:space="preserve">  le code correspondant à la déclaration de </w:t>
            </w:r>
            <w:r w:rsidR="00333407">
              <w:rPr>
                <w:rFonts w:ascii="Times New Roman" w:hAnsi="Times New Roman"/>
                <w:b/>
                <w:bCs/>
                <w:i/>
                <w:sz w:val="16"/>
                <w:szCs w:val="16"/>
              </w:rPr>
              <w:t>l’enquêté(e)</w:t>
            </w:r>
            <w:r w:rsidR="00333407" w:rsidRPr="00CB375B">
              <w:rPr>
                <w:rFonts w:ascii="Times New Roman" w:hAnsi="Times New Roman"/>
                <w:b/>
                <w:bCs/>
                <w:i/>
                <w:sz w:val="16"/>
                <w:szCs w:val="16"/>
              </w:rPr>
              <w:t xml:space="preserve"> puis l’inscrire dans le bac prévu à cet effet</w:t>
            </w:r>
          </w:p>
        </w:tc>
        <w:tc>
          <w:tcPr>
            <w:tcW w:w="4130" w:type="dxa"/>
            <w:gridSpan w:val="3"/>
            <w:shd w:val="clear" w:color="auto" w:fill="auto"/>
          </w:tcPr>
          <w:p w:rsidR="00333407" w:rsidRPr="00CB375B" w:rsidRDefault="00333407" w:rsidP="00333407">
            <w:pPr>
              <w:spacing w:before="60"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1. Aucun fonds nécessaire</w:t>
            </w:r>
          </w:p>
          <w:p w:rsidR="00333407" w:rsidRPr="00CB375B" w:rsidRDefault="00333407" w:rsidP="00333407">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2. Mes propres économies</w:t>
            </w:r>
          </w:p>
          <w:p w:rsidR="00333407" w:rsidRPr="00CB375B" w:rsidRDefault="00333407" w:rsidP="00333407">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3. De l'argent provenant de la famille ou d'amis</w:t>
            </w:r>
          </w:p>
          <w:p w:rsidR="00333407" w:rsidRPr="00CB375B" w:rsidRDefault="00333407" w:rsidP="00333407">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4. Prêts d'institutions de</w:t>
            </w:r>
            <w:r w:rsidR="00D249AB">
              <w:rPr>
                <w:rFonts w:ascii="Times New Roman" w:eastAsia="Times New Roman" w:hAnsi="Times New Roman"/>
                <w:i/>
                <w:iCs/>
                <w:sz w:val="16"/>
                <w:szCs w:val="16"/>
                <w:lang w:eastAsia="fr-FR"/>
              </w:rPr>
              <w:t xml:space="preserve"> </w:t>
            </w:r>
            <w:r w:rsidRPr="00CB375B">
              <w:rPr>
                <w:rFonts w:ascii="Times New Roman" w:eastAsia="Times New Roman" w:hAnsi="Times New Roman"/>
                <w:i/>
                <w:iCs/>
                <w:sz w:val="16"/>
                <w:szCs w:val="16"/>
                <w:lang w:eastAsia="fr-FR"/>
              </w:rPr>
              <w:t xml:space="preserve">micro finance (y compris de </w:t>
            </w:r>
            <w:r>
              <w:rPr>
                <w:rFonts w:ascii="Times New Roman" w:eastAsia="Times New Roman" w:hAnsi="Times New Roman"/>
                <w:i/>
                <w:iCs/>
                <w:sz w:val="16"/>
                <w:szCs w:val="16"/>
                <w:lang w:eastAsia="fr-FR"/>
              </w:rPr>
              <w:t>c</w:t>
            </w:r>
            <w:r w:rsidRPr="00CB375B">
              <w:rPr>
                <w:rFonts w:ascii="Times New Roman" w:eastAsia="Times New Roman" w:hAnsi="Times New Roman"/>
                <w:i/>
                <w:iCs/>
                <w:sz w:val="16"/>
                <w:szCs w:val="16"/>
                <w:lang w:eastAsia="fr-FR"/>
              </w:rPr>
              <w:t>oopératives)</w:t>
            </w:r>
          </w:p>
          <w:p w:rsidR="00333407" w:rsidRPr="00CB375B" w:rsidRDefault="00333407" w:rsidP="00333407">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5. Prêt bancaire</w:t>
            </w:r>
          </w:p>
          <w:p w:rsidR="00333407" w:rsidRPr="00CB375B" w:rsidRDefault="00333407" w:rsidP="00333407">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6. Prêt d'opérateurs financiers</w:t>
            </w:r>
            <w:r w:rsidR="00D249AB">
              <w:rPr>
                <w:rFonts w:ascii="Times New Roman" w:eastAsia="Times New Roman" w:hAnsi="Times New Roman"/>
                <w:i/>
                <w:iCs/>
                <w:sz w:val="16"/>
                <w:szCs w:val="16"/>
                <w:lang w:eastAsia="fr-FR"/>
              </w:rPr>
              <w:t xml:space="preserve"> </w:t>
            </w:r>
            <w:r w:rsidRPr="00CB375B">
              <w:rPr>
                <w:rFonts w:ascii="Times New Roman" w:eastAsia="Times New Roman" w:hAnsi="Times New Roman"/>
                <w:i/>
                <w:iCs/>
                <w:sz w:val="16"/>
                <w:szCs w:val="16"/>
                <w:lang w:eastAsia="fr-FR"/>
              </w:rPr>
              <w:t xml:space="preserve">informels (prêteurs, </w:t>
            </w:r>
          </w:p>
          <w:p w:rsidR="00333407" w:rsidRPr="00CB375B" w:rsidRDefault="00333407" w:rsidP="00333407">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bureaux de prêts sur gages, collecteurs d'épargne)</w:t>
            </w:r>
          </w:p>
          <w:p w:rsidR="00333407" w:rsidRPr="00CB375B" w:rsidRDefault="00333407" w:rsidP="00333407">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7</w:t>
            </w:r>
            <w:r w:rsidRPr="00CB375B">
              <w:rPr>
                <w:rFonts w:ascii="Times New Roman" w:eastAsia="Times New Roman" w:hAnsi="Times New Roman"/>
                <w:i/>
                <w:iCs/>
                <w:sz w:val="16"/>
                <w:szCs w:val="16"/>
                <w:lang w:eastAsia="fr-FR"/>
              </w:rPr>
              <w:t>. Prêt/aide d'organismes publics</w:t>
            </w:r>
          </w:p>
          <w:p w:rsidR="00333407" w:rsidRPr="00CB375B" w:rsidRDefault="00333407" w:rsidP="00333407">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8</w:t>
            </w:r>
            <w:r w:rsidRPr="00CB375B">
              <w:rPr>
                <w:rFonts w:ascii="Times New Roman" w:eastAsia="Times New Roman" w:hAnsi="Times New Roman"/>
                <w:i/>
                <w:iCs/>
                <w:sz w:val="16"/>
                <w:szCs w:val="16"/>
                <w:lang w:eastAsia="fr-FR"/>
              </w:rPr>
              <w:t xml:space="preserve">. Prêt/aide d'ONG, de projets financés par des donateurs, etc. </w:t>
            </w:r>
          </w:p>
          <w:p w:rsidR="00333407" w:rsidRDefault="00333407" w:rsidP="00333407">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9</w:t>
            </w:r>
            <w:r w:rsidRPr="00CB375B">
              <w:rPr>
                <w:rFonts w:ascii="Times New Roman" w:eastAsia="Times New Roman" w:hAnsi="Times New Roman"/>
                <w:i/>
                <w:iCs/>
                <w:sz w:val="16"/>
                <w:szCs w:val="16"/>
                <w:lang w:eastAsia="fr-FR"/>
              </w:rPr>
              <w:t>. Envoi d’argent depuis l’étranger</w:t>
            </w:r>
          </w:p>
          <w:p w:rsidR="00333407" w:rsidRDefault="00333407" w:rsidP="00333407">
            <w:pPr>
              <w:tabs>
                <w:tab w:val="left" w:pos="3407"/>
              </w:tabs>
              <w:spacing w:after="0"/>
              <w:rPr>
                <w:rFonts w:ascii="Times New Roman" w:eastAsia="Times New Roman" w:hAnsi="Times New Roman"/>
                <w:i/>
                <w:color w:val="000000"/>
                <w:sz w:val="14"/>
                <w:szCs w:val="14"/>
                <w:lang w:eastAsia="fr-FR"/>
              </w:rPr>
            </w:pPr>
            <w:r>
              <w:rPr>
                <w:rFonts w:ascii="Times New Roman" w:eastAsia="Times New Roman" w:hAnsi="Times New Roman"/>
                <w:i/>
                <w:sz w:val="14"/>
                <w:szCs w:val="14"/>
                <w:lang w:eastAsia="fr-FR"/>
              </w:rPr>
              <w:t>99</w:t>
            </w:r>
            <w:r w:rsidRPr="00CB375B">
              <w:rPr>
                <w:rFonts w:ascii="Times New Roman" w:eastAsia="Times New Roman" w:hAnsi="Times New Roman"/>
                <w:i/>
                <w:sz w:val="14"/>
                <w:szCs w:val="14"/>
                <w:lang w:eastAsia="fr-FR"/>
              </w:rPr>
              <w:t xml:space="preserve">. </w:t>
            </w:r>
            <w:r w:rsidRPr="008C7BD8">
              <w:rPr>
                <w:rFonts w:ascii="Times New Roman" w:eastAsia="Times New Roman" w:hAnsi="Times New Roman"/>
                <w:i/>
                <w:color w:val="000000"/>
                <w:sz w:val="14"/>
                <w:szCs w:val="14"/>
                <w:lang w:eastAsia="fr-FR"/>
              </w:rPr>
              <w:t>Autre (</w:t>
            </w:r>
            <w:r w:rsidRPr="008C7BD8">
              <w:rPr>
                <w:rFonts w:eastAsia="Times New Roman"/>
                <w:color w:val="000000"/>
                <w:sz w:val="14"/>
                <w:szCs w:val="14"/>
                <w:lang w:eastAsia="fr-FR"/>
              </w:rPr>
              <w:t>précisez</w:t>
            </w:r>
            <w:r w:rsidRPr="008C7BD8">
              <w:rPr>
                <w:rFonts w:ascii="Times New Roman" w:eastAsia="Times New Roman" w:hAnsi="Times New Roman"/>
                <w:i/>
                <w:color w:val="000000"/>
                <w:sz w:val="14"/>
                <w:szCs w:val="14"/>
                <w:lang w:eastAsia="fr-FR"/>
              </w:rPr>
              <w:t>)</w:t>
            </w:r>
            <w:r>
              <w:rPr>
                <w:rFonts w:ascii="Times New Roman" w:eastAsia="Times New Roman" w:hAnsi="Times New Roman"/>
                <w:i/>
                <w:color w:val="000000"/>
                <w:sz w:val="14"/>
                <w:szCs w:val="14"/>
                <w:lang w:eastAsia="fr-FR"/>
              </w:rPr>
              <w:t xml:space="preserve"> ______________________________________</w:t>
            </w:r>
          </w:p>
          <w:p w:rsidR="00333407" w:rsidRPr="00CB375B" w:rsidRDefault="00333407" w:rsidP="00333407">
            <w:pPr>
              <w:spacing w:after="0"/>
              <w:rPr>
                <w:rFonts w:ascii="Times New Roman" w:eastAsia="Times New Roman" w:hAnsi="Times New Roman"/>
                <w:i/>
                <w:iCs/>
                <w:sz w:val="16"/>
                <w:szCs w:val="16"/>
                <w:lang w:eastAsia="fr-FR"/>
              </w:rPr>
            </w:pPr>
          </w:p>
          <w:p w:rsidR="00333407" w:rsidRPr="00CB375B" w:rsidRDefault="00333407" w:rsidP="00333407">
            <w:pPr>
              <w:spacing w:after="0"/>
              <w:rPr>
                <w:rFonts w:ascii="Times New Roman" w:eastAsia="Times New Roman" w:hAnsi="Times New Roman"/>
                <w:i/>
                <w:iCs/>
                <w:sz w:val="16"/>
                <w:szCs w:val="16"/>
                <w:lang w:eastAsia="fr-FR"/>
              </w:rPr>
            </w:pPr>
          </w:p>
          <w:p w:rsidR="00333407" w:rsidRPr="00CB375B" w:rsidRDefault="00333407" w:rsidP="00333407">
            <w:pPr>
              <w:spacing w:after="60"/>
              <w:jc w:val="center"/>
              <w:rPr>
                <w:rFonts w:ascii="Times New Roman" w:hAnsi="Times New Roman"/>
              </w:rPr>
            </w:pPr>
            <w:r w:rsidRPr="00CB375B">
              <w:rPr>
                <w:rFonts w:ascii="Times New Roman" w:hAnsi="Times New Roman"/>
                <w:sz w:val="20"/>
                <w:szCs w:val="20"/>
              </w:rPr>
              <w:t>|__|</w:t>
            </w:r>
          </w:p>
        </w:tc>
        <w:tc>
          <w:tcPr>
            <w:tcW w:w="1123" w:type="dxa"/>
            <w:shd w:val="clear" w:color="auto" w:fill="auto"/>
          </w:tcPr>
          <w:p w:rsidR="00333407" w:rsidRPr="00CB375B" w:rsidRDefault="00333407" w:rsidP="00333407">
            <w:pPr>
              <w:rPr>
                <w:rFonts w:ascii="Times New Roman" w:hAnsi="Times New Roman"/>
              </w:rPr>
            </w:pPr>
          </w:p>
        </w:tc>
      </w:tr>
      <w:tr w:rsidR="00333407" w:rsidRPr="000A72C4" w:rsidTr="007578FB">
        <w:tc>
          <w:tcPr>
            <w:tcW w:w="675" w:type="dxa"/>
            <w:shd w:val="clear" w:color="auto" w:fill="auto"/>
          </w:tcPr>
          <w:p w:rsidR="00333407" w:rsidRDefault="004934BF" w:rsidP="00333407">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E.22</w:t>
            </w:r>
          </w:p>
        </w:tc>
        <w:tc>
          <w:tcPr>
            <w:tcW w:w="4678" w:type="dxa"/>
            <w:shd w:val="clear" w:color="auto" w:fill="auto"/>
          </w:tcPr>
          <w:p w:rsidR="00333407" w:rsidRPr="00CB375B" w:rsidRDefault="00333407" w:rsidP="00333407">
            <w:pPr>
              <w:rPr>
                <w:rFonts w:ascii="Times New Roman" w:hAnsi="Times New Roman"/>
                <w:b/>
                <w:sz w:val="18"/>
                <w:szCs w:val="18"/>
              </w:rPr>
            </w:pPr>
            <w:r w:rsidRPr="00CB375B">
              <w:rPr>
                <w:rFonts w:ascii="Times New Roman" w:hAnsi="Times New Roman"/>
                <w:b/>
                <w:sz w:val="18"/>
                <w:szCs w:val="18"/>
              </w:rPr>
              <w:t>Le mois dernier, à combien s'est élevé le chiffre d'affaires total de votre entreprise ?</w:t>
            </w:r>
          </w:p>
          <w:p w:rsidR="00333407" w:rsidRPr="00CB375B" w:rsidRDefault="00333407" w:rsidP="00333407">
            <w:pPr>
              <w:spacing w:after="60"/>
              <w:rPr>
                <w:rFonts w:ascii="Times New Roman" w:hAnsi="Times New Roman"/>
              </w:rPr>
            </w:pPr>
            <w:r w:rsidRPr="00CB375B">
              <w:rPr>
                <w:rFonts w:ascii="Times New Roman" w:eastAsia="Times New Roman" w:hAnsi="Times New Roman"/>
                <w:b/>
                <w:i/>
                <w:color w:val="000000"/>
                <w:sz w:val="18"/>
                <w:szCs w:val="18"/>
                <w:lang w:eastAsia="fr-FR"/>
              </w:rPr>
              <w:t xml:space="preserve">Inscrire le montant correspondant à la déclaration </w:t>
            </w:r>
            <w:r w:rsidRPr="00CB375B">
              <w:rPr>
                <w:rFonts w:ascii="Times New Roman" w:hAnsi="Times New Roman"/>
                <w:b/>
                <w:bCs/>
                <w:i/>
                <w:sz w:val="16"/>
                <w:szCs w:val="16"/>
              </w:rPr>
              <w:t xml:space="preserve">de </w:t>
            </w:r>
            <w:r>
              <w:rPr>
                <w:rFonts w:ascii="Times New Roman" w:hAnsi="Times New Roman"/>
                <w:b/>
                <w:bCs/>
                <w:i/>
                <w:sz w:val="16"/>
                <w:szCs w:val="16"/>
              </w:rPr>
              <w:t>l’enquêté(e)</w:t>
            </w:r>
            <w:r w:rsidRPr="00CB375B">
              <w:rPr>
                <w:rFonts w:ascii="Times New Roman" w:eastAsia="Times New Roman" w:hAnsi="Times New Roman"/>
                <w:b/>
                <w:i/>
                <w:color w:val="000000"/>
                <w:sz w:val="18"/>
                <w:szCs w:val="18"/>
                <w:lang w:eastAsia="fr-FR"/>
              </w:rPr>
              <w:t>en franc CFA</w:t>
            </w:r>
          </w:p>
        </w:tc>
        <w:tc>
          <w:tcPr>
            <w:tcW w:w="4130" w:type="dxa"/>
            <w:gridSpan w:val="3"/>
            <w:shd w:val="clear" w:color="auto" w:fill="auto"/>
          </w:tcPr>
          <w:p w:rsidR="00333407" w:rsidRDefault="00333407" w:rsidP="00333407">
            <w:pPr>
              <w:spacing w:after="60"/>
              <w:rPr>
                <w:rFonts w:ascii="Times New Roman" w:hAnsi="Times New Roman"/>
                <w:sz w:val="20"/>
                <w:szCs w:val="20"/>
              </w:rPr>
            </w:pPr>
          </w:p>
          <w:p w:rsidR="00333407" w:rsidRPr="00CB375B" w:rsidRDefault="00333407" w:rsidP="00333407">
            <w:pPr>
              <w:spacing w:after="60"/>
              <w:rPr>
                <w:rFonts w:ascii="Times New Roman" w:hAnsi="Times New Roman"/>
                <w:sz w:val="20"/>
                <w:szCs w:val="20"/>
              </w:rPr>
            </w:pPr>
          </w:p>
          <w:p w:rsidR="00333407" w:rsidRPr="00CB375B" w:rsidRDefault="00333407" w:rsidP="00333407">
            <w:pPr>
              <w:spacing w:after="60"/>
              <w:jc w:val="center"/>
              <w:rPr>
                <w:rFonts w:ascii="Times New Roman" w:hAnsi="Times New Roman"/>
              </w:rPr>
            </w:pPr>
            <w:r w:rsidRPr="00CB375B">
              <w:rPr>
                <w:rFonts w:ascii="Times New Roman" w:hAnsi="Times New Roman"/>
                <w:sz w:val="20"/>
                <w:szCs w:val="20"/>
              </w:rPr>
              <w:t>|__|__|__|__|__|__|__|__|__|</w:t>
            </w:r>
          </w:p>
        </w:tc>
        <w:tc>
          <w:tcPr>
            <w:tcW w:w="1123" w:type="dxa"/>
            <w:shd w:val="clear" w:color="auto" w:fill="auto"/>
          </w:tcPr>
          <w:p w:rsidR="00333407" w:rsidRPr="00CB375B" w:rsidRDefault="00333407" w:rsidP="00333407">
            <w:pPr>
              <w:rPr>
                <w:rFonts w:ascii="Times New Roman" w:hAnsi="Times New Roman"/>
              </w:rPr>
            </w:pPr>
          </w:p>
        </w:tc>
      </w:tr>
      <w:tr w:rsidR="004934BF" w:rsidRPr="000A72C4" w:rsidTr="007578FB">
        <w:tc>
          <w:tcPr>
            <w:tcW w:w="675" w:type="dxa"/>
            <w:shd w:val="clear" w:color="auto" w:fill="auto"/>
          </w:tcPr>
          <w:p w:rsidR="004934BF" w:rsidRDefault="004934BF" w:rsidP="004934BF">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E.23</w:t>
            </w:r>
          </w:p>
        </w:tc>
        <w:tc>
          <w:tcPr>
            <w:tcW w:w="4678" w:type="dxa"/>
            <w:shd w:val="clear" w:color="auto" w:fill="auto"/>
          </w:tcPr>
          <w:p w:rsidR="004934BF" w:rsidRPr="00CB375B" w:rsidRDefault="004934BF" w:rsidP="004934BF">
            <w:pPr>
              <w:rPr>
                <w:rFonts w:ascii="Times New Roman" w:hAnsi="Times New Roman"/>
                <w:b/>
                <w:sz w:val="18"/>
                <w:szCs w:val="18"/>
              </w:rPr>
            </w:pPr>
            <w:r w:rsidRPr="00CB375B">
              <w:rPr>
                <w:rFonts w:ascii="Times New Roman" w:hAnsi="Times New Roman"/>
                <w:b/>
                <w:sz w:val="18"/>
                <w:szCs w:val="18"/>
              </w:rPr>
              <w:t xml:space="preserve">Pour faire fonctionner votre entreprise/activité économique le mois dernier, combien avez-vous approximativement dépensé  </w:t>
            </w:r>
            <w:r w:rsidR="00410B31">
              <w:rPr>
                <w:rFonts w:ascii="Times New Roman" w:hAnsi="Times New Roman"/>
                <w:b/>
                <w:sz w:val="18"/>
                <w:szCs w:val="18"/>
              </w:rPr>
              <w:t>pour</w:t>
            </w:r>
            <w:r w:rsidRPr="00CB375B">
              <w:rPr>
                <w:rFonts w:ascii="Times New Roman" w:hAnsi="Times New Roman"/>
                <w:b/>
                <w:sz w:val="18"/>
                <w:szCs w:val="18"/>
              </w:rPr>
              <w:t xml:space="preserve"> la location, l’électricité, l’eau, l’achat de matériel, les salaires etc.? </w:t>
            </w:r>
          </w:p>
          <w:p w:rsidR="004934BF" w:rsidRPr="00CB375B" w:rsidRDefault="004934BF" w:rsidP="004934BF">
            <w:pPr>
              <w:spacing w:after="60"/>
              <w:rPr>
                <w:rFonts w:ascii="Times New Roman" w:hAnsi="Times New Roman"/>
              </w:rPr>
            </w:pPr>
            <w:r w:rsidRPr="00CB375B">
              <w:rPr>
                <w:rFonts w:ascii="Times New Roman" w:eastAsia="Times New Roman" w:hAnsi="Times New Roman"/>
                <w:b/>
                <w:i/>
                <w:color w:val="000000"/>
                <w:sz w:val="18"/>
                <w:szCs w:val="18"/>
                <w:lang w:eastAsia="fr-FR"/>
              </w:rPr>
              <w:t xml:space="preserve">Inscrire le montant correspondant à la déclaration </w:t>
            </w:r>
            <w:r w:rsidRPr="00CB375B">
              <w:rPr>
                <w:rFonts w:ascii="Times New Roman" w:hAnsi="Times New Roman"/>
                <w:b/>
                <w:bCs/>
                <w:i/>
                <w:sz w:val="16"/>
                <w:szCs w:val="16"/>
              </w:rPr>
              <w:t xml:space="preserve">de </w:t>
            </w:r>
            <w:r>
              <w:rPr>
                <w:rFonts w:ascii="Times New Roman" w:hAnsi="Times New Roman"/>
                <w:b/>
                <w:bCs/>
                <w:i/>
                <w:sz w:val="16"/>
                <w:szCs w:val="16"/>
              </w:rPr>
              <w:t>l’enquêté(e)</w:t>
            </w:r>
            <w:r w:rsidRPr="00CB375B">
              <w:rPr>
                <w:rFonts w:ascii="Times New Roman" w:eastAsia="Times New Roman" w:hAnsi="Times New Roman"/>
                <w:b/>
                <w:i/>
                <w:color w:val="000000"/>
                <w:sz w:val="18"/>
                <w:szCs w:val="18"/>
                <w:lang w:eastAsia="fr-FR"/>
              </w:rPr>
              <w:t>en franc CFA</w:t>
            </w:r>
          </w:p>
        </w:tc>
        <w:tc>
          <w:tcPr>
            <w:tcW w:w="4130" w:type="dxa"/>
            <w:gridSpan w:val="3"/>
            <w:shd w:val="clear" w:color="auto" w:fill="auto"/>
          </w:tcPr>
          <w:p w:rsidR="004934BF" w:rsidRPr="00CB375B" w:rsidRDefault="004934BF" w:rsidP="004934BF">
            <w:pPr>
              <w:spacing w:after="60"/>
              <w:rPr>
                <w:rFonts w:ascii="Times New Roman" w:hAnsi="Times New Roman"/>
              </w:rPr>
            </w:pPr>
          </w:p>
          <w:p w:rsidR="004934BF" w:rsidRDefault="004934BF" w:rsidP="004934BF">
            <w:pPr>
              <w:spacing w:after="60"/>
              <w:rPr>
                <w:rFonts w:ascii="Times New Roman" w:hAnsi="Times New Roman"/>
              </w:rPr>
            </w:pPr>
          </w:p>
          <w:p w:rsidR="004934BF" w:rsidRPr="00CB375B" w:rsidRDefault="004934BF" w:rsidP="004934BF">
            <w:pPr>
              <w:spacing w:after="60"/>
              <w:rPr>
                <w:rFonts w:ascii="Times New Roman" w:hAnsi="Times New Roman"/>
              </w:rPr>
            </w:pPr>
          </w:p>
          <w:p w:rsidR="004934BF" w:rsidRPr="00CB375B" w:rsidRDefault="004934BF" w:rsidP="004934BF">
            <w:pPr>
              <w:spacing w:after="60"/>
              <w:jc w:val="center"/>
              <w:rPr>
                <w:rFonts w:ascii="Times New Roman" w:hAnsi="Times New Roman"/>
              </w:rPr>
            </w:pPr>
            <w:r w:rsidRPr="00CB375B">
              <w:rPr>
                <w:rFonts w:ascii="Times New Roman" w:hAnsi="Times New Roman"/>
                <w:sz w:val="20"/>
                <w:szCs w:val="20"/>
              </w:rPr>
              <w:t>|__|__|__|__|__|__|__|__|</w:t>
            </w:r>
          </w:p>
        </w:tc>
        <w:tc>
          <w:tcPr>
            <w:tcW w:w="1123" w:type="dxa"/>
            <w:shd w:val="clear" w:color="auto" w:fill="auto"/>
          </w:tcPr>
          <w:p w:rsidR="004934BF" w:rsidRPr="00CB375B" w:rsidRDefault="004934BF" w:rsidP="004934BF">
            <w:pPr>
              <w:rPr>
                <w:rFonts w:ascii="Times New Roman" w:hAnsi="Times New Roman"/>
              </w:rPr>
            </w:pPr>
          </w:p>
        </w:tc>
      </w:tr>
      <w:tr w:rsidR="004934BF" w:rsidRPr="000A72C4" w:rsidTr="007578FB">
        <w:tc>
          <w:tcPr>
            <w:tcW w:w="675" w:type="dxa"/>
            <w:shd w:val="clear" w:color="auto" w:fill="auto"/>
          </w:tcPr>
          <w:p w:rsidR="004934BF" w:rsidRDefault="004934BF" w:rsidP="004934BF">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E.24</w:t>
            </w:r>
          </w:p>
        </w:tc>
        <w:tc>
          <w:tcPr>
            <w:tcW w:w="4678" w:type="dxa"/>
            <w:shd w:val="clear" w:color="auto" w:fill="auto"/>
          </w:tcPr>
          <w:p w:rsidR="004934BF" w:rsidRPr="00CB375B" w:rsidRDefault="004934BF" w:rsidP="004934BF">
            <w:pPr>
              <w:spacing w:before="60" w:after="120"/>
              <w:ind w:right="-533"/>
              <w:rPr>
                <w:rFonts w:ascii="Times New Roman" w:hAnsi="Times New Roman"/>
                <w:b/>
                <w:sz w:val="18"/>
                <w:szCs w:val="18"/>
              </w:rPr>
            </w:pPr>
            <w:r w:rsidRPr="00CB375B">
              <w:rPr>
                <w:rFonts w:ascii="Times New Roman" w:hAnsi="Times New Roman"/>
                <w:b/>
                <w:sz w:val="18"/>
                <w:szCs w:val="18"/>
              </w:rPr>
              <w:t>Afin de confirmer, le mois dernier, le profit net de votre entreprise/activité économique était d’environ... ?</w:t>
            </w:r>
          </w:p>
          <w:p w:rsidR="004934BF" w:rsidRPr="004934BF" w:rsidRDefault="004934BF" w:rsidP="004934BF">
            <w:pPr>
              <w:spacing w:after="0"/>
              <w:ind w:right="-533"/>
              <w:jc w:val="both"/>
              <w:rPr>
                <w:rFonts w:ascii="Times New Roman" w:eastAsia="Times New Roman" w:hAnsi="Times New Roman"/>
                <w:i/>
                <w:sz w:val="16"/>
                <w:szCs w:val="16"/>
                <w:lang w:eastAsia="fr-FR"/>
              </w:rPr>
            </w:pPr>
            <w:r w:rsidRPr="004934BF">
              <w:rPr>
                <w:rFonts w:ascii="Times New Roman" w:eastAsia="Times New Roman" w:hAnsi="Times New Roman"/>
                <w:i/>
                <w:sz w:val="16"/>
                <w:szCs w:val="16"/>
                <w:lang w:eastAsia="fr-FR"/>
              </w:rPr>
              <w:t xml:space="preserve">A l’enquêteur: Soustraire </w:t>
            </w:r>
            <w:r w:rsidR="00410B31">
              <w:rPr>
                <w:rFonts w:ascii="Times New Roman" w:eastAsia="Times New Roman" w:hAnsi="Times New Roman"/>
                <w:i/>
                <w:sz w:val="16"/>
                <w:szCs w:val="16"/>
                <w:lang w:eastAsia="fr-FR"/>
              </w:rPr>
              <w:t>E23</w:t>
            </w:r>
            <w:r w:rsidRPr="004934BF">
              <w:rPr>
                <w:rFonts w:ascii="Times New Roman" w:eastAsia="Times New Roman" w:hAnsi="Times New Roman"/>
                <w:i/>
                <w:sz w:val="16"/>
                <w:szCs w:val="16"/>
                <w:lang w:eastAsia="fr-FR"/>
              </w:rPr>
              <w:t xml:space="preserve"> de </w:t>
            </w:r>
            <w:r w:rsidR="00410B31">
              <w:rPr>
                <w:rFonts w:ascii="Times New Roman" w:eastAsia="Times New Roman" w:hAnsi="Times New Roman"/>
                <w:i/>
                <w:sz w:val="16"/>
                <w:szCs w:val="16"/>
                <w:lang w:eastAsia="fr-FR"/>
              </w:rPr>
              <w:t>E22</w:t>
            </w:r>
            <w:r w:rsidRPr="004934BF">
              <w:rPr>
                <w:rFonts w:ascii="Times New Roman" w:eastAsia="Times New Roman" w:hAnsi="Times New Roman"/>
                <w:i/>
                <w:sz w:val="16"/>
                <w:szCs w:val="16"/>
                <w:lang w:eastAsia="fr-FR"/>
              </w:rPr>
              <w:t xml:space="preserve"> et lire  le total à l’interviewé</w:t>
            </w:r>
          </w:p>
          <w:p w:rsidR="004934BF" w:rsidRPr="004934BF" w:rsidRDefault="004934BF" w:rsidP="004934BF">
            <w:pPr>
              <w:spacing w:after="0"/>
              <w:ind w:right="-533"/>
              <w:jc w:val="both"/>
              <w:rPr>
                <w:rFonts w:ascii="Times New Roman" w:eastAsia="Times New Roman" w:hAnsi="Times New Roman"/>
                <w:i/>
                <w:sz w:val="16"/>
                <w:szCs w:val="16"/>
                <w:lang w:eastAsia="fr-FR"/>
              </w:rPr>
            </w:pPr>
            <w:r w:rsidRPr="004934BF">
              <w:rPr>
                <w:rFonts w:ascii="Times New Roman" w:eastAsia="Times New Roman" w:hAnsi="Times New Roman"/>
                <w:i/>
                <w:sz w:val="16"/>
                <w:szCs w:val="16"/>
                <w:lang w:eastAsia="fr-FR"/>
              </w:rPr>
              <w:t xml:space="preserve"> pour confirmer le montant puis inscrire le montant correspondant </w:t>
            </w:r>
          </w:p>
          <w:p w:rsidR="004934BF" w:rsidRPr="00CB375B" w:rsidRDefault="004934BF" w:rsidP="004934BF">
            <w:pPr>
              <w:spacing w:after="0"/>
              <w:ind w:right="-533"/>
              <w:jc w:val="both"/>
              <w:rPr>
                <w:rFonts w:ascii="Times New Roman" w:eastAsia="Times New Roman" w:hAnsi="Times New Roman"/>
                <w:b/>
                <w:i/>
                <w:sz w:val="16"/>
                <w:szCs w:val="16"/>
                <w:lang w:eastAsia="fr-FR"/>
              </w:rPr>
            </w:pPr>
            <w:r w:rsidRPr="004934BF">
              <w:rPr>
                <w:rFonts w:ascii="Times New Roman" w:eastAsia="Times New Roman" w:hAnsi="Times New Roman"/>
                <w:i/>
                <w:sz w:val="16"/>
                <w:szCs w:val="16"/>
                <w:lang w:eastAsia="fr-FR"/>
              </w:rPr>
              <w:t>à la déclaration en franc CFA</w:t>
            </w:r>
          </w:p>
        </w:tc>
        <w:tc>
          <w:tcPr>
            <w:tcW w:w="4130" w:type="dxa"/>
            <w:gridSpan w:val="3"/>
            <w:shd w:val="clear" w:color="auto" w:fill="auto"/>
          </w:tcPr>
          <w:p w:rsidR="004934BF" w:rsidRPr="00CB375B" w:rsidRDefault="004934BF" w:rsidP="004934BF">
            <w:pPr>
              <w:rPr>
                <w:rFonts w:ascii="Times New Roman" w:hAnsi="Times New Roman"/>
              </w:rPr>
            </w:pPr>
          </w:p>
          <w:p w:rsidR="004934BF" w:rsidRDefault="004934BF" w:rsidP="004934BF">
            <w:pPr>
              <w:jc w:val="center"/>
              <w:rPr>
                <w:rFonts w:ascii="Times New Roman" w:hAnsi="Times New Roman"/>
                <w:sz w:val="20"/>
                <w:szCs w:val="20"/>
              </w:rPr>
            </w:pPr>
            <w:r w:rsidRPr="00CB375B">
              <w:rPr>
                <w:rFonts w:ascii="Times New Roman" w:hAnsi="Times New Roman"/>
                <w:sz w:val="20"/>
                <w:szCs w:val="20"/>
              </w:rPr>
              <w:t>|__|__|__|__|__|__|__|__|</w:t>
            </w:r>
          </w:p>
          <w:p w:rsidR="004934BF" w:rsidRPr="004934BF" w:rsidRDefault="004934BF" w:rsidP="004934BF">
            <w:pPr>
              <w:jc w:val="center"/>
              <w:rPr>
                <w:rFonts w:ascii="Times New Roman" w:hAnsi="Times New Roman"/>
                <w:sz w:val="16"/>
                <w:szCs w:val="16"/>
              </w:rPr>
            </w:pPr>
            <w:r w:rsidRPr="004934BF">
              <w:rPr>
                <w:rFonts w:ascii="Times New Roman" w:hAnsi="Times New Roman"/>
                <w:sz w:val="16"/>
                <w:szCs w:val="16"/>
              </w:rPr>
              <w:t>[Enquêteur: SOUSTRAIRE E23 de E22 et ECRIRE le total en E24. LIRE le total à la l’interviewé pour confirmer le montant.]</w:t>
            </w:r>
          </w:p>
        </w:tc>
        <w:tc>
          <w:tcPr>
            <w:tcW w:w="1123" w:type="dxa"/>
            <w:shd w:val="clear" w:color="auto" w:fill="auto"/>
          </w:tcPr>
          <w:p w:rsidR="004934BF" w:rsidRPr="00CB375B" w:rsidRDefault="004934BF" w:rsidP="004934BF">
            <w:pPr>
              <w:rPr>
                <w:rFonts w:ascii="Times New Roman" w:hAnsi="Times New Roman"/>
              </w:rPr>
            </w:pPr>
          </w:p>
        </w:tc>
      </w:tr>
      <w:tr w:rsidR="004934BF" w:rsidRPr="000A72C4" w:rsidTr="007578FB">
        <w:tc>
          <w:tcPr>
            <w:tcW w:w="675" w:type="dxa"/>
            <w:shd w:val="clear" w:color="auto" w:fill="auto"/>
          </w:tcPr>
          <w:p w:rsidR="004934BF" w:rsidRDefault="004934BF" w:rsidP="004934BF">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E.25</w:t>
            </w:r>
          </w:p>
        </w:tc>
        <w:tc>
          <w:tcPr>
            <w:tcW w:w="4678" w:type="dxa"/>
            <w:shd w:val="clear" w:color="auto" w:fill="auto"/>
          </w:tcPr>
          <w:p w:rsidR="004934BF" w:rsidRPr="00CB375B" w:rsidRDefault="004934BF" w:rsidP="004934BF">
            <w:pPr>
              <w:spacing w:before="60" w:after="120"/>
              <w:rPr>
                <w:rFonts w:ascii="Times New Roman" w:hAnsi="Times New Roman"/>
                <w:b/>
                <w:sz w:val="18"/>
                <w:szCs w:val="18"/>
              </w:rPr>
            </w:pPr>
            <w:r w:rsidRPr="00CB375B">
              <w:rPr>
                <w:rFonts w:ascii="Times New Roman" w:hAnsi="Times New Roman"/>
                <w:b/>
                <w:sz w:val="18"/>
                <w:szCs w:val="18"/>
              </w:rPr>
              <w:t xml:space="preserve">Quel est le problème le </w:t>
            </w:r>
            <w:r>
              <w:rPr>
                <w:rFonts w:ascii="Times New Roman" w:hAnsi="Times New Roman"/>
                <w:b/>
                <w:sz w:val="18"/>
                <w:szCs w:val="18"/>
              </w:rPr>
              <w:t>plus important auquel vous êtes</w:t>
            </w:r>
            <w:r w:rsidRPr="00CB375B">
              <w:rPr>
                <w:rFonts w:ascii="Times New Roman" w:hAnsi="Times New Roman"/>
                <w:b/>
                <w:sz w:val="18"/>
                <w:szCs w:val="18"/>
              </w:rPr>
              <w:t xml:space="preserve"> confronté(e) dans la gestion de votre entreprise ?</w:t>
            </w:r>
          </w:p>
          <w:p w:rsidR="004934BF" w:rsidRDefault="004934BF" w:rsidP="004934BF">
            <w:pPr>
              <w:rPr>
                <w:rFonts w:ascii="Times New Roman" w:hAnsi="Times New Roman"/>
                <w:b/>
                <w:bCs/>
                <w:i/>
                <w:sz w:val="16"/>
                <w:szCs w:val="16"/>
              </w:rPr>
            </w:pPr>
          </w:p>
          <w:p w:rsidR="004934BF" w:rsidRPr="00CB375B" w:rsidRDefault="008E4463" w:rsidP="004934BF">
            <w:pPr>
              <w:spacing w:after="0"/>
              <w:ind w:right="-533"/>
              <w:jc w:val="both"/>
              <w:rPr>
                <w:rFonts w:ascii="Times New Roman" w:eastAsia="Times New Roman" w:hAnsi="Times New Roman"/>
                <w:b/>
                <w:color w:val="000000"/>
                <w:sz w:val="18"/>
                <w:szCs w:val="18"/>
                <w:lang w:eastAsia="fr-FR"/>
              </w:rPr>
            </w:pPr>
            <w:r>
              <w:rPr>
                <w:rFonts w:ascii="Times New Roman" w:eastAsia="Times New Roman" w:hAnsi="Times New Roman"/>
                <w:i/>
                <w:sz w:val="16"/>
                <w:szCs w:val="16"/>
                <w:lang w:eastAsia="fr-FR"/>
              </w:rPr>
              <w:t>Cocher</w:t>
            </w:r>
            <w:r w:rsidR="004934BF" w:rsidRPr="004934BF">
              <w:rPr>
                <w:rFonts w:ascii="Times New Roman" w:eastAsia="Times New Roman" w:hAnsi="Times New Roman"/>
                <w:i/>
                <w:sz w:val="16"/>
                <w:szCs w:val="16"/>
                <w:lang w:eastAsia="fr-FR"/>
              </w:rPr>
              <w:t xml:space="preserve">  le code correspondant à la déclaration de l’enquêté(e) puis l’inscrire dans les bacs prévus à cet effet</w:t>
            </w:r>
          </w:p>
        </w:tc>
        <w:tc>
          <w:tcPr>
            <w:tcW w:w="4130" w:type="dxa"/>
            <w:gridSpan w:val="3"/>
            <w:shd w:val="clear" w:color="auto" w:fill="auto"/>
          </w:tcPr>
          <w:p w:rsidR="004934BF" w:rsidRPr="00CB375B" w:rsidRDefault="004934BF" w:rsidP="004934BF">
            <w:pPr>
              <w:spacing w:before="60"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01. Ressources financières insuffisantes</w:t>
            </w:r>
          </w:p>
          <w:p w:rsidR="004934BF" w:rsidRPr="00CB375B" w:rsidRDefault="004934BF" w:rsidP="004934BF">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02. Qualité insuffisante du personnel</w:t>
            </w:r>
          </w:p>
          <w:p w:rsidR="004934BF" w:rsidRPr="00CB375B" w:rsidRDefault="004934BF" w:rsidP="004934BF">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03. Connaissance (personnelle) des affaires insuffisante</w:t>
            </w:r>
          </w:p>
          <w:p w:rsidR="004934BF" w:rsidRPr="00CB375B" w:rsidRDefault="004934BF" w:rsidP="004934BF">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04. Réglementations juridiques</w:t>
            </w:r>
          </w:p>
          <w:p w:rsidR="004934BF" w:rsidRPr="00CB375B" w:rsidRDefault="004934BF" w:rsidP="004934BF">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05. Pénuries de matières premières (ruptures de la chaîne d'approvisionnement)</w:t>
            </w:r>
          </w:p>
          <w:p w:rsidR="004934BF" w:rsidRPr="00CB375B" w:rsidRDefault="004934BF" w:rsidP="004934BF">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06. Pénurie de main-d'œuvre</w:t>
            </w:r>
          </w:p>
          <w:p w:rsidR="004934BF" w:rsidRPr="00CB375B" w:rsidRDefault="004934BF" w:rsidP="004934BF">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 xml:space="preserve">07. Incertitudes politiques </w:t>
            </w:r>
          </w:p>
          <w:p w:rsidR="004934BF" w:rsidRPr="00CB375B" w:rsidRDefault="004934BF" w:rsidP="004934BF">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08</w:t>
            </w:r>
            <w:r w:rsidRPr="00CB375B">
              <w:rPr>
                <w:rFonts w:ascii="Times New Roman" w:eastAsia="Times New Roman" w:hAnsi="Times New Roman"/>
                <w:i/>
                <w:iCs/>
                <w:sz w:val="16"/>
                <w:szCs w:val="16"/>
                <w:lang w:eastAsia="fr-FR"/>
              </w:rPr>
              <w:t>. Accès à la technologie</w:t>
            </w:r>
          </w:p>
          <w:p w:rsidR="004934BF" w:rsidRPr="00CB375B" w:rsidRDefault="004934BF" w:rsidP="004934BF">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09</w:t>
            </w:r>
            <w:r w:rsidRPr="00CB375B">
              <w:rPr>
                <w:rFonts w:ascii="Times New Roman" w:eastAsia="Times New Roman" w:hAnsi="Times New Roman"/>
                <w:i/>
                <w:iCs/>
                <w:sz w:val="16"/>
                <w:szCs w:val="16"/>
                <w:lang w:eastAsia="fr-FR"/>
              </w:rPr>
              <w:t>. Développement des produits</w:t>
            </w:r>
          </w:p>
          <w:p w:rsidR="004934BF" w:rsidRPr="00CB375B" w:rsidRDefault="004934BF" w:rsidP="004934BF">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10</w:t>
            </w:r>
            <w:r w:rsidRPr="00CB375B">
              <w:rPr>
                <w:rFonts w:ascii="Times New Roman" w:eastAsia="Times New Roman" w:hAnsi="Times New Roman"/>
                <w:i/>
                <w:iCs/>
                <w:sz w:val="16"/>
                <w:szCs w:val="16"/>
                <w:lang w:eastAsia="fr-FR"/>
              </w:rPr>
              <w:t>. Concurrence sur le marché</w:t>
            </w:r>
          </w:p>
          <w:p w:rsidR="004934BF" w:rsidRPr="00CB375B" w:rsidRDefault="004934BF" w:rsidP="004934BF">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99</w:t>
            </w:r>
            <w:r w:rsidRPr="00CB375B">
              <w:rPr>
                <w:rFonts w:ascii="Times New Roman" w:eastAsia="Times New Roman" w:hAnsi="Times New Roman"/>
                <w:i/>
                <w:iCs/>
                <w:sz w:val="16"/>
                <w:szCs w:val="16"/>
                <w:lang w:eastAsia="fr-FR"/>
              </w:rPr>
              <w:t xml:space="preserve">. </w:t>
            </w:r>
            <w:r w:rsidRPr="008C7BD8">
              <w:rPr>
                <w:rFonts w:ascii="Times New Roman" w:eastAsia="Times New Roman" w:hAnsi="Times New Roman"/>
                <w:i/>
                <w:color w:val="000000"/>
                <w:sz w:val="14"/>
                <w:szCs w:val="14"/>
                <w:lang w:eastAsia="fr-FR"/>
              </w:rPr>
              <w:t>Autre (</w:t>
            </w:r>
            <w:r w:rsidRPr="008C7BD8">
              <w:rPr>
                <w:rFonts w:eastAsia="Times New Roman"/>
                <w:color w:val="000000"/>
                <w:sz w:val="14"/>
                <w:szCs w:val="14"/>
                <w:lang w:eastAsia="fr-FR"/>
              </w:rPr>
              <w:t>précisez</w:t>
            </w:r>
            <w:r w:rsidRPr="008C7BD8">
              <w:rPr>
                <w:rFonts w:ascii="Times New Roman" w:eastAsia="Times New Roman" w:hAnsi="Times New Roman"/>
                <w:i/>
                <w:color w:val="000000"/>
                <w:sz w:val="14"/>
                <w:szCs w:val="14"/>
                <w:lang w:eastAsia="fr-FR"/>
              </w:rPr>
              <w:t>)</w:t>
            </w:r>
            <w:r>
              <w:rPr>
                <w:rFonts w:ascii="Times New Roman" w:eastAsia="Times New Roman" w:hAnsi="Times New Roman"/>
                <w:i/>
                <w:color w:val="000000"/>
                <w:sz w:val="14"/>
                <w:szCs w:val="14"/>
                <w:lang w:eastAsia="fr-FR"/>
              </w:rPr>
              <w:t xml:space="preserve"> ______________________________________</w:t>
            </w:r>
          </w:p>
          <w:p w:rsidR="004934BF" w:rsidRPr="00CB375B" w:rsidRDefault="004934BF" w:rsidP="004934BF">
            <w:pPr>
              <w:spacing w:after="60"/>
              <w:jc w:val="center"/>
              <w:rPr>
                <w:rFonts w:ascii="Times New Roman" w:hAnsi="Times New Roman"/>
              </w:rPr>
            </w:pPr>
            <w:r w:rsidRPr="00CB375B">
              <w:rPr>
                <w:rFonts w:ascii="Times New Roman" w:hAnsi="Times New Roman"/>
                <w:sz w:val="20"/>
                <w:szCs w:val="20"/>
              </w:rPr>
              <w:t>|__|__|</w:t>
            </w:r>
          </w:p>
        </w:tc>
        <w:tc>
          <w:tcPr>
            <w:tcW w:w="1123" w:type="dxa"/>
            <w:shd w:val="clear" w:color="auto" w:fill="auto"/>
          </w:tcPr>
          <w:p w:rsidR="004934BF" w:rsidRDefault="004934BF" w:rsidP="004934BF">
            <w:pPr>
              <w:rPr>
                <w:rFonts w:ascii="Times New Roman" w:hAnsi="Times New Roman"/>
                <w:sz w:val="18"/>
                <w:szCs w:val="18"/>
              </w:rPr>
            </w:pPr>
          </w:p>
          <w:p w:rsidR="004934BF" w:rsidRDefault="004934BF" w:rsidP="004934BF">
            <w:pPr>
              <w:rPr>
                <w:rFonts w:ascii="Times New Roman" w:hAnsi="Times New Roman"/>
                <w:sz w:val="18"/>
                <w:szCs w:val="18"/>
              </w:rPr>
            </w:pPr>
          </w:p>
          <w:p w:rsidR="004934BF" w:rsidRPr="004934BF" w:rsidRDefault="004934BF" w:rsidP="004934BF">
            <w:pPr>
              <w:rPr>
                <w:rFonts w:ascii="Times New Roman" w:hAnsi="Times New Roman"/>
                <w:b/>
                <w:sz w:val="18"/>
                <w:szCs w:val="18"/>
              </w:rPr>
            </w:pPr>
            <w:r w:rsidRPr="004934BF">
              <w:rPr>
                <w:rFonts w:ascii="Times New Roman" w:hAnsi="Times New Roman"/>
                <w:b/>
                <w:sz w:val="18"/>
                <w:szCs w:val="18"/>
              </w:rPr>
              <w:t>PASSER À E</w:t>
            </w:r>
            <w:r w:rsidR="00516CD9">
              <w:rPr>
                <w:rFonts w:ascii="Times New Roman" w:hAnsi="Times New Roman"/>
                <w:b/>
                <w:sz w:val="18"/>
                <w:szCs w:val="18"/>
              </w:rPr>
              <w:t>.</w:t>
            </w:r>
            <w:r w:rsidRPr="004934BF">
              <w:rPr>
                <w:rFonts w:ascii="Times New Roman" w:hAnsi="Times New Roman"/>
                <w:b/>
                <w:sz w:val="18"/>
                <w:szCs w:val="18"/>
              </w:rPr>
              <w:t>27</w:t>
            </w:r>
          </w:p>
        </w:tc>
      </w:tr>
      <w:tr w:rsidR="004934BF" w:rsidRPr="000A72C4" w:rsidTr="00C46CD7">
        <w:tc>
          <w:tcPr>
            <w:tcW w:w="10606" w:type="dxa"/>
            <w:gridSpan w:val="6"/>
            <w:shd w:val="clear" w:color="auto" w:fill="auto"/>
          </w:tcPr>
          <w:p w:rsidR="004934BF" w:rsidRPr="004934BF" w:rsidRDefault="004934BF" w:rsidP="004934BF">
            <w:pPr>
              <w:jc w:val="center"/>
              <w:rPr>
                <w:rFonts w:ascii="Times New Roman" w:hAnsi="Times New Roman"/>
                <w:i/>
                <w:sz w:val="24"/>
                <w:szCs w:val="24"/>
              </w:rPr>
            </w:pPr>
            <w:r w:rsidRPr="004934BF">
              <w:rPr>
                <w:rFonts w:ascii="Times New Roman" w:hAnsi="Times New Roman"/>
                <w:i/>
                <w:sz w:val="24"/>
                <w:szCs w:val="24"/>
              </w:rPr>
              <w:t>Travailleurs familiaux non-rémunérés</w:t>
            </w:r>
          </w:p>
        </w:tc>
      </w:tr>
      <w:tr w:rsidR="004934BF" w:rsidRPr="000A72C4" w:rsidTr="007578FB">
        <w:tc>
          <w:tcPr>
            <w:tcW w:w="675" w:type="dxa"/>
            <w:shd w:val="clear" w:color="auto" w:fill="auto"/>
          </w:tcPr>
          <w:p w:rsidR="004934BF" w:rsidRDefault="009C642A" w:rsidP="004934BF">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E.26</w:t>
            </w:r>
          </w:p>
        </w:tc>
        <w:tc>
          <w:tcPr>
            <w:tcW w:w="4678" w:type="dxa"/>
            <w:shd w:val="clear" w:color="auto" w:fill="auto"/>
          </w:tcPr>
          <w:p w:rsidR="004934BF" w:rsidRPr="00CB375B" w:rsidRDefault="004934BF" w:rsidP="004934BF">
            <w:pPr>
              <w:spacing w:before="60" w:after="120"/>
              <w:ind w:left="34" w:hanging="34"/>
              <w:rPr>
                <w:rFonts w:ascii="Times New Roman" w:hAnsi="Times New Roman"/>
                <w:b/>
                <w:sz w:val="18"/>
                <w:szCs w:val="18"/>
              </w:rPr>
            </w:pPr>
            <w:r w:rsidRPr="00CB375B">
              <w:rPr>
                <w:rFonts w:ascii="Times New Roman" w:hAnsi="Times New Roman"/>
                <w:b/>
                <w:sz w:val="18"/>
                <w:szCs w:val="18"/>
              </w:rPr>
              <w:t>Pourquoi travaillez-vous dans un établissement familial?</w:t>
            </w:r>
          </w:p>
          <w:p w:rsidR="004934BF" w:rsidRPr="00CB375B" w:rsidRDefault="008E4463" w:rsidP="004934BF">
            <w:pPr>
              <w:rPr>
                <w:rFonts w:ascii="Times New Roman" w:eastAsia="Times New Roman" w:hAnsi="Times New Roman"/>
                <w:b/>
                <w:color w:val="000000"/>
                <w:sz w:val="18"/>
                <w:szCs w:val="18"/>
                <w:lang w:eastAsia="fr-FR"/>
              </w:rPr>
            </w:pPr>
            <w:r>
              <w:rPr>
                <w:rFonts w:ascii="Times New Roman" w:hAnsi="Times New Roman"/>
                <w:b/>
                <w:bCs/>
                <w:i/>
                <w:sz w:val="16"/>
                <w:szCs w:val="16"/>
              </w:rPr>
              <w:t>Cocher</w:t>
            </w:r>
            <w:r w:rsidR="004934BF" w:rsidRPr="00CB375B">
              <w:rPr>
                <w:rFonts w:ascii="Times New Roman" w:hAnsi="Times New Roman"/>
                <w:b/>
                <w:bCs/>
                <w:i/>
                <w:sz w:val="16"/>
                <w:szCs w:val="16"/>
              </w:rPr>
              <w:t xml:space="preserve">  le code correspondant à la déclaration de </w:t>
            </w:r>
            <w:r w:rsidR="004934BF">
              <w:rPr>
                <w:rFonts w:ascii="Times New Roman" w:hAnsi="Times New Roman"/>
                <w:b/>
                <w:bCs/>
                <w:i/>
                <w:sz w:val="16"/>
                <w:szCs w:val="16"/>
              </w:rPr>
              <w:t>l’enquêté(e)</w:t>
            </w:r>
            <w:r w:rsidR="004934BF" w:rsidRPr="00CB375B">
              <w:rPr>
                <w:rFonts w:ascii="Times New Roman" w:hAnsi="Times New Roman"/>
                <w:b/>
                <w:bCs/>
                <w:i/>
                <w:sz w:val="16"/>
                <w:szCs w:val="16"/>
              </w:rPr>
              <w:t xml:space="preserve"> puis l’inscrire dans le bac prévu à cet effet</w:t>
            </w:r>
          </w:p>
        </w:tc>
        <w:tc>
          <w:tcPr>
            <w:tcW w:w="4130" w:type="dxa"/>
            <w:gridSpan w:val="3"/>
            <w:shd w:val="clear" w:color="auto" w:fill="auto"/>
          </w:tcPr>
          <w:p w:rsidR="004934BF" w:rsidRPr="00CB375B" w:rsidRDefault="004934BF" w:rsidP="004934BF">
            <w:pPr>
              <w:spacing w:after="0"/>
              <w:ind w:left="720" w:hanging="72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1. Je ne pouvais pas trouver de travail salarié</w:t>
            </w:r>
          </w:p>
          <w:p w:rsidR="004934BF" w:rsidRPr="00CB375B" w:rsidRDefault="004934BF" w:rsidP="004934BF">
            <w:pPr>
              <w:spacing w:after="0"/>
              <w:ind w:left="720" w:hanging="72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2. Requis par ma famille</w:t>
            </w:r>
          </w:p>
          <w:p w:rsidR="004934BF" w:rsidRPr="00CB375B" w:rsidRDefault="004934BF" w:rsidP="004934BF">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3. Apprentissage du commerce ou de l’entreprise familiale</w:t>
            </w:r>
          </w:p>
          <w:p w:rsidR="004934BF" w:rsidRPr="00CB375B" w:rsidRDefault="004934BF" w:rsidP="004934BF">
            <w:pPr>
              <w:ind w:left="720" w:hanging="72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99</w:t>
            </w:r>
            <w:r w:rsidRPr="00CB375B">
              <w:rPr>
                <w:rFonts w:ascii="Times New Roman" w:eastAsia="Times New Roman" w:hAnsi="Times New Roman"/>
                <w:i/>
                <w:iCs/>
                <w:sz w:val="16"/>
                <w:szCs w:val="16"/>
                <w:lang w:eastAsia="fr-FR"/>
              </w:rPr>
              <w:t xml:space="preserve">. </w:t>
            </w:r>
            <w:r w:rsidRPr="008C7BD8">
              <w:rPr>
                <w:rFonts w:ascii="Times New Roman" w:eastAsia="Times New Roman" w:hAnsi="Times New Roman"/>
                <w:i/>
                <w:color w:val="000000"/>
                <w:sz w:val="14"/>
                <w:szCs w:val="14"/>
                <w:lang w:eastAsia="fr-FR"/>
              </w:rPr>
              <w:t>Autre (</w:t>
            </w:r>
            <w:r w:rsidRPr="008C7BD8">
              <w:rPr>
                <w:rFonts w:eastAsia="Times New Roman"/>
                <w:color w:val="000000"/>
                <w:sz w:val="14"/>
                <w:szCs w:val="14"/>
                <w:lang w:eastAsia="fr-FR"/>
              </w:rPr>
              <w:t>précisez</w:t>
            </w:r>
            <w:r w:rsidRPr="008C7BD8">
              <w:rPr>
                <w:rFonts w:ascii="Times New Roman" w:eastAsia="Times New Roman" w:hAnsi="Times New Roman"/>
                <w:i/>
                <w:color w:val="000000"/>
                <w:sz w:val="14"/>
                <w:szCs w:val="14"/>
                <w:lang w:eastAsia="fr-FR"/>
              </w:rPr>
              <w:t>)</w:t>
            </w:r>
            <w:r>
              <w:rPr>
                <w:rFonts w:ascii="Times New Roman" w:eastAsia="Times New Roman" w:hAnsi="Times New Roman"/>
                <w:i/>
                <w:color w:val="000000"/>
                <w:sz w:val="14"/>
                <w:szCs w:val="14"/>
                <w:lang w:eastAsia="fr-FR"/>
              </w:rPr>
              <w:t xml:space="preserve"> ______________________________________</w:t>
            </w:r>
          </w:p>
          <w:p w:rsidR="004934BF" w:rsidRPr="00CB375B" w:rsidRDefault="004934BF" w:rsidP="004934BF">
            <w:pPr>
              <w:tabs>
                <w:tab w:val="left" w:pos="3093"/>
              </w:tabs>
              <w:spacing w:after="60"/>
              <w:jc w:val="center"/>
              <w:rPr>
                <w:rFonts w:ascii="Times New Roman" w:hAnsi="Times New Roman"/>
              </w:rPr>
            </w:pPr>
            <w:r w:rsidRPr="00CB375B">
              <w:rPr>
                <w:rFonts w:ascii="Times New Roman" w:eastAsia="Times New Roman" w:hAnsi="Times New Roman"/>
                <w:sz w:val="20"/>
                <w:szCs w:val="20"/>
                <w:lang w:eastAsia="fr-FR"/>
              </w:rPr>
              <w:t>|__|</w:t>
            </w:r>
          </w:p>
        </w:tc>
        <w:tc>
          <w:tcPr>
            <w:tcW w:w="1123" w:type="dxa"/>
            <w:shd w:val="clear" w:color="auto" w:fill="auto"/>
          </w:tcPr>
          <w:p w:rsidR="004934BF" w:rsidRPr="00CB375B" w:rsidRDefault="004934BF" w:rsidP="004934BF">
            <w:pPr>
              <w:rPr>
                <w:rFonts w:ascii="Times New Roman" w:hAnsi="Times New Roman"/>
              </w:rPr>
            </w:pPr>
          </w:p>
        </w:tc>
      </w:tr>
      <w:tr w:rsidR="009C642A" w:rsidRPr="000A72C4" w:rsidTr="00C46CD7">
        <w:tc>
          <w:tcPr>
            <w:tcW w:w="10606" w:type="dxa"/>
            <w:gridSpan w:val="6"/>
            <w:shd w:val="clear" w:color="auto" w:fill="auto"/>
          </w:tcPr>
          <w:p w:rsidR="009C642A" w:rsidRPr="009C642A" w:rsidRDefault="009C642A" w:rsidP="009C642A">
            <w:pPr>
              <w:jc w:val="center"/>
              <w:rPr>
                <w:rFonts w:ascii="Times New Roman" w:hAnsi="Times New Roman"/>
                <w:i/>
                <w:sz w:val="24"/>
                <w:szCs w:val="24"/>
              </w:rPr>
            </w:pPr>
            <w:r w:rsidRPr="009C642A">
              <w:rPr>
                <w:rFonts w:ascii="Times New Roman" w:hAnsi="Times New Roman"/>
                <w:i/>
                <w:sz w:val="24"/>
                <w:szCs w:val="24"/>
              </w:rPr>
              <w:t>Perception</w:t>
            </w:r>
          </w:p>
        </w:tc>
      </w:tr>
      <w:tr w:rsidR="009C642A" w:rsidRPr="000A72C4" w:rsidTr="007578FB">
        <w:tc>
          <w:tcPr>
            <w:tcW w:w="675" w:type="dxa"/>
            <w:shd w:val="clear" w:color="auto" w:fill="auto"/>
          </w:tcPr>
          <w:p w:rsidR="009C642A" w:rsidRDefault="009C642A" w:rsidP="009C642A">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E.27</w:t>
            </w:r>
          </w:p>
          <w:p w:rsidR="009C642A" w:rsidRDefault="009C642A" w:rsidP="009C642A">
            <w:pPr>
              <w:rPr>
                <w:rFonts w:ascii="Times New Roman" w:eastAsia="Times New Roman" w:hAnsi="Times New Roman"/>
                <w:b/>
                <w:sz w:val="16"/>
                <w:szCs w:val="16"/>
                <w:lang w:eastAsia="fr-FR"/>
              </w:rPr>
            </w:pPr>
          </w:p>
        </w:tc>
        <w:tc>
          <w:tcPr>
            <w:tcW w:w="4678" w:type="dxa"/>
            <w:shd w:val="clear" w:color="auto" w:fill="auto"/>
          </w:tcPr>
          <w:p w:rsidR="009C642A" w:rsidRPr="00CB375B" w:rsidRDefault="009C642A" w:rsidP="009C642A">
            <w:pPr>
              <w:spacing w:before="60" w:after="120"/>
              <w:rPr>
                <w:rFonts w:ascii="Times New Roman" w:hAnsi="Times New Roman"/>
                <w:b/>
                <w:sz w:val="18"/>
                <w:szCs w:val="18"/>
              </w:rPr>
            </w:pPr>
            <w:r w:rsidRPr="00CB375B">
              <w:rPr>
                <w:rFonts w:ascii="Times New Roman" w:hAnsi="Times New Roman"/>
                <w:b/>
                <w:sz w:val="18"/>
                <w:szCs w:val="18"/>
              </w:rPr>
              <w:t>Avez-vous l'impression que vos études/ formations passées sont utiles/adaptées à l'exercice de votre emploi actuel ?</w:t>
            </w:r>
          </w:p>
          <w:p w:rsidR="009C642A" w:rsidRPr="00CB375B" w:rsidRDefault="008E4463" w:rsidP="009C642A">
            <w:pPr>
              <w:spacing w:after="60"/>
              <w:rPr>
                <w:rFonts w:ascii="Times New Roman" w:eastAsia="Times New Roman" w:hAnsi="Times New Roman"/>
                <w:b/>
                <w:color w:val="000000"/>
                <w:sz w:val="18"/>
                <w:szCs w:val="18"/>
                <w:lang w:eastAsia="fr-FR"/>
              </w:rPr>
            </w:pPr>
            <w:r>
              <w:rPr>
                <w:rFonts w:ascii="Times New Roman" w:hAnsi="Times New Roman"/>
                <w:b/>
                <w:bCs/>
                <w:i/>
                <w:sz w:val="16"/>
                <w:szCs w:val="16"/>
              </w:rPr>
              <w:t>Cocher</w:t>
            </w:r>
            <w:r w:rsidR="009C642A" w:rsidRPr="00CB375B">
              <w:rPr>
                <w:rFonts w:ascii="Times New Roman" w:hAnsi="Times New Roman"/>
                <w:b/>
                <w:bCs/>
                <w:i/>
                <w:sz w:val="16"/>
                <w:szCs w:val="16"/>
              </w:rPr>
              <w:t xml:space="preserve">  le code correspondant à la déclaration de </w:t>
            </w:r>
            <w:r w:rsidR="009C642A">
              <w:rPr>
                <w:rFonts w:ascii="Times New Roman" w:hAnsi="Times New Roman"/>
                <w:b/>
                <w:bCs/>
                <w:i/>
                <w:sz w:val="16"/>
                <w:szCs w:val="16"/>
              </w:rPr>
              <w:t>l’enquêté(e)</w:t>
            </w:r>
            <w:r w:rsidR="009C642A" w:rsidRPr="00CB375B">
              <w:rPr>
                <w:rFonts w:ascii="Times New Roman" w:hAnsi="Times New Roman"/>
                <w:b/>
                <w:bCs/>
                <w:i/>
                <w:sz w:val="16"/>
                <w:szCs w:val="16"/>
              </w:rPr>
              <w:t xml:space="preserve"> puis </w:t>
            </w:r>
            <w:r w:rsidR="009C642A" w:rsidRPr="00CB375B">
              <w:rPr>
                <w:rFonts w:ascii="Times New Roman" w:hAnsi="Times New Roman"/>
                <w:b/>
                <w:bCs/>
                <w:i/>
                <w:sz w:val="16"/>
                <w:szCs w:val="16"/>
              </w:rPr>
              <w:lastRenderedPageBreak/>
              <w:t>l’inscrire dans le bac prévu à cet effet</w:t>
            </w:r>
          </w:p>
        </w:tc>
        <w:tc>
          <w:tcPr>
            <w:tcW w:w="4130" w:type="dxa"/>
            <w:gridSpan w:val="3"/>
            <w:shd w:val="clear" w:color="auto" w:fill="auto"/>
          </w:tcPr>
          <w:p w:rsidR="009C642A" w:rsidRPr="00CB375B" w:rsidRDefault="009C642A" w:rsidP="009C642A">
            <w:pPr>
              <w:spacing w:before="60"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lastRenderedPageBreak/>
              <w:t>1. Oui, elles sont adaptées</w:t>
            </w:r>
          </w:p>
          <w:p w:rsidR="009C642A" w:rsidRPr="00CB375B" w:rsidRDefault="009C642A" w:rsidP="009C642A">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2. Non, je me sens surqualifié</w:t>
            </w:r>
          </w:p>
          <w:p w:rsidR="009C642A" w:rsidRDefault="009C642A" w:rsidP="009C642A">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3. Non, je suis confronté à des lacunes dans mes connaissances et mes compétences / j'ai besoin d'un supplément de formation</w:t>
            </w:r>
          </w:p>
          <w:p w:rsidR="009C642A" w:rsidRPr="00CB375B" w:rsidRDefault="009C642A" w:rsidP="009C642A">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lastRenderedPageBreak/>
              <w:t>4</w:t>
            </w:r>
            <w:r w:rsidRPr="009C642A">
              <w:rPr>
                <w:rFonts w:ascii="Times New Roman" w:eastAsia="Times New Roman" w:hAnsi="Times New Roman"/>
                <w:i/>
                <w:iCs/>
                <w:sz w:val="16"/>
                <w:szCs w:val="16"/>
                <w:lang w:eastAsia="fr-FR"/>
              </w:rPr>
              <w:t>. La question n’es</w:t>
            </w:r>
            <w:r w:rsidR="00603E00">
              <w:rPr>
                <w:rFonts w:ascii="Times New Roman" w:eastAsia="Times New Roman" w:hAnsi="Times New Roman"/>
                <w:i/>
                <w:iCs/>
                <w:sz w:val="16"/>
                <w:szCs w:val="16"/>
                <w:lang w:eastAsia="fr-FR"/>
              </w:rPr>
              <w:t>t</w:t>
            </w:r>
            <w:r w:rsidRPr="009C642A">
              <w:rPr>
                <w:rFonts w:ascii="Times New Roman" w:eastAsia="Times New Roman" w:hAnsi="Times New Roman"/>
                <w:i/>
                <w:iCs/>
                <w:sz w:val="16"/>
                <w:szCs w:val="16"/>
                <w:lang w:eastAsia="fr-FR"/>
              </w:rPr>
              <w:t xml:space="preserve"> pas appropriée car je suis encore étudiant</w:t>
            </w:r>
          </w:p>
          <w:p w:rsidR="009C642A" w:rsidRPr="002F6CBD" w:rsidRDefault="009C642A" w:rsidP="009C642A">
            <w:pPr>
              <w:spacing w:after="0"/>
              <w:rPr>
                <w:rFonts w:ascii="Times New Roman" w:eastAsia="Times New Roman" w:hAnsi="Times New Roman"/>
                <w:i/>
                <w:iCs/>
                <w:sz w:val="4"/>
                <w:szCs w:val="4"/>
                <w:lang w:eastAsia="fr-FR"/>
              </w:rPr>
            </w:pPr>
          </w:p>
          <w:p w:rsidR="009C642A" w:rsidRPr="00CB375B" w:rsidRDefault="009C642A" w:rsidP="009C642A">
            <w:pPr>
              <w:spacing w:after="0"/>
              <w:jc w:val="center"/>
              <w:rPr>
                <w:rFonts w:ascii="Times New Roman" w:eastAsia="Times New Roman" w:hAnsi="Times New Roman"/>
                <w:sz w:val="16"/>
                <w:szCs w:val="16"/>
                <w:lang w:eastAsia="fr-FR"/>
              </w:rPr>
            </w:pPr>
            <w:r w:rsidRPr="00CB375B">
              <w:rPr>
                <w:rFonts w:ascii="Times New Roman" w:eastAsia="Times New Roman" w:hAnsi="Times New Roman"/>
                <w:sz w:val="20"/>
                <w:szCs w:val="20"/>
                <w:lang w:eastAsia="fr-FR"/>
              </w:rPr>
              <w:t>|__|</w:t>
            </w:r>
          </w:p>
        </w:tc>
        <w:tc>
          <w:tcPr>
            <w:tcW w:w="1123" w:type="dxa"/>
            <w:shd w:val="clear" w:color="auto" w:fill="auto"/>
          </w:tcPr>
          <w:p w:rsidR="009C642A" w:rsidRPr="00CB375B" w:rsidRDefault="009C642A" w:rsidP="009C642A">
            <w:pPr>
              <w:rPr>
                <w:rFonts w:ascii="Times New Roman" w:hAnsi="Times New Roman"/>
              </w:rPr>
            </w:pPr>
          </w:p>
        </w:tc>
      </w:tr>
      <w:tr w:rsidR="009C642A" w:rsidRPr="000A72C4" w:rsidTr="00C46CD7">
        <w:tc>
          <w:tcPr>
            <w:tcW w:w="10606" w:type="dxa"/>
            <w:gridSpan w:val="6"/>
            <w:shd w:val="clear" w:color="auto" w:fill="auto"/>
          </w:tcPr>
          <w:p w:rsidR="009C642A" w:rsidRPr="009C642A" w:rsidRDefault="009C642A" w:rsidP="009C642A">
            <w:pPr>
              <w:jc w:val="center"/>
              <w:rPr>
                <w:rFonts w:ascii="Times New Roman" w:hAnsi="Times New Roman"/>
                <w:i/>
                <w:sz w:val="24"/>
                <w:szCs w:val="24"/>
              </w:rPr>
            </w:pPr>
            <w:r w:rsidRPr="009C642A">
              <w:rPr>
                <w:rFonts w:ascii="Times New Roman" w:hAnsi="Times New Roman"/>
                <w:i/>
                <w:sz w:val="24"/>
                <w:szCs w:val="24"/>
              </w:rPr>
              <w:lastRenderedPageBreak/>
              <w:t>Sous-emploi lié au temps de travail &amp; autres situations d’emplois inadéquates</w:t>
            </w:r>
          </w:p>
        </w:tc>
      </w:tr>
      <w:tr w:rsidR="009C642A" w:rsidRPr="000A72C4" w:rsidTr="007578FB">
        <w:tc>
          <w:tcPr>
            <w:tcW w:w="675" w:type="dxa"/>
            <w:shd w:val="clear" w:color="auto" w:fill="auto"/>
          </w:tcPr>
          <w:p w:rsidR="009C642A" w:rsidRDefault="009C642A" w:rsidP="009C642A">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E.28</w:t>
            </w:r>
          </w:p>
        </w:tc>
        <w:tc>
          <w:tcPr>
            <w:tcW w:w="4678" w:type="dxa"/>
            <w:shd w:val="clear" w:color="auto" w:fill="auto"/>
          </w:tcPr>
          <w:p w:rsidR="009C642A" w:rsidRPr="00CB375B" w:rsidRDefault="009C642A" w:rsidP="009C642A">
            <w:pPr>
              <w:spacing w:before="60" w:after="120"/>
              <w:jc w:val="both"/>
              <w:rPr>
                <w:rFonts w:ascii="Times New Roman" w:hAnsi="Times New Roman"/>
                <w:b/>
                <w:sz w:val="18"/>
                <w:szCs w:val="18"/>
              </w:rPr>
            </w:pPr>
            <w:r w:rsidRPr="00CB375B">
              <w:rPr>
                <w:rFonts w:ascii="Times New Roman" w:hAnsi="Times New Roman"/>
                <w:b/>
                <w:sz w:val="18"/>
                <w:szCs w:val="18"/>
              </w:rPr>
              <w:t>Au cours des 7 derniers jours, combien d'heures avez-vous réellement travaillé dans le cadre de votre emploi principal (en comptant les heures supplémentaires et les temps de déplacement, mais sans compter la durée des trajets domicile-travail et les pauses-déjeuners, etc.)?</w:t>
            </w:r>
          </w:p>
          <w:p w:rsidR="009C642A" w:rsidRPr="00CB375B" w:rsidRDefault="009C642A" w:rsidP="009C642A">
            <w:pPr>
              <w:rPr>
                <w:rFonts w:ascii="Times New Roman" w:eastAsia="Times New Roman" w:hAnsi="Times New Roman"/>
                <w:b/>
                <w:i/>
                <w:color w:val="000000"/>
                <w:sz w:val="18"/>
                <w:szCs w:val="18"/>
                <w:lang w:eastAsia="fr-FR"/>
              </w:rPr>
            </w:pPr>
            <w:r w:rsidRPr="00CB375B">
              <w:rPr>
                <w:rFonts w:ascii="Times New Roman" w:eastAsia="Times New Roman" w:hAnsi="Times New Roman"/>
                <w:b/>
                <w:i/>
                <w:color w:val="000000"/>
                <w:sz w:val="18"/>
                <w:szCs w:val="18"/>
                <w:lang w:eastAsia="fr-FR"/>
              </w:rPr>
              <w:t xml:space="preserve">Inscrire le nombre correspondant à la déclaration </w:t>
            </w:r>
            <w:r w:rsidRPr="00CB375B">
              <w:rPr>
                <w:rFonts w:ascii="Times New Roman" w:hAnsi="Times New Roman"/>
                <w:b/>
                <w:bCs/>
                <w:i/>
                <w:sz w:val="16"/>
                <w:szCs w:val="16"/>
              </w:rPr>
              <w:t>de l’enquêté</w:t>
            </w:r>
          </w:p>
          <w:p w:rsidR="009C642A" w:rsidRPr="00CB375B" w:rsidRDefault="009C642A" w:rsidP="009C642A">
            <w:pPr>
              <w:rPr>
                <w:rFonts w:ascii="Times New Roman" w:eastAsia="Times New Roman" w:hAnsi="Times New Roman"/>
                <w:b/>
                <w:i/>
                <w:color w:val="000000"/>
                <w:sz w:val="18"/>
                <w:szCs w:val="18"/>
                <w:lang w:eastAsia="fr-FR"/>
              </w:rPr>
            </w:pPr>
            <w:r w:rsidRPr="00CB375B">
              <w:rPr>
                <w:rFonts w:ascii="Times New Roman" w:eastAsia="Times New Roman" w:hAnsi="Times New Roman"/>
                <w:b/>
                <w:i/>
                <w:color w:val="000000"/>
                <w:sz w:val="18"/>
                <w:szCs w:val="18"/>
                <w:lang w:eastAsia="fr-FR"/>
              </w:rPr>
              <w:t xml:space="preserve">En cas d’absence temporaire au travail la semaine précédente inscrire « 00 » et aller </w:t>
            </w:r>
            <w:r w:rsidR="0080714E">
              <w:rPr>
                <w:rFonts w:ascii="Times New Roman" w:eastAsia="Times New Roman" w:hAnsi="Times New Roman"/>
                <w:b/>
                <w:i/>
                <w:color w:val="000000"/>
                <w:sz w:val="18"/>
                <w:szCs w:val="18"/>
                <w:lang w:eastAsia="fr-FR"/>
              </w:rPr>
              <w:t>E</w:t>
            </w:r>
            <w:r>
              <w:rPr>
                <w:rFonts w:ascii="Times New Roman" w:eastAsia="Times New Roman" w:hAnsi="Times New Roman"/>
                <w:b/>
                <w:i/>
                <w:color w:val="000000"/>
                <w:sz w:val="18"/>
                <w:szCs w:val="18"/>
                <w:lang w:eastAsia="fr-FR"/>
              </w:rPr>
              <w:t>.31</w:t>
            </w:r>
          </w:p>
        </w:tc>
        <w:tc>
          <w:tcPr>
            <w:tcW w:w="4130" w:type="dxa"/>
            <w:gridSpan w:val="3"/>
            <w:shd w:val="clear" w:color="auto" w:fill="auto"/>
          </w:tcPr>
          <w:p w:rsidR="009C642A" w:rsidRPr="00CB375B" w:rsidRDefault="009C642A" w:rsidP="009C642A">
            <w:pPr>
              <w:rPr>
                <w:rFonts w:ascii="Times New Roman" w:eastAsia="Times New Roman" w:hAnsi="Times New Roman"/>
                <w:i/>
                <w:iCs/>
                <w:sz w:val="16"/>
                <w:szCs w:val="16"/>
                <w:lang w:eastAsia="fr-FR"/>
              </w:rPr>
            </w:pPr>
          </w:p>
          <w:p w:rsidR="009C642A" w:rsidRPr="00CB375B" w:rsidRDefault="009C642A" w:rsidP="009C642A">
            <w:pPr>
              <w:rPr>
                <w:rFonts w:ascii="Times New Roman" w:eastAsia="Times New Roman" w:hAnsi="Times New Roman"/>
                <w:sz w:val="16"/>
                <w:szCs w:val="16"/>
                <w:lang w:eastAsia="fr-FR"/>
              </w:rPr>
            </w:pPr>
          </w:p>
          <w:p w:rsidR="009C642A" w:rsidRPr="00CB375B" w:rsidRDefault="009C642A" w:rsidP="009C642A">
            <w:pPr>
              <w:rPr>
                <w:rFonts w:ascii="Times New Roman" w:eastAsia="Times New Roman" w:hAnsi="Times New Roman"/>
                <w:sz w:val="16"/>
                <w:szCs w:val="16"/>
                <w:lang w:eastAsia="fr-FR"/>
              </w:rPr>
            </w:pPr>
          </w:p>
          <w:p w:rsidR="009C642A" w:rsidRPr="00CB375B" w:rsidRDefault="009C642A" w:rsidP="009C642A">
            <w:pPr>
              <w:rPr>
                <w:rFonts w:ascii="Times New Roman" w:eastAsia="Times New Roman" w:hAnsi="Times New Roman"/>
                <w:sz w:val="16"/>
                <w:szCs w:val="16"/>
                <w:lang w:eastAsia="fr-FR"/>
              </w:rPr>
            </w:pPr>
          </w:p>
          <w:p w:rsidR="009C642A" w:rsidRPr="00CB375B" w:rsidRDefault="009C642A" w:rsidP="009C642A">
            <w:pPr>
              <w:jc w:val="center"/>
              <w:rPr>
                <w:rFonts w:ascii="Times New Roman" w:eastAsia="Times New Roman" w:hAnsi="Times New Roman"/>
                <w:sz w:val="16"/>
                <w:szCs w:val="16"/>
                <w:lang w:eastAsia="fr-FR"/>
              </w:rPr>
            </w:pPr>
            <w:r w:rsidRPr="00CB375B">
              <w:rPr>
                <w:rFonts w:ascii="Times New Roman" w:eastAsia="Times New Roman" w:hAnsi="Times New Roman"/>
                <w:sz w:val="20"/>
                <w:szCs w:val="20"/>
                <w:lang w:eastAsia="fr-FR"/>
              </w:rPr>
              <w:t>|__|__|</w:t>
            </w:r>
          </w:p>
        </w:tc>
        <w:tc>
          <w:tcPr>
            <w:tcW w:w="1123" w:type="dxa"/>
            <w:shd w:val="clear" w:color="auto" w:fill="auto"/>
          </w:tcPr>
          <w:p w:rsidR="009C642A" w:rsidRPr="00CB375B" w:rsidRDefault="009C642A" w:rsidP="009C642A">
            <w:pPr>
              <w:rPr>
                <w:rFonts w:ascii="Times New Roman" w:hAnsi="Times New Roman"/>
              </w:rPr>
            </w:pPr>
            <w:r w:rsidRPr="00CB375B">
              <w:rPr>
                <w:rFonts w:ascii="Times New Roman" w:hAnsi="Times New Roman"/>
                <w:b/>
                <w:sz w:val="18"/>
                <w:szCs w:val="18"/>
              </w:rPr>
              <w:t>S</w:t>
            </w:r>
            <w:r>
              <w:rPr>
                <w:rFonts w:ascii="Times New Roman" w:hAnsi="Times New Roman"/>
                <w:b/>
                <w:sz w:val="18"/>
                <w:szCs w:val="18"/>
              </w:rPr>
              <w:t xml:space="preserve">i 00 </w:t>
            </w:r>
            <w:r w:rsidRPr="003669F6">
              <w:rPr>
                <w:rFonts w:ascii="Times New Roman" w:hAnsi="Times New Roman"/>
                <w:b/>
                <w:sz w:val="16"/>
                <w:szCs w:val="16"/>
              </w:rPr>
              <w:sym w:font="Wingdings" w:char="F0F0"/>
            </w:r>
            <w:r>
              <w:rPr>
                <w:rFonts w:ascii="Times New Roman" w:hAnsi="Times New Roman"/>
                <w:b/>
                <w:sz w:val="16"/>
                <w:szCs w:val="16"/>
              </w:rPr>
              <w:t xml:space="preserve"> E.31</w:t>
            </w:r>
          </w:p>
        </w:tc>
      </w:tr>
      <w:tr w:rsidR="009C642A" w:rsidRPr="000A72C4" w:rsidTr="007578FB">
        <w:tc>
          <w:tcPr>
            <w:tcW w:w="675" w:type="dxa"/>
            <w:shd w:val="clear" w:color="auto" w:fill="auto"/>
          </w:tcPr>
          <w:p w:rsidR="009C642A" w:rsidRDefault="001B58D3" w:rsidP="009C642A">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E.29</w:t>
            </w:r>
          </w:p>
        </w:tc>
        <w:tc>
          <w:tcPr>
            <w:tcW w:w="4678" w:type="dxa"/>
            <w:shd w:val="clear" w:color="auto" w:fill="auto"/>
          </w:tcPr>
          <w:p w:rsidR="009C642A" w:rsidRPr="00CB375B" w:rsidRDefault="009C642A" w:rsidP="009C642A">
            <w:pPr>
              <w:spacing w:before="60" w:after="120"/>
              <w:rPr>
                <w:rFonts w:ascii="Times New Roman" w:hAnsi="Times New Roman"/>
                <w:b/>
                <w:sz w:val="18"/>
                <w:szCs w:val="18"/>
              </w:rPr>
            </w:pPr>
            <w:r w:rsidRPr="00CB375B">
              <w:rPr>
                <w:rFonts w:ascii="Times New Roman" w:hAnsi="Times New Roman"/>
                <w:b/>
                <w:sz w:val="18"/>
                <w:szCs w:val="18"/>
              </w:rPr>
              <w:t>Au cours des 7 derniers jours, auriez-vous aimé travailler plus d’heures (que celles effectivement travaillées) si ces dernières avaient été payées?</w:t>
            </w:r>
          </w:p>
          <w:p w:rsidR="009C642A" w:rsidRPr="00CB375B" w:rsidRDefault="008E4463" w:rsidP="009C642A">
            <w:pPr>
              <w:spacing w:after="60"/>
              <w:rPr>
                <w:rFonts w:ascii="Times New Roman" w:eastAsia="Times New Roman" w:hAnsi="Times New Roman"/>
                <w:b/>
                <w:color w:val="000000"/>
                <w:sz w:val="18"/>
                <w:szCs w:val="18"/>
                <w:lang w:eastAsia="fr-FR"/>
              </w:rPr>
            </w:pPr>
            <w:r>
              <w:rPr>
                <w:rFonts w:ascii="Times New Roman" w:hAnsi="Times New Roman"/>
                <w:b/>
                <w:bCs/>
                <w:i/>
                <w:sz w:val="16"/>
                <w:szCs w:val="16"/>
              </w:rPr>
              <w:t>Cocher</w:t>
            </w:r>
            <w:r w:rsidR="009C642A" w:rsidRPr="00CB375B">
              <w:rPr>
                <w:rFonts w:ascii="Times New Roman" w:hAnsi="Times New Roman"/>
                <w:b/>
                <w:bCs/>
                <w:i/>
                <w:sz w:val="16"/>
                <w:szCs w:val="16"/>
              </w:rPr>
              <w:t xml:space="preserve">  le code correspondant à la déclaration de </w:t>
            </w:r>
            <w:r w:rsidR="009C642A">
              <w:rPr>
                <w:rFonts w:ascii="Times New Roman" w:hAnsi="Times New Roman"/>
                <w:b/>
                <w:bCs/>
                <w:i/>
                <w:sz w:val="16"/>
                <w:szCs w:val="16"/>
              </w:rPr>
              <w:t>l’enquêté(e)</w:t>
            </w:r>
            <w:r w:rsidR="009C642A" w:rsidRPr="00CB375B">
              <w:rPr>
                <w:rFonts w:ascii="Times New Roman" w:hAnsi="Times New Roman"/>
                <w:b/>
                <w:bCs/>
                <w:i/>
                <w:sz w:val="16"/>
                <w:szCs w:val="16"/>
              </w:rPr>
              <w:t xml:space="preserve"> puis l’inscrire dans le bac prévu à cet effet</w:t>
            </w:r>
          </w:p>
        </w:tc>
        <w:tc>
          <w:tcPr>
            <w:tcW w:w="4130" w:type="dxa"/>
            <w:gridSpan w:val="3"/>
            <w:shd w:val="clear" w:color="auto" w:fill="auto"/>
          </w:tcPr>
          <w:p w:rsidR="009C642A" w:rsidRPr="00CB375B" w:rsidRDefault="009C642A" w:rsidP="009C642A">
            <w:pPr>
              <w:spacing w:before="60"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1. Oui</w:t>
            </w:r>
          </w:p>
          <w:p w:rsidR="009C642A" w:rsidRPr="00CB375B" w:rsidRDefault="009C642A" w:rsidP="009C642A">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2. Non</w:t>
            </w:r>
          </w:p>
          <w:p w:rsidR="009C642A" w:rsidRDefault="009C642A" w:rsidP="009C642A">
            <w:pPr>
              <w:tabs>
                <w:tab w:val="left" w:pos="2971"/>
              </w:tabs>
              <w:spacing w:after="0"/>
              <w:rPr>
                <w:rFonts w:ascii="Times New Roman" w:hAnsi="Times New Roman"/>
              </w:rPr>
            </w:pPr>
          </w:p>
          <w:p w:rsidR="009C642A" w:rsidRPr="00CB375B" w:rsidRDefault="009C642A" w:rsidP="009C642A">
            <w:pPr>
              <w:tabs>
                <w:tab w:val="left" w:pos="2971"/>
              </w:tabs>
              <w:spacing w:after="0"/>
              <w:rPr>
                <w:rFonts w:ascii="Times New Roman" w:hAnsi="Times New Roman"/>
              </w:rPr>
            </w:pPr>
          </w:p>
          <w:p w:rsidR="009C642A" w:rsidRPr="00CB375B" w:rsidRDefault="009C642A" w:rsidP="009C642A">
            <w:pPr>
              <w:tabs>
                <w:tab w:val="left" w:pos="2971"/>
              </w:tabs>
              <w:spacing w:after="60"/>
              <w:jc w:val="center"/>
              <w:rPr>
                <w:rFonts w:ascii="Times New Roman" w:hAnsi="Times New Roman"/>
              </w:rPr>
            </w:pPr>
            <w:r w:rsidRPr="00CB375B">
              <w:rPr>
                <w:rFonts w:ascii="Times New Roman" w:eastAsia="Times New Roman" w:hAnsi="Times New Roman"/>
                <w:sz w:val="20"/>
                <w:szCs w:val="20"/>
                <w:lang w:eastAsia="fr-FR"/>
              </w:rPr>
              <w:t>|__|</w:t>
            </w:r>
          </w:p>
        </w:tc>
        <w:tc>
          <w:tcPr>
            <w:tcW w:w="1123" w:type="dxa"/>
            <w:shd w:val="clear" w:color="auto" w:fill="auto"/>
          </w:tcPr>
          <w:p w:rsidR="009C642A" w:rsidRPr="00CB375B" w:rsidRDefault="009C642A" w:rsidP="009C642A">
            <w:pPr>
              <w:rPr>
                <w:rFonts w:ascii="Times New Roman" w:hAnsi="Times New Roman"/>
              </w:rPr>
            </w:pPr>
            <w:r>
              <w:rPr>
                <w:rFonts w:ascii="Times New Roman" w:hAnsi="Times New Roman"/>
                <w:b/>
                <w:sz w:val="18"/>
                <w:szCs w:val="18"/>
              </w:rPr>
              <w:t xml:space="preserve">2 </w:t>
            </w:r>
            <w:r w:rsidRPr="003669F6">
              <w:rPr>
                <w:rFonts w:ascii="Times New Roman" w:hAnsi="Times New Roman"/>
                <w:b/>
                <w:sz w:val="16"/>
                <w:szCs w:val="16"/>
              </w:rPr>
              <w:sym w:font="Wingdings" w:char="F0F0"/>
            </w:r>
            <w:r>
              <w:rPr>
                <w:rFonts w:ascii="Times New Roman" w:hAnsi="Times New Roman"/>
                <w:b/>
                <w:sz w:val="16"/>
                <w:szCs w:val="16"/>
              </w:rPr>
              <w:t xml:space="preserve"> E.31</w:t>
            </w:r>
          </w:p>
        </w:tc>
      </w:tr>
      <w:tr w:rsidR="009C642A" w:rsidRPr="000A72C4" w:rsidTr="007578FB">
        <w:tc>
          <w:tcPr>
            <w:tcW w:w="675" w:type="dxa"/>
            <w:shd w:val="clear" w:color="auto" w:fill="auto"/>
          </w:tcPr>
          <w:p w:rsidR="009C642A" w:rsidRDefault="001B58D3" w:rsidP="009C642A">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E.30</w:t>
            </w:r>
          </w:p>
        </w:tc>
        <w:tc>
          <w:tcPr>
            <w:tcW w:w="4678" w:type="dxa"/>
            <w:shd w:val="clear" w:color="auto" w:fill="auto"/>
          </w:tcPr>
          <w:p w:rsidR="009C642A" w:rsidRPr="00CB375B" w:rsidRDefault="009C642A" w:rsidP="009C642A">
            <w:pPr>
              <w:spacing w:before="60" w:after="120"/>
              <w:rPr>
                <w:rFonts w:ascii="Times New Roman" w:hAnsi="Times New Roman"/>
                <w:b/>
                <w:sz w:val="18"/>
                <w:szCs w:val="18"/>
              </w:rPr>
            </w:pPr>
            <w:r w:rsidRPr="00632409">
              <w:rPr>
                <w:rFonts w:ascii="Times New Roman" w:hAnsi="Times New Roman"/>
                <w:b/>
                <w:sz w:val="18"/>
                <w:szCs w:val="18"/>
              </w:rPr>
              <w:t>Combien d’heures supplémentaires auriez-vous pu travailler la semaine dernière?</w:t>
            </w:r>
          </w:p>
        </w:tc>
        <w:tc>
          <w:tcPr>
            <w:tcW w:w="4130" w:type="dxa"/>
            <w:gridSpan w:val="3"/>
            <w:shd w:val="clear" w:color="auto" w:fill="auto"/>
          </w:tcPr>
          <w:p w:rsidR="009C642A" w:rsidRDefault="009C642A" w:rsidP="009C642A">
            <w:pPr>
              <w:spacing w:before="60" w:after="0"/>
              <w:jc w:val="center"/>
              <w:rPr>
                <w:rFonts w:ascii="Times New Roman" w:eastAsia="Times New Roman" w:hAnsi="Times New Roman"/>
                <w:sz w:val="20"/>
                <w:szCs w:val="20"/>
                <w:lang w:eastAsia="fr-FR"/>
              </w:rPr>
            </w:pPr>
          </w:p>
          <w:p w:rsidR="009C642A" w:rsidRPr="00CB375B" w:rsidRDefault="009C642A" w:rsidP="009C642A">
            <w:pPr>
              <w:spacing w:before="60" w:after="60"/>
              <w:jc w:val="center"/>
              <w:rPr>
                <w:rFonts w:ascii="Times New Roman" w:eastAsia="Times New Roman" w:hAnsi="Times New Roman"/>
                <w:i/>
                <w:iCs/>
                <w:sz w:val="16"/>
                <w:szCs w:val="16"/>
                <w:lang w:eastAsia="fr-FR"/>
              </w:rPr>
            </w:pPr>
            <w:r w:rsidRPr="00CB375B">
              <w:rPr>
                <w:rFonts w:ascii="Times New Roman" w:eastAsia="Times New Roman" w:hAnsi="Times New Roman"/>
                <w:sz w:val="20"/>
                <w:szCs w:val="20"/>
                <w:lang w:eastAsia="fr-FR"/>
              </w:rPr>
              <w:t>|__|__|</w:t>
            </w:r>
          </w:p>
        </w:tc>
        <w:tc>
          <w:tcPr>
            <w:tcW w:w="1123" w:type="dxa"/>
            <w:shd w:val="clear" w:color="auto" w:fill="auto"/>
          </w:tcPr>
          <w:p w:rsidR="009C642A" w:rsidRPr="00CB375B" w:rsidRDefault="009C642A" w:rsidP="009C642A">
            <w:pPr>
              <w:rPr>
                <w:rFonts w:ascii="Times New Roman" w:hAnsi="Times New Roman"/>
              </w:rPr>
            </w:pPr>
          </w:p>
        </w:tc>
      </w:tr>
      <w:tr w:rsidR="001B58D3" w:rsidRPr="000A72C4" w:rsidTr="00C46CD7">
        <w:tc>
          <w:tcPr>
            <w:tcW w:w="10606" w:type="dxa"/>
            <w:gridSpan w:val="6"/>
            <w:shd w:val="clear" w:color="auto" w:fill="auto"/>
          </w:tcPr>
          <w:p w:rsidR="001B58D3" w:rsidRPr="001B58D3" w:rsidRDefault="001B58D3" w:rsidP="001B58D3">
            <w:pPr>
              <w:jc w:val="center"/>
              <w:rPr>
                <w:rFonts w:ascii="Times New Roman" w:hAnsi="Times New Roman"/>
                <w:i/>
              </w:rPr>
            </w:pPr>
            <w:r w:rsidRPr="001B58D3">
              <w:rPr>
                <w:rFonts w:ascii="Times New Roman" w:hAnsi="Times New Roman"/>
                <w:i/>
                <w:sz w:val="24"/>
                <w:szCs w:val="24"/>
              </w:rPr>
              <w:t>Satisfaction</w:t>
            </w:r>
            <w:r w:rsidRPr="001B58D3">
              <w:rPr>
                <w:rFonts w:ascii="Times New Roman" w:hAnsi="Times New Roman"/>
                <w:i/>
              </w:rPr>
              <w:t xml:space="preserve"> au travail et perspectives d’avenir</w:t>
            </w:r>
          </w:p>
        </w:tc>
      </w:tr>
      <w:tr w:rsidR="001B58D3" w:rsidRPr="000A72C4" w:rsidTr="007578FB">
        <w:tc>
          <w:tcPr>
            <w:tcW w:w="675" w:type="dxa"/>
            <w:shd w:val="clear" w:color="auto" w:fill="auto"/>
          </w:tcPr>
          <w:p w:rsidR="001B58D3" w:rsidRDefault="001B58D3" w:rsidP="001B58D3">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E.31</w:t>
            </w:r>
          </w:p>
        </w:tc>
        <w:tc>
          <w:tcPr>
            <w:tcW w:w="4678" w:type="dxa"/>
            <w:shd w:val="clear" w:color="auto" w:fill="auto"/>
          </w:tcPr>
          <w:p w:rsidR="001B58D3" w:rsidRPr="00CB375B" w:rsidRDefault="001B58D3" w:rsidP="001B58D3">
            <w:pPr>
              <w:spacing w:before="60" w:after="120"/>
              <w:rPr>
                <w:rFonts w:ascii="Times New Roman" w:hAnsi="Times New Roman"/>
                <w:b/>
                <w:sz w:val="18"/>
                <w:szCs w:val="18"/>
              </w:rPr>
            </w:pPr>
            <w:r w:rsidRPr="00CB375B">
              <w:rPr>
                <w:rFonts w:ascii="Times New Roman" w:hAnsi="Times New Roman"/>
                <w:b/>
                <w:sz w:val="18"/>
                <w:szCs w:val="18"/>
              </w:rPr>
              <w:t xml:space="preserve">Dans quelle mesure </w:t>
            </w:r>
            <w:r w:rsidRPr="00CB375B">
              <w:rPr>
                <w:rFonts w:ascii="Times New Roman" w:eastAsia="Times New Roman" w:hAnsi="Times New Roman"/>
                <w:b/>
                <w:color w:val="000000"/>
                <w:sz w:val="17"/>
                <w:szCs w:val="17"/>
                <w:lang w:eastAsia="fr-FR"/>
              </w:rPr>
              <w:t>êtes-vous</w:t>
            </w:r>
            <w:r w:rsidRPr="00CB375B">
              <w:rPr>
                <w:rFonts w:ascii="Times New Roman" w:hAnsi="Times New Roman"/>
                <w:b/>
                <w:sz w:val="18"/>
                <w:szCs w:val="18"/>
              </w:rPr>
              <w:t xml:space="preserve"> satisfait de</w:t>
            </w:r>
            <w:r w:rsidR="005D6387">
              <w:rPr>
                <w:rFonts w:ascii="Times New Roman" w:hAnsi="Times New Roman"/>
                <w:b/>
                <w:sz w:val="18"/>
                <w:szCs w:val="18"/>
              </w:rPr>
              <w:t xml:space="preserve"> </w:t>
            </w:r>
            <w:r w:rsidRPr="00CB375B">
              <w:rPr>
                <w:rFonts w:ascii="Times New Roman" w:hAnsi="Times New Roman"/>
                <w:b/>
                <w:sz w:val="18"/>
                <w:szCs w:val="18"/>
              </w:rPr>
              <w:t>votre emploi principal ?</w:t>
            </w:r>
          </w:p>
          <w:p w:rsidR="001B58D3" w:rsidRPr="00CB375B" w:rsidRDefault="008E4463" w:rsidP="001B58D3">
            <w:pPr>
              <w:spacing w:after="60"/>
              <w:rPr>
                <w:rFonts w:ascii="Times New Roman" w:eastAsia="Times New Roman" w:hAnsi="Times New Roman"/>
                <w:b/>
                <w:color w:val="000000"/>
                <w:sz w:val="18"/>
                <w:szCs w:val="18"/>
                <w:lang w:eastAsia="fr-FR"/>
              </w:rPr>
            </w:pPr>
            <w:r>
              <w:rPr>
                <w:rFonts w:ascii="Times New Roman" w:hAnsi="Times New Roman"/>
                <w:b/>
                <w:bCs/>
                <w:i/>
                <w:sz w:val="16"/>
                <w:szCs w:val="16"/>
              </w:rPr>
              <w:t>Cocher</w:t>
            </w:r>
            <w:r w:rsidR="001B58D3" w:rsidRPr="00CB375B">
              <w:rPr>
                <w:rFonts w:ascii="Times New Roman" w:hAnsi="Times New Roman"/>
                <w:b/>
                <w:bCs/>
                <w:i/>
                <w:sz w:val="16"/>
                <w:szCs w:val="16"/>
              </w:rPr>
              <w:t xml:space="preserve">  le code correspondant à la déclaration de </w:t>
            </w:r>
            <w:r w:rsidR="001B58D3">
              <w:rPr>
                <w:rFonts w:ascii="Times New Roman" w:hAnsi="Times New Roman"/>
                <w:b/>
                <w:bCs/>
                <w:i/>
                <w:sz w:val="16"/>
                <w:szCs w:val="16"/>
              </w:rPr>
              <w:t>l’enquêté(e)</w:t>
            </w:r>
            <w:r w:rsidR="001B58D3" w:rsidRPr="00CB375B">
              <w:rPr>
                <w:rFonts w:ascii="Times New Roman" w:hAnsi="Times New Roman"/>
                <w:b/>
                <w:bCs/>
                <w:i/>
                <w:sz w:val="16"/>
                <w:szCs w:val="16"/>
              </w:rPr>
              <w:t xml:space="preserve"> puis l’inscrire dans le bac prévu à cet effet</w:t>
            </w:r>
          </w:p>
        </w:tc>
        <w:tc>
          <w:tcPr>
            <w:tcW w:w="4130" w:type="dxa"/>
            <w:gridSpan w:val="3"/>
            <w:shd w:val="clear" w:color="auto" w:fill="auto"/>
          </w:tcPr>
          <w:p w:rsidR="001B58D3" w:rsidRPr="00CB375B" w:rsidRDefault="001B58D3" w:rsidP="001B58D3">
            <w:pPr>
              <w:spacing w:before="60"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1. Très satisfait</w:t>
            </w:r>
          </w:p>
          <w:p w:rsidR="001B58D3" w:rsidRPr="00CB375B" w:rsidRDefault="001B58D3" w:rsidP="001B58D3">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 xml:space="preserve">2. </w:t>
            </w:r>
            <w:r w:rsidR="005D6387">
              <w:rPr>
                <w:rFonts w:ascii="Times New Roman" w:eastAsia="Times New Roman" w:hAnsi="Times New Roman"/>
                <w:i/>
                <w:iCs/>
                <w:sz w:val="16"/>
                <w:szCs w:val="16"/>
                <w:lang w:eastAsia="fr-FR"/>
              </w:rPr>
              <w:t>S</w:t>
            </w:r>
            <w:r w:rsidRPr="00CB375B">
              <w:rPr>
                <w:rFonts w:ascii="Times New Roman" w:eastAsia="Times New Roman" w:hAnsi="Times New Roman"/>
                <w:i/>
                <w:iCs/>
                <w:sz w:val="16"/>
                <w:szCs w:val="16"/>
                <w:lang w:eastAsia="fr-FR"/>
              </w:rPr>
              <w:t>atisfait</w:t>
            </w:r>
          </w:p>
          <w:p w:rsidR="001B58D3" w:rsidRPr="00CB375B" w:rsidRDefault="001B58D3" w:rsidP="001B58D3">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3.</w:t>
            </w:r>
            <w:r w:rsidR="005D6387">
              <w:rPr>
                <w:rFonts w:ascii="Times New Roman" w:eastAsia="Times New Roman" w:hAnsi="Times New Roman"/>
                <w:i/>
                <w:iCs/>
                <w:sz w:val="16"/>
                <w:szCs w:val="16"/>
                <w:lang w:eastAsia="fr-FR"/>
              </w:rPr>
              <w:t>I</w:t>
            </w:r>
            <w:r w:rsidRPr="00CB375B">
              <w:rPr>
                <w:rFonts w:ascii="Times New Roman" w:eastAsia="Times New Roman" w:hAnsi="Times New Roman"/>
                <w:i/>
                <w:iCs/>
                <w:sz w:val="16"/>
                <w:szCs w:val="16"/>
                <w:lang w:eastAsia="fr-FR"/>
              </w:rPr>
              <w:t xml:space="preserve">nsatisfait </w:t>
            </w:r>
          </w:p>
          <w:p w:rsidR="001B58D3" w:rsidRPr="00CB375B" w:rsidRDefault="001B58D3" w:rsidP="001B58D3">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4. Très insatisfait</w:t>
            </w:r>
          </w:p>
          <w:p w:rsidR="001B58D3" w:rsidRPr="00CB375B" w:rsidRDefault="001B58D3" w:rsidP="001B58D3">
            <w:pPr>
              <w:tabs>
                <w:tab w:val="left" w:pos="507"/>
              </w:tabs>
              <w:spacing w:after="60"/>
              <w:jc w:val="center"/>
              <w:rPr>
                <w:rFonts w:ascii="Times New Roman" w:hAnsi="Times New Roman"/>
              </w:rPr>
            </w:pPr>
            <w:r w:rsidRPr="00CB375B">
              <w:rPr>
                <w:rFonts w:ascii="Times New Roman" w:eastAsia="Times New Roman" w:hAnsi="Times New Roman"/>
                <w:sz w:val="20"/>
                <w:szCs w:val="20"/>
                <w:lang w:eastAsia="fr-FR"/>
              </w:rPr>
              <w:t>|__|</w:t>
            </w:r>
          </w:p>
        </w:tc>
        <w:tc>
          <w:tcPr>
            <w:tcW w:w="1123" w:type="dxa"/>
            <w:shd w:val="clear" w:color="auto" w:fill="auto"/>
          </w:tcPr>
          <w:p w:rsidR="001B58D3" w:rsidRPr="00CB375B" w:rsidRDefault="001B58D3" w:rsidP="001B58D3">
            <w:pPr>
              <w:rPr>
                <w:rFonts w:ascii="Times New Roman" w:hAnsi="Times New Roman"/>
              </w:rPr>
            </w:pPr>
          </w:p>
        </w:tc>
      </w:tr>
      <w:tr w:rsidR="001B58D3" w:rsidRPr="000A72C4" w:rsidTr="007578FB">
        <w:tc>
          <w:tcPr>
            <w:tcW w:w="675" w:type="dxa"/>
            <w:shd w:val="clear" w:color="auto" w:fill="auto"/>
          </w:tcPr>
          <w:p w:rsidR="001B58D3" w:rsidRDefault="001B58D3" w:rsidP="001B58D3">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E.32</w:t>
            </w:r>
          </w:p>
        </w:tc>
        <w:tc>
          <w:tcPr>
            <w:tcW w:w="4678" w:type="dxa"/>
            <w:shd w:val="clear" w:color="auto" w:fill="auto"/>
          </w:tcPr>
          <w:p w:rsidR="001B58D3" w:rsidRPr="00CB375B" w:rsidRDefault="001B58D3" w:rsidP="001B58D3">
            <w:pPr>
              <w:spacing w:before="60" w:after="120"/>
              <w:rPr>
                <w:rFonts w:ascii="Times New Roman" w:hAnsi="Times New Roman"/>
                <w:b/>
                <w:sz w:val="18"/>
                <w:szCs w:val="18"/>
              </w:rPr>
            </w:pPr>
            <w:r w:rsidRPr="00CB375B">
              <w:rPr>
                <w:rFonts w:ascii="Times New Roman" w:hAnsi="Times New Roman"/>
                <w:b/>
                <w:sz w:val="18"/>
                <w:szCs w:val="18"/>
              </w:rPr>
              <w:t>Aimeriez-vous changer votre emploi principal?</w:t>
            </w:r>
          </w:p>
          <w:p w:rsidR="001B58D3" w:rsidRPr="00CB375B" w:rsidRDefault="008E4463" w:rsidP="001B58D3">
            <w:pPr>
              <w:spacing w:after="60"/>
              <w:rPr>
                <w:rFonts w:ascii="Times New Roman" w:eastAsia="Times New Roman" w:hAnsi="Times New Roman"/>
                <w:b/>
                <w:color w:val="000000"/>
                <w:sz w:val="18"/>
                <w:szCs w:val="18"/>
                <w:lang w:eastAsia="fr-FR"/>
              </w:rPr>
            </w:pPr>
            <w:r>
              <w:rPr>
                <w:rFonts w:ascii="Times New Roman" w:hAnsi="Times New Roman"/>
                <w:b/>
                <w:bCs/>
                <w:i/>
                <w:sz w:val="16"/>
                <w:szCs w:val="16"/>
              </w:rPr>
              <w:t>Cocher</w:t>
            </w:r>
            <w:r w:rsidR="001B58D3" w:rsidRPr="00CB375B">
              <w:rPr>
                <w:rFonts w:ascii="Times New Roman" w:hAnsi="Times New Roman"/>
                <w:b/>
                <w:bCs/>
                <w:i/>
                <w:sz w:val="16"/>
                <w:szCs w:val="16"/>
              </w:rPr>
              <w:t xml:space="preserve">  le code correspondant à la déclaration de </w:t>
            </w:r>
            <w:r w:rsidR="001B58D3">
              <w:rPr>
                <w:rFonts w:ascii="Times New Roman" w:hAnsi="Times New Roman"/>
                <w:b/>
                <w:bCs/>
                <w:i/>
                <w:sz w:val="16"/>
                <w:szCs w:val="16"/>
              </w:rPr>
              <w:t>l’enquêté(e)</w:t>
            </w:r>
            <w:r w:rsidR="001B58D3" w:rsidRPr="00CB375B">
              <w:rPr>
                <w:rFonts w:ascii="Times New Roman" w:hAnsi="Times New Roman"/>
                <w:b/>
                <w:bCs/>
                <w:i/>
                <w:sz w:val="16"/>
                <w:szCs w:val="16"/>
              </w:rPr>
              <w:t xml:space="preserve"> puis l’inscrire dans le bac prévu à cet effet</w:t>
            </w:r>
          </w:p>
        </w:tc>
        <w:tc>
          <w:tcPr>
            <w:tcW w:w="4130" w:type="dxa"/>
            <w:gridSpan w:val="3"/>
            <w:shd w:val="clear" w:color="auto" w:fill="auto"/>
          </w:tcPr>
          <w:p w:rsidR="001B58D3" w:rsidRPr="00CB375B" w:rsidRDefault="001B58D3" w:rsidP="001B58D3">
            <w:pPr>
              <w:spacing w:before="60"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1. Oui</w:t>
            </w:r>
          </w:p>
          <w:p w:rsidR="001B58D3" w:rsidRPr="00CB375B" w:rsidRDefault="00394739" w:rsidP="001B58D3">
            <w:pPr>
              <w:spacing w:after="0"/>
              <w:rPr>
                <w:rFonts w:ascii="Times New Roman" w:eastAsia="Times New Roman" w:hAnsi="Times New Roman"/>
                <w:i/>
                <w:iCs/>
                <w:sz w:val="16"/>
                <w:szCs w:val="16"/>
                <w:lang w:eastAsia="fr-FR"/>
              </w:rPr>
            </w:pPr>
            <w:del w:id="6" w:author="ILO" w:date="2014-07-24T15:15:00Z">
              <w:r>
                <w:rPr>
                  <w:rFonts w:ascii="Times New Roman" w:eastAsia="Times New Roman" w:hAnsi="Times New Roman"/>
                  <w:i/>
                  <w:iCs/>
                  <w:sz w:val="16"/>
                  <w:szCs w:val="16"/>
                  <w:lang w:eastAsia="fr-FR"/>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2" type="#_x0000_t13" style="position:absolute;margin-left:362.75pt;margin-top:2.05pt;width:23.1pt;height:11.55pt;z-index:251664896"/>
                </w:pict>
              </w:r>
            </w:del>
            <w:r w:rsidR="001B58D3" w:rsidRPr="00CB375B">
              <w:rPr>
                <w:rFonts w:ascii="Times New Roman" w:eastAsia="Times New Roman" w:hAnsi="Times New Roman"/>
                <w:i/>
                <w:iCs/>
                <w:sz w:val="16"/>
                <w:szCs w:val="16"/>
                <w:lang w:eastAsia="fr-FR"/>
              </w:rPr>
              <w:t>2. Non</w:t>
            </w:r>
          </w:p>
          <w:p w:rsidR="001B58D3" w:rsidRPr="00CB375B" w:rsidRDefault="001B58D3" w:rsidP="001B58D3">
            <w:pPr>
              <w:spacing w:after="0"/>
              <w:rPr>
                <w:rFonts w:ascii="Times New Roman" w:eastAsia="Times New Roman" w:hAnsi="Times New Roman"/>
                <w:i/>
                <w:iCs/>
                <w:sz w:val="16"/>
                <w:szCs w:val="16"/>
                <w:lang w:eastAsia="fr-FR"/>
              </w:rPr>
            </w:pPr>
          </w:p>
          <w:p w:rsidR="001B58D3" w:rsidRPr="003A5B6B" w:rsidRDefault="001B58D3" w:rsidP="001B58D3">
            <w:pPr>
              <w:spacing w:after="60"/>
              <w:jc w:val="center"/>
              <w:rPr>
                <w:rFonts w:ascii="Times New Roman" w:eastAsia="Times New Roman" w:hAnsi="Times New Roman"/>
                <w:i/>
                <w:iCs/>
                <w:sz w:val="16"/>
                <w:szCs w:val="16"/>
                <w:lang w:eastAsia="fr-FR"/>
              </w:rPr>
            </w:pPr>
            <w:r w:rsidRPr="00CB375B">
              <w:rPr>
                <w:rFonts w:ascii="Times New Roman" w:eastAsia="Times New Roman" w:hAnsi="Times New Roman"/>
                <w:sz w:val="20"/>
                <w:szCs w:val="20"/>
                <w:lang w:eastAsia="fr-FR"/>
              </w:rPr>
              <w:t>|__|</w:t>
            </w:r>
          </w:p>
        </w:tc>
        <w:tc>
          <w:tcPr>
            <w:tcW w:w="1123" w:type="dxa"/>
            <w:shd w:val="clear" w:color="auto" w:fill="auto"/>
          </w:tcPr>
          <w:p w:rsidR="001B58D3" w:rsidRPr="00CB375B" w:rsidRDefault="004578D6" w:rsidP="001B58D3">
            <w:pPr>
              <w:rPr>
                <w:rFonts w:ascii="Times New Roman" w:hAnsi="Times New Roman"/>
              </w:rPr>
            </w:pPr>
            <w:r>
              <w:rPr>
                <w:rFonts w:ascii="Times New Roman" w:hAnsi="Times New Roman"/>
                <w:b/>
                <w:sz w:val="18"/>
                <w:szCs w:val="18"/>
              </w:rPr>
              <w:t xml:space="preserve">2 </w:t>
            </w:r>
            <w:r w:rsidRPr="003669F6">
              <w:rPr>
                <w:rFonts w:ascii="Times New Roman" w:hAnsi="Times New Roman"/>
                <w:b/>
                <w:sz w:val="16"/>
                <w:szCs w:val="16"/>
              </w:rPr>
              <w:sym w:font="Wingdings" w:char="F0F0"/>
            </w:r>
            <w:r>
              <w:rPr>
                <w:rFonts w:ascii="Times New Roman" w:hAnsi="Times New Roman"/>
                <w:b/>
                <w:sz w:val="16"/>
                <w:szCs w:val="16"/>
              </w:rPr>
              <w:t xml:space="preserve"> E.35</w:t>
            </w:r>
          </w:p>
        </w:tc>
      </w:tr>
      <w:tr w:rsidR="004578D6" w:rsidRPr="000A72C4" w:rsidTr="007578FB">
        <w:tc>
          <w:tcPr>
            <w:tcW w:w="675" w:type="dxa"/>
            <w:shd w:val="clear" w:color="auto" w:fill="auto"/>
          </w:tcPr>
          <w:p w:rsidR="004578D6" w:rsidRDefault="004578D6" w:rsidP="004578D6">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E.33</w:t>
            </w:r>
          </w:p>
        </w:tc>
        <w:tc>
          <w:tcPr>
            <w:tcW w:w="4678" w:type="dxa"/>
            <w:shd w:val="clear" w:color="auto" w:fill="auto"/>
          </w:tcPr>
          <w:p w:rsidR="004578D6" w:rsidRPr="00CB375B" w:rsidRDefault="004578D6" w:rsidP="004578D6">
            <w:pPr>
              <w:spacing w:before="60" w:after="120"/>
              <w:rPr>
                <w:rFonts w:ascii="Times New Roman" w:eastAsia="Times New Roman" w:hAnsi="Times New Roman"/>
                <w:b/>
                <w:color w:val="000000"/>
                <w:sz w:val="17"/>
                <w:szCs w:val="17"/>
                <w:lang w:eastAsia="fr-FR"/>
              </w:rPr>
            </w:pPr>
            <w:r w:rsidRPr="00CB375B">
              <w:rPr>
                <w:rFonts w:ascii="Times New Roman" w:eastAsia="Times New Roman" w:hAnsi="Times New Roman"/>
                <w:b/>
                <w:color w:val="000000"/>
                <w:sz w:val="17"/>
                <w:szCs w:val="17"/>
                <w:lang w:eastAsia="fr-FR"/>
              </w:rPr>
              <w:t xml:space="preserve">Quelle est la principale </w:t>
            </w:r>
            <w:r w:rsidR="00167490">
              <w:rPr>
                <w:rFonts w:ascii="Times New Roman" w:eastAsia="Times New Roman" w:hAnsi="Times New Roman"/>
                <w:b/>
                <w:color w:val="000000"/>
                <w:sz w:val="17"/>
                <w:szCs w:val="17"/>
                <w:lang w:eastAsia="fr-FR"/>
              </w:rPr>
              <w:t>raison</w:t>
            </w:r>
            <w:r w:rsidR="00167490" w:rsidRPr="00CB375B">
              <w:rPr>
                <w:rFonts w:ascii="Times New Roman" w:eastAsia="Times New Roman" w:hAnsi="Times New Roman"/>
                <w:b/>
                <w:color w:val="000000"/>
                <w:sz w:val="17"/>
                <w:szCs w:val="17"/>
                <w:lang w:eastAsia="fr-FR"/>
              </w:rPr>
              <w:t xml:space="preserve">  </w:t>
            </w:r>
            <w:r w:rsidRPr="00CB375B">
              <w:rPr>
                <w:rFonts w:ascii="Times New Roman" w:eastAsia="Times New Roman" w:hAnsi="Times New Roman"/>
                <w:b/>
                <w:color w:val="000000"/>
                <w:sz w:val="17"/>
                <w:szCs w:val="17"/>
                <w:lang w:eastAsia="fr-FR"/>
              </w:rPr>
              <w:t>pour laquelle vo</w:t>
            </w:r>
            <w:r>
              <w:rPr>
                <w:rFonts w:ascii="Times New Roman" w:eastAsia="Times New Roman" w:hAnsi="Times New Roman"/>
                <w:b/>
                <w:color w:val="000000"/>
                <w:sz w:val="17"/>
                <w:szCs w:val="17"/>
                <w:lang w:eastAsia="fr-FR"/>
              </w:rPr>
              <w:t xml:space="preserve">us voulez </w:t>
            </w:r>
            <w:r w:rsidRPr="00CB375B">
              <w:rPr>
                <w:rFonts w:ascii="Times New Roman" w:eastAsia="Times New Roman" w:hAnsi="Times New Roman"/>
                <w:b/>
                <w:color w:val="000000"/>
                <w:sz w:val="17"/>
                <w:szCs w:val="17"/>
                <w:lang w:eastAsia="fr-FR"/>
              </w:rPr>
              <w:t>changer votre emploi actuel ?</w:t>
            </w:r>
          </w:p>
          <w:p w:rsidR="004578D6" w:rsidRPr="00CB375B" w:rsidRDefault="008E4463" w:rsidP="004578D6">
            <w:pPr>
              <w:spacing w:after="60"/>
              <w:rPr>
                <w:rFonts w:ascii="Times New Roman" w:eastAsia="Times New Roman" w:hAnsi="Times New Roman"/>
                <w:b/>
                <w:color w:val="000000"/>
                <w:sz w:val="18"/>
                <w:szCs w:val="18"/>
                <w:lang w:eastAsia="fr-FR"/>
              </w:rPr>
            </w:pPr>
            <w:r>
              <w:rPr>
                <w:rFonts w:ascii="Times New Roman" w:hAnsi="Times New Roman"/>
                <w:b/>
                <w:bCs/>
                <w:i/>
                <w:sz w:val="16"/>
                <w:szCs w:val="16"/>
              </w:rPr>
              <w:t>Cocher</w:t>
            </w:r>
            <w:r w:rsidR="004578D6" w:rsidRPr="00CB375B">
              <w:rPr>
                <w:rFonts w:ascii="Times New Roman" w:hAnsi="Times New Roman"/>
                <w:b/>
                <w:bCs/>
                <w:i/>
                <w:sz w:val="16"/>
                <w:szCs w:val="16"/>
              </w:rPr>
              <w:t xml:space="preserve">  le code correspondant à la déclaration de </w:t>
            </w:r>
            <w:r w:rsidR="004578D6">
              <w:rPr>
                <w:rFonts w:ascii="Times New Roman" w:hAnsi="Times New Roman"/>
                <w:b/>
                <w:bCs/>
                <w:i/>
                <w:sz w:val="16"/>
                <w:szCs w:val="16"/>
              </w:rPr>
              <w:t>l’enquêté(e)</w:t>
            </w:r>
            <w:r w:rsidR="004578D6" w:rsidRPr="00CB375B">
              <w:rPr>
                <w:rFonts w:ascii="Times New Roman" w:hAnsi="Times New Roman"/>
                <w:b/>
                <w:bCs/>
                <w:i/>
                <w:sz w:val="16"/>
                <w:szCs w:val="16"/>
              </w:rPr>
              <w:t xml:space="preserve"> puis l’inscrire dans le bac prévu à cet effet</w:t>
            </w:r>
          </w:p>
        </w:tc>
        <w:tc>
          <w:tcPr>
            <w:tcW w:w="4130" w:type="dxa"/>
            <w:gridSpan w:val="3"/>
            <w:shd w:val="clear" w:color="auto" w:fill="auto"/>
          </w:tcPr>
          <w:p w:rsidR="004578D6" w:rsidRPr="00CB375B" w:rsidRDefault="004578D6" w:rsidP="004578D6">
            <w:pPr>
              <w:spacing w:before="60" w:after="0"/>
              <w:rPr>
                <w:rFonts w:ascii="Times New Roman" w:eastAsia="Times New Roman" w:hAnsi="Times New Roman"/>
                <w:i/>
                <w:iCs/>
                <w:sz w:val="16"/>
                <w:szCs w:val="16"/>
                <w:lang w:eastAsia="fr-FR"/>
              </w:rPr>
            </w:pPr>
            <w:r w:rsidRPr="006250E9">
              <w:rPr>
                <w:rFonts w:ascii="Times New Roman" w:eastAsia="Times New Roman" w:hAnsi="Times New Roman"/>
                <w:i/>
                <w:iCs/>
                <w:sz w:val="16"/>
                <w:szCs w:val="16"/>
                <w:lang w:eastAsia="fr-FR"/>
              </w:rPr>
              <w:t>1</w:t>
            </w:r>
            <w:r w:rsidRPr="00CB375B">
              <w:rPr>
                <w:rFonts w:ascii="Times New Roman" w:eastAsia="Times New Roman" w:hAnsi="Times New Roman"/>
                <w:i/>
                <w:iCs/>
                <w:sz w:val="16"/>
                <w:szCs w:val="16"/>
                <w:lang w:eastAsia="fr-FR"/>
              </w:rPr>
              <w:t>. Mon emploi actuel est temporaire</w:t>
            </w:r>
          </w:p>
          <w:p w:rsidR="004578D6" w:rsidRPr="00CB375B" w:rsidRDefault="004578D6" w:rsidP="004578D6">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2. Par peur de perdre mon emploi actuel</w:t>
            </w:r>
          </w:p>
          <w:p w:rsidR="004578D6" w:rsidRPr="00CB375B" w:rsidRDefault="004578D6" w:rsidP="004578D6">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3. Pour travailler plus d’heure au même taux horaire</w:t>
            </w:r>
          </w:p>
          <w:p w:rsidR="004578D6" w:rsidRPr="00CB375B" w:rsidRDefault="004578D6" w:rsidP="004578D6">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4. Pour avoir un meilleur revenu par heure de travail</w:t>
            </w:r>
          </w:p>
          <w:p w:rsidR="004578D6" w:rsidRPr="00CB375B" w:rsidRDefault="004578D6" w:rsidP="004578D6">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 xml:space="preserve">5. Pour travailler moins d’heures avec une réduction de salaire </w:t>
            </w:r>
          </w:p>
          <w:p w:rsidR="004578D6" w:rsidRPr="00CB375B" w:rsidRDefault="004578D6" w:rsidP="004578D6">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 xml:space="preserve">6. Pour mieux utiliser mes compétences </w:t>
            </w:r>
          </w:p>
          <w:p w:rsidR="004578D6" w:rsidRPr="00CB375B" w:rsidRDefault="004578D6" w:rsidP="004578D6">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7. Pour avoir un emploi du temps plus pratique, moins de trajets</w:t>
            </w:r>
          </w:p>
          <w:p w:rsidR="004578D6" w:rsidRPr="00CB375B" w:rsidRDefault="004578D6" w:rsidP="004578D6">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8</w:t>
            </w:r>
            <w:r w:rsidRPr="00CB375B">
              <w:rPr>
                <w:rFonts w:ascii="Times New Roman" w:eastAsia="Times New Roman" w:hAnsi="Times New Roman"/>
                <w:i/>
                <w:iCs/>
                <w:sz w:val="16"/>
                <w:szCs w:val="16"/>
                <w:lang w:eastAsia="fr-FR"/>
              </w:rPr>
              <w:t>. Pour améliorer mes conditions de travail</w:t>
            </w:r>
          </w:p>
          <w:p w:rsidR="004578D6" w:rsidRPr="00CB375B" w:rsidRDefault="004578D6" w:rsidP="004578D6">
            <w:pPr>
              <w:spacing w:after="0"/>
              <w:rPr>
                <w:rFonts w:ascii="Times New Roman" w:eastAsia="Times New Roman" w:hAnsi="Times New Roman"/>
                <w:i/>
                <w:iCs/>
                <w:sz w:val="16"/>
                <w:szCs w:val="16"/>
                <w:lang w:eastAsia="fr-FR"/>
              </w:rPr>
            </w:pPr>
          </w:p>
          <w:p w:rsidR="004578D6" w:rsidRPr="00CB375B" w:rsidRDefault="004578D6" w:rsidP="004578D6">
            <w:pPr>
              <w:spacing w:after="60"/>
              <w:jc w:val="center"/>
              <w:rPr>
                <w:rFonts w:ascii="Times New Roman" w:eastAsia="Times New Roman" w:hAnsi="Times New Roman"/>
                <w:i/>
                <w:iCs/>
                <w:sz w:val="16"/>
                <w:szCs w:val="16"/>
                <w:lang w:eastAsia="fr-FR"/>
              </w:rPr>
            </w:pPr>
            <w:r w:rsidRPr="00CB375B">
              <w:rPr>
                <w:rFonts w:ascii="Times New Roman" w:eastAsia="Times New Roman" w:hAnsi="Times New Roman"/>
                <w:sz w:val="20"/>
                <w:szCs w:val="20"/>
                <w:lang w:eastAsia="fr-FR"/>
              </w:rPr>
              <w:t>|__|</w:t>
            </w:r>
          </w:p>
        </w:tc>
        <w:tc>
          <w:tcPr>
            <w:tcW w:w="1123" w:type="dxa"/>
            <w:shd w:val="clear" w:color="auto" w:fill="auto"/>
          </w:tcPr>
          <w:p w:rsidR="004578D6" w:rsidRPr="00CB375B" w:rsidRDefault="004578D6" w:rsidP="004578D6">
            <w:pPr>
              <w:rPr>
                <w:rFonts w:ascii="Times New Roman" w:hAnsi="Times New Roman"/>
              </w:rPr>
            </w:pPr>
          </w:p>
        </w:tc>
      </w:tr>
      <w:tr w:rsidR="004578D6" w:rsidRPr="000A72C4" w:rsidTr="007578FB">
        <w:tc>
          <w:tcPr>
            <w:tcW w:w="675" w:type="dxa"/>
            <w:shd w:val="clear" w:color="auto" w:fill="auto"/>
          </w:tcPr>
          <w:p w:rsidR="004578D6" w:rsidRDefault="004578D6" w:rsidP="004578D6">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E.34</w:t>
            </w:r>
          </w:p>
        </w:tc>
        <w:tc>
          <w:tcPr>
            <w:tcW w:w="4678" w:type="dxa"/>
            <w:shd w:val="clear" w:color="auto" w:fill="auto"/>
          </w:tcPr>
          <w:p w:rsidR="004578D6" w:rsidRPr="00CB375B" w:rsidRDefault="004578D6" w:rsidP="004578D6">
            <w:pPr>
              <w:spacing w:before="60" w:after="120"/>
              <w:rPr>
                <w:rFonts w:ascii="Times New Roman" w:hAnsi="Times New Roman"/>
                <w:b/>
                <w:sz w:val="18"/>
                <w:szCs w:val="18"/>
              </w:rPr>
            </w:pPr>
            <w:r w:rsidRPr="00CB375B">
              <w:rPr>
                <w:rFonts w:ascii="Times New Roman" w:hAnsi="Times New Roman"/>
                <w:b/>
                <w:sz w:val="18"/>
                <w:szCs w:val="18"/>
              </w:rPr>
              <w:t>Au cours des quatr</w:t>
            </w:r>
            <w:r>
              <w:rPr>
                <w:rFonts w:ascii="Times New Roman" w:hAnsi="Times New Roman"/>
                <w:b/>
                <w:sz w:val="18"/>
                <w:szCs w:val="18"/>
              </w:rPr>
              <w:t>e dernières semaines, avez-vous</w:t>
            </w:r>
            <w:r w:rsidRPr="00CB375B">
              <w:rPr>
                <w:rFonts w:ascii="Times New Roman" w:hAnsi="Times New Roman"/>
                <w:b/>
                <w:sz w:val="18"/>
                <w:szCs w:val="18"/>
              </w:rPr>
              <w:t xml:space="preserve"> recherché un autre emploi/activité pour remplacer votre emploi actuel ?</w:t>
            </w:r>
          </w:p>
          <w:p w:rsidR="004578D6" w:rsidRPr="00CB375B" w:rsidRDefault="008E4463" w:rsidP="004578D6">
            <w:pPr>
              <w:spacing w:after="60"/>
              <w:rPr>
                <w:rFonts w:ascii="Times New Roman" w:eastAsia="Times New Roman" w:hAnsi="Times New Roman"/>
                <w:b/>
                <w:color w:val="000000"/>
                <w:sz w:val="18"/>
                <w:szCs w:val="18"/>
                <w:lang w:eastAsia="fr-FR"/>
              </w:rPr>
            </w:pPr>
            <w:r>
              <w:rPr>
                <w:rFonts w:ascii="Times New Roman" w:hAnsi="Times New Roman"/>
                <w:b/>
                <w:bCs/>
                <w:i/>
                <w:sz w:val="16"/>
                <w:szCs w:val="16"/>
              </w:rPr>
              <w:t>Cocher</w:t>
            </w:r>
            <w:r w:rsidR="004578D6" w:rsidRPr="00CB375B">
              <w:rPr>
                <w:rFonts w:ascii="Times New Roman" w:hAnsi="Times New Roman"/>
                <w:b/>
                <w:bCs/>
                <w:i/>
                <w:sz w:val="16"/>
                <w:szCs w:val="16"/>
              </w:rPr>
              <w:t xml:space="preserve">  le code correspondant à la déclaration de </w:t>
            </w:r>
            <w:r w:rsidR="004578D6">
              <w:rPr>
                <w:rFonts w:ascii="Times New Roman" w:hAnsi="Times New Roman"/>
                <w:b/>
                <w:bCs/>
                <w:i/>
                <w:sz w:val="16"/>
                <w:szCs w:val="16"/>
              </w:rPr>
              <w:t>l’enquêté(e)</w:t>
            </w:r>
            <w:r w:rsidR="004578D6" w:rsidRPr="00CB375B">
              <w:rPr>
                <w:rFonts w:ascii="Times New Roman" w:hAnsi="Times New Roman"/>
                <w:b/>
                <w:bCs/>
                <w:i/>
                <w:sz w:val="16"/>
                <w:szCs w:val="16"/>
              </w:rPr>
              <w:t xml:space="preserve"> puis l’inscrire dans le bac prévu à cet effet</w:t>
            </w:r>
          </w:p>
        </w:tc>
        <w:tc>
          <w:tcPr>
            <w:tcW w:w="4130" w:type="dxa"/>
            <w:gridSpan w:val="3"/>
            <w:shd w:val="clear" w:color="auto" w:fill="auto"/>
          </w:tcPr>
          <w:p w:rsidR="004578D6" w:rsidRPr="00CB375B" w:rsidRDefault="004578D6" w:rsidP="004578D6">
            <w:pPr>
              <w:spacing w:before="60" w:after="0"/>
              <w:ind w:left="720" w:hanging="72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1. Oui</w:t>
            </w:r>
          </w:p>
          <w:p w:rsidR="004578D6" w:rsidRPr="00CB375B" w:rsidRDefault="004578D6" w:rsidP="004578D6">
            <w:pPr>
              <w:tabs>
                <w:tab w:val="left" w:pos="507"/>
              </w:tabs>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2. Non</w:t>
            </w:r>
          </w:p>
          <w:p w:rsidR="004578D6" w:rsidRPr="00CB375B" w:rsidRDefault="004578D6" w:rsidP="004578D6">
            <w:pPr>
              <w:tabs>
                <w:tab w:val="left" w:pos="507"/>
              </w:tabs>
              <w:spacing w:after="0"/>
              <w:rPr>
                <w:rFonts w:ascii="Times New Roman" w:eastAsia="Times New Roman" w:hAnsi="Times New Roman"/>
                <w:sz w:val="20"/>
                <w:szCs w:val="20"/>
                <w:lang w:eastAsia="fr-FR"/>
              </w:rPr>
            </w:pPr>
          </w:p>
          <w:p w:rsidR="004578D6" w:rsidRDefault="004578D6" w:rsidP="004578D6">
            <w:pPr>
              <w:tabs>
                <w:tab w:val="left" w:pos="507"/>
              </w:tabs>
              <w:spacing w:after="0"/>
              <w:rPr>
                <w:rFonts w:ascii="Times New Roman" w:eastAsia="Times New Roman" w:hAnsi="Times New Roman"/>
                <w:sz w:val="20"/>
                <w:szCs w:val="20"/>
                <w:lang w:eastAsia="fr-FR"/>
              </w:rPr>
            </w:pPr>
          </w:p>
          <w:p w:rsidR="004578D6" w:rsidRPr="00CB375B" w:rsidRDefault="004578D6" w:rsidP="004578D6">
            <w:pPr>
              <w:tabs>
                <w:tab w:val="left" w:pos="507"/>
              </w:tabs>
              <w:spacing w:after="0"/>
              <w:rPr>
                <w:rFonts w:ascii="Times New Roman" w:eastAsia="Times New Roman" w:hAnsi="Times New Roman"/>
                <w:sz w:val="20"/>
                <w:szCs w:val="20"/>
                <w:lang w:eastAsia="fr-FR"/>
              </w:rPr>
            </w:pPr>
          </w:p>
          <w:p w:rsidR="004578D6" w:rsidRPr="00CB375B" w:rsidRDefault="004578D6" w:rsidP="004578D6">
            <w:pPr>
              <w:tabs>
                <w:tab w:val="left" w:pos="507"/>
              </w:tabs>
              <w:spacing w:after="60"/>
              <w:jc w:val="center"/>
              <w:rPr>
                <w:rFonts w:ascii="Times New Roman" w:hAnsi="Times New Roman"/>
              </w:rPr>
            </w:pPr>
            <w:r w:rsidRPr="00CB375B">
              <w:rPr>
                <w:rFonts w:ascii="Times New Roman" w:eastAsia="Times New Roman" w:hAnsi="Times New Roman"/>
                <w:sz w:val="20"/>
                <w:szCs w:val="20"/>
                <w:lang w:eastAsia="fr-FR"/>
              </w:rPr>
              <w:t>|__|</w:t>
            </w:r>
          </w:p>
        </w:tc>
        <w:tc>
          <w:tcPr>
            <w:tcW w:w="1123" w:type="dxa"/>
            <w:shd w:val="clear" w:color="auto" w:fill="auto"/>
          </w:tcPr>
          <w:p w:rsidR="004578D6" w:rsidRPr="00CB375B" w:rsidRDefault="004578D6" w:rsidP="004578D6">
            <w:pPr>
              <w:rPr>
                <w:rFonts w:ascii="Times New Roman" w:hAnsi="Times New Roman"/>
              </w:rPr>
            </w:pPr>
          </w:p>
        </w:tc>
      </w:tr>
      <w:tr w:rsidR="001B58D3" w:rsidRPr="000A72C4" w:rsidTr="007578FB">
        <w:tc>
          <w:tcPr>
            <w:tcW w:w="675" w:type="dxa"/>
            <w:shd w:val="clear" w:color="auto" w:fill="auto"/>
          </w:tcPr>
          <w:p w:rsidR="001B58D3" w:rsidRDefault="004578D6" w:rsidP="001B58D3">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E.35</w:t>
            </w:r>
          </w:p>
        </w:tc>
        <w:tc>
          <w:tcPr>
            <w:tcW w:w="4678" w:type="dxa"/>
            <w:shd w:val="clear" w:color="auto" w:fill="auto"/>
          </w:tcPr>
          <w:p w:rsidR="001B58D3" w:rsidRPr="00CB375B" w:rsidRDefault="004578D6" w:rsidP="001B58D3">
            <w:pPr>
              <w:spacing w:before="60" w:after="120"/>
              <w:rPr>
                <w:rFonts w:ascii="Times New Roman" w:hAnsi="Times New Roman"/>
                <w:b/>
                <w:sz w:val="18"/>
                <w:szCs w:val="18"/>
              </w:rPr>
            </w:pPr>
            <w:r w:rsidRPr="004578D6">
              <w:rPr>
                <w:rFonts w:ascii="Times New Roman" w:hAnsi="Times New Roman"/>
                <w:b/>
                <w:sz w:val="18"/>
                <w:szCs w:val="18"/>
              </w:rPr>
              <w:t>Dans quelle mesure pensez-vous pouvoir conserver votre emploi principal, si vous le souhaitez, dans les 12 prochains mois ?</w:t>
            </w:r>
          </w:p>
        </w:tc>
        <w:tc>
          <w:tcPr>
            <w:tcW w:w="4130" w:type="dxa"/>
            <w:gridSpan w:val="3"/>
            <w:shd w:val="clear" w:color="auto" w:fill="auto"/>
          </w:tcPr>
          <w:p w:rsidR="004578D6" w:rsidRPr="00CB375B" w:rsidRDefault="004578D6" w:rsidP="004578D6">
            <w:pPr>
              <w:spacing w:before="60" w:after="0"/>
              <w:rPr>
                <w:rFonts w:ascii="Times New Roman" w:eastAsia="Times New Roman" w:hAnsi="Times New Roman"/>
                <w:i/>
                <w:iCs/>
                <w:sz w:val="16"/>
                <w:szCs w:val="16"/>
                <w:lang w:eastAsia="fr-FR"/>
              </w:rPr>
            </w:pPr>
            <w:r w:rsidRPr="006250E9">
              <w:rPr>
                <w:rFonts w:ascii="Times New Roman" w:eastAsia="Times New Roman" w:hAnsi="Times New Roman"/>
                <w:i/>
                <w:iCs/>
                <w:sz w:val="16"/>
                <w:szCs w:val="16"/>
                <w:lang w:eastAsia="fr-FR"/>
              </w:rPr>
              <w:t>1</w:t>
            </w:r>
            <w:r w:rsidRPr="00CB375B">
              <w:rPr>
                <w:rFonts w:ascii="Times New Roman" w:eastAsia="Times New Roman" w:hAnsi="Times New Roman"/>
                <w:i/>
                <w:iCs/>
                <w:sz w:val="16"/>
                <w:szCs w:val="16"/>
                <w:lang w:eastAsia="fr-FR"/>
              </w:rPr>
              <w:t xml:space="preserve">. </w:t>
            </w:r>
            <w:r w:rsidRPr="004578D6">
              <w:rPr>
                <w:rFonts w:ascii="Times New Roman" w:eastAsia="Times New Roman" w:hAnsi="Times New Roman"/>
                <w:i/>
                <w:iCs/>
                <w:sz w:val="16"/>
                <w:szCs w:val="16"/>
                <w:lang w:eastAsia="fr-FR"/>
              </w:rPr>
              <w:t>Très probable</w:t>
            </w:r>
          </w:p>
          <w:p w:rsidR="004578D6" w:rsidRDefault="004578D6" w:rsidP="004578D6">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 xml:space="preserve">2. </w:t>
            </w:r>
            <w:r w:rsidRPr="004578D6">
              <w:rPr>
                <w:rFonts w:ascii="Times New Roman" w:eastAsia="Times New Roman" w:hAnsi="Times New Roman"/>
                <w:i/>
                <w:iCs/>
                <w:sz w:val="16"/>
                <w:szCs w:val="16"/>
                <w:lang w:eastAsia="fr-FR"/>
              </w:rPr>
              <w:t xml:space="preserve">Probable, mais pas certain </w:t>
            </w:r>
          </w:p>
          <w:p w:rsidR="004578D6" w:rsidRPr="00CB375B" w:rsidRDefault="004578D6" w:rsidP="004578D6">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 xml:space="preserve">3. </w:t>
            </w:r>
            <w:r w:rsidRPr="004578D6">
              <w:rPr>
                <w:rFonts w:ascii="Times New Roman" w:eastAsia="Times New Roman" w:hAnsi="Times New Roman"/>
                <w:i/>
                <w:iCs/>
                <w:sz w:val="16"/>
                <w:szCs w:val="16"/>
                <w:lang w:eastAsia="fr-FR"/>
              </w:rPr>
              <w:t>Improbable</w:t>
            </w:r>
          </w:p>
          <w:p w:rsidR="001B58D3" w:rsidRDefault="004578D6" w:rsidP="004578D6">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99</w:t>
            </w:r>
            <w:r w:rsidRPr="00CB375B">
              <w:rPr>
                <w:rFonts w:ascii="Times New Roman" w:eastAsia="Times New Roman" w:hAnsi="Times New Roman"/>
                <w:i/>
                <w:iCs/>
                <w:sz w:val="16"/>
                <w:szCs w:val="16"/>
                <w:lang w:eastAsia="fr-FR"/>
              </w:rPr>
              <w:t xml:space="preserve">. </w:t>
            </w:r>
            <w:r w:rsidRPr="004578D6">
              <w:rPr>
                <w:rFonts w:ascii="Times New Roman" w:eastAsia="Times New Roman" w:hAnsi="Times New Roman"/>
                <w:i/>
                <w:iCs/>
                <w:sz w:val="16"/>
                <w:szCs w:val="16"/>
                <w:lang w:eastAsia="fr-FR"/>
              </w:rPr>
              <w:t>Ne sait pas</w:t>
            </w:r>
          </w:p>
          <w:p w:rsidR="004578D6" w:rsidRDefault="004578D6" w:rsidP="004578D6">
            <w:pPr>
              <w:spacing w:after="0"/>
              <w:jc w:val="center"/>
              <w:rPr>
                <w:rFonts w:ascii="Times New Roman" w:eastAsia="Times New Roman" w:hAnsi="Times New Roman"/>
                <w:sz w:val="20"/>
                <w:szCs w:val="20"/>
                <w:lang w:eastAsia="fr-FR"/>
              </w:rPr>
            </w:pPr>
            <w:r w:rsidRPr="00CB375B">
              <w:rPr>
                <w:rFonts w:ascii="Times New Roman" w:eastAsia="Times New Roman" w:hAnsi="Times New Roman"/>
                <w:sz w:val="20"/>
                <w:szCs w:val="20"/>
                <w:lang w:eastAsia="fr-FR"/>
              </w:rPr>
              <w:t>|__|</w:t>
            </w:r>
          </w:p>
          <w:p w:rsidR="004578D6" w:rsidRPr="00CB375B" w:rsidRDefault="004578D6" w:rsidP="004578D6">
            <w:pPr>
              <w:spacing w:after="0"/>
              <w:rPr>
                <w:rFonts w:ascii="Times New Roman" w:eastAsia="Times New Roman" w:hAnsi="Times New Roman"/>
                <w:i/>
                <w:iCs/>
                <w:sz w:val="16"/>
                <w:szCs w:val="16"/>
                <w:lang w:eastAsia="fr-FR"/>
              </w:rPr>
            </w:pPr>
          </w:p>
        </w:tc>
        <w:tc>
          <w:tcPr>
            <w:tcW w:w="1123" w:type="dxa"/>
            <w:shd w:val="clear" w:color="auto" w:fill="auto"/>
          </w:tcPr>
          <w:p w:rsidR="001B58D3" w:rsidRPr="00CB375B" w:rsidRDefault="00E44DB1" w:rsidP="00E44DB1">
            <w:pPr>
              <w:rPr>
                <w:rFonts w:ascii="Times New Roman" w:hAnsi="Times New Roman"/>
              </w:rPr>
            </w:pPr>
            <w:r>
              <w:rPr>
                <w:rFonts w:ascii="Times New Roman" w:hAnsi="Times New Roman"/>
                <w:b/>
                <w:sz w:val="18"/>
                <w:szCs w:val="18"/>
              </w:rPr>
              <w:t xml:space="preserve">1 </w:t>
            </w:r>
            <w:r w:rsidRPr="003669F6">
              <w:rPr>
                <w:rFonts w:ascii="Times New Roman" w:hAnsi="Times New Roman"/>
                <w:b/>
                <w:sz w:val="16"/>
                <w:szCs w:val="16"/>
              </w:rPr>
              <w:sym w:font="Wingdings" w:char="F0F0"/>
            </w:r>
            <w:r>
              <w:rPr>
                <w:rFonts w:ascii="Times New Roman" w:hAnsi="Times New Roman"/>
                <w:b/>
                <w:sz w:val="16"/>
                <w:szCs w:val="16"/>
              </w:rPr>
              <w:t xml:space="preserve"> E.37</w:t>
            </w:r>
          </w:p>
        </w:tc>
      </w:tr>
      <w:tr w:rsidR="00E44DB1" w:rsidRPr="000A72C4" w:rsidTr="007578FB">
        <w:tc>
          <w:tcPr>
            <w:tcW w:w="675" w:type="dxa"/>
            <w:shd w:val="clear" w:color="auto" w:fill="auto"/>
          </w:tcPr>
          <w:p w:rsidR="00E44DB1" w:rsidRDefault="00E44DB1" w:rsidP="00333407">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lastRenderedPageBreak/>
              <w:t>E.36</w:t>
            </w:r>
          </w:p>
        </w:tc>
        <w:tc>
          <w:tcPr>
            <w:tcW w:w="4678" w:type="dxa"/>
            <w:shd w:val="clear" w:color="auto" w:fill="auto"/>
          </w:tcPr>
          <w:p w:rsidR="00E44DB1" w:rsidRPr="00CB375B" w:rsidRDefault="00E44DB1" w:rsidP="00333407">
            <w:pPr>
              <w:rPr>
                <w:rFonts w:ascii="Times New Roman" w:eastAsia="Times New Roman" w:hAnsi="Times New Roman"/>
                <w:b/>
                <w:sz w:val="18"/>
                <w:szCs w:val="18"/>
                <w:lang w:eastAsia="fr-FR"/>
              </w:rPr>
            </w:pPr>
            <w:r w:rsidRPr="00E44DB1">
              <w:rPr>
                <w:rFonts w:ascii="Times New Roman" w:eastAsia="Times New Roman" w:hAnsi="Times New Roman"/>
                <w:b/>
                <w:sz w:val="18"/>
                <w:szCs w:val="18"/>
                <w:lang w:eastAsia="fr-FR"/>
              </w:rPr>
              <w:t>Est-ce que l'incertitude de la situation vous inquiète ?</w:t>
            </w:r>
          </w:p>
        </w:tc>
        <w:tc>
          <w:tcPr>
            <w:tcW w:w="4130" w:type="dxa"/>
            <w:gridSpan w:val="3"/>
            <w:shd w:val="clear" w:color="auto" w:fill="auto"/>
          </w:tcPr>
          <w:p w:rsidR="00E44DB1" w:rsidRPr="00CB375B" w:rsidRDefault="00E44DB1" w:rsidP="00E44DB1">
            <w:pPr>
              <w:spacing w:before="60" w:after="0"/>
              <w:ind w:left="720" w:hanging="72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1. Oui</w:t>
            </w:r>
          </w:p>
          <w:p w:rsidR="00E44DB1" w:rsidRPr="00CB375B" w:rsidRDefault="00E44DB1" w:rsidP="00E44DB1">
            <w:pPr>
              <w:tabs>
                <w:tab w:val="left" w:pos="507"/>
              </w:tabs>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2. Non</w:t>
            </w:r>
          </w:p>
          <w:p w:rsidR="00E44DB1" w:rsidRPr="00CB375B" w:rsidRDefault="00E44DB1" w:rsidP="00E44DB1">
            <w:pPr>
              <w:tabs>
                <w:tab w:val="left" w:pos="507"/>
              </w:tabs>
              <w:spacing w:after="0"/>
              <w:rPr>
                <w:rFonts w:ascii="Times New Roman" w:eastAsia="Times New Roman" w:hAnsi="Times New Roman"/>
                <w:sz w:val="20"/>
                <w:szCs w:val="20"/>
                <w:lang w:eastAsia="fr-FR"/>
              </w:rPr>
            </w:pPr>
          </w:p>
          <w:p w:rsidR="00E44DB1" w:rsidRPr="00CB375B" w:rsidRDefault="00E44DB1" w:rsidP="00E44DB1">
            <w:pPr>
              <w:spacing w:before="60" w:after="0"/>
              <w:jc w:val="center"/>
              <w:rPr>
                <w:rFonts w:ascii="Times New Roman" w:eastAsia="Times New Roman" w:hAnsi="Times New Roman"/>
                <w:i/>
                <w:iCs/>
                <w:sz w:val="16"/>
                <w:szCs w:val="16"/>
                <w:lang w:eastAsia="fr-FR"/>
              </w:rPr>
            </w:pPr>
            <w:r w:rsidRPr="00CB375B">
              <w:rPr>
                <w:rFonts w:ascii="Times New Roman" w:eastAsia="Times New Roman" w:hAnsi="Times New Roman"/>
                <w:sz w:val="20"/>
                <w:szCs w:val="20"/>
                <w:lang w:eastAsia="fr-FR"/>
              </w:rPr>
              <w:t>|__|</w:t>
            </w:r>
          </w:p>
        </w:tc>
        <w:tc>
          <w:tcPr>
            <w:tcW w:w="1123" w:type="dxa"/>
            <w:shd w:val="clear" w:color="auto" w:fill="auto"/>
          </w:tcPr>
          <w:p w:rsidR="00E44DB1" w:rsidRPr="00CB375B" w:rsidRDefault="00E44DB1" w:rsidP="00333407">
            <w:pPr>
              <w:rPr>
                <w:rFonts w:ascii="Times New Roman" w:hAnsi="Times New Roman"/>
              </w:rPr>
            </w:pPr>
          </w:p>
        </w:tc>
      </w:tr>
      <w:tr w:rsidR="00E44DB1" w:rsidRPr="000A72C4" w:rsidTr="007578FB">
        <w:tc>
          <w:tcPr>
            <w:tcW w:w="675" w:type="dxa"/>
            <w:shd w:val="clear" w:color="auto" w:fill="auto"/>
          </w:tcPr>
          <w:p w:rsidR="00E44DB1" w:rsidRDefault="00E44DB1" w:rsidP="00333407">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E.37</w:t>
            </w:r>
          </w:p>
        </w:tc>
        <w:tc>
          <w:tcPr>
            <w:tcW w:w="4678" w:type="dxa"/>
            <w:shd w:val="clear" w:color="auto" w:fill="auto"/>
          </w:tcPr>
          <w:p w:rsidR="00E44DB1" w:rsidRPr="00CB375B" w:rsidRDefault="00E44DB1" w:rsidP="00333407">
            <w:pPr>
              <w:rPr>
                <w:rFonts w:ascii="Times New Roman" w:eastAsia="Times New Roman" w:hAnsi="Times New Roman"/>
                <w:b/>
                <w:sz w:val="18"/>
                <w:szCs w:val="18"/>
                <w:lang w:eastAsia="fr-FR"/>
              </w:rPr>
            </w:pPr>
            <w:r w:rsidRPr="00E44DB1">
              <w:rPr>
                <w:rFonts w:ascii="Times New Roman" w:eastAsia="Times New Roman" w:hAnsi="Times New Roman"/>
                <w:b/>
                <w:sz w:val="18"/>
                <w:szCs w:val="18"/>
                <w:lang w:eastAsia="fr-FR"/>
              </w:rPr>
              <w:t>Êtes-vous membres d'un syndicat ou d'une autre association de travailleurs ?</w:t>
            </w:r>
          </w:p>
        </w:tc>
        <w:tc>
          <w:tcPr>
            <w:tcW w:w="4130" w:type="dxa"/>
            <w:gridSpan w:val="3"/>
            <w:shd w:val="clear" w:color="auto" w:fill="auto"/>
          </w:tcPr>
          <w:p w:rsidR="00E44DB1" w:rsidRPr="00E44DB1" w:rsidRDefault="00E44DB1" w:rsidP="00E44DB1">
            <w:pPr>
              <w:spacing w:before="60" w:after="0"/>
              <w:rPr>
                <w:rFonts w:ascii="Times New Roman" w:eastAsia="Times New Roman" w:hAnsi="Times New Roman"/>
                <w:i/>
                <w:iCs/>
                <w:sz w:val="16"/>
                <w:szCs w:val="16"/>
                <w:lang w:eastAsia="fr-FR"/>
              </w:rPr>
            </w:pPr>
            <w:r w:rsidRPr="00E44DB1">
              <w:rPr>
                <w:rFonts w:ascii="Times New Roman" w:eastAsia="Times New Roman" w:hAnsi="Times New Roman"/>
                <w:i/>
                <w:iCs/>
                <w:sz w:val="16"/>
                <w:szCs w:val="16"/>
                <w:lang w:eastAsia="fr-FR"/>
              </w:rPr>
              <w:t>1. Oui</w:t>
            </w:r>
          </w:p>
          <w:p w:rsidR="00E44DB1" w:rsidRPr="00E44DB1" w:rsidRDefault="00E44DB1" w:rsidP="00E44DB1">
            <w:pPr>
              <w:spacing w:before="60" w:after="0"/>
              <w:rPr>
                <w:rFonts w:ascii="Times New Roman" w:eastAsia="Times New Roman" w:hAnsi="Times New Roman"/>
                <w:i/>
                <w:iCs/>
                <w:sz w:val="16"/>
                <w:szCs w:val="16"/>
                <w:lang w:eastAsia="fr-FR"/>
              </w:rPr>
            </w:pPr>
            <w:r w:rsidRPr="00E44DB1">
              <w:rPr>
                <w:rFonts w:ascii="Times New Roman" w:eastAsia="Times New Roman" w:hAnsi="Times New Roman"/>
                <w:i/>
                <w:iCs/>
                <w:sz w:val="16"/>
                <w:szCs w:val="16"/>
                <w:lang w:eastAsia="fr-FR"/>
              </w:rPr>
              <w:t>2. Non</w:t>
            </w:r>
          </w:p>
          <w:p w:rsidR="00E44DB1" w:rsidRPr="00E44DB1" w:rsidRDefault="00E44DB1" w:rsidP="00E44DB1">
            <w:pPr>
              <w:spacing w:before="60" w:after="0"/>
              <w:rPr>
                <w:rFonts w:ascii="Times New Roman" w:eastAsia="Times New Roman" w:hAnsi="Times New Roman"/>
                <w:i/>
                <w:iCs/>
                <w:sz w:val="16"/>
                <w:szCs w:val="16"/>
                <w:lang w:eastAsia="fr-FR"/>
              </w:rPr>
            </w:pPr>
          </w:p>
          <w:p w:rsidR="00E44DB1" w:rsidRPr="00E44DB1" w:rsidRDefault="00E44DB1" w:rsidP="00E44DB1">
            <w:pPr>
              <w:spacing w:before="60" w:after="0"/>
              <w:jc w:val="center"/>
              <w:rPr>
                <w:rFonts w:ascii="Times New Roman" w:eastAsia="Times New Roman" w:hAnsi="Times New Roman"/>
                <w:i/>
                <w:iCs/>
                <w:sz w:val="18"/>
                <w:szCs w:val="18"/>
                <w:lang w:eastAsia="fr-FR"/>
              </w:rPr>
            </w:pPr>
            <w:r w:rsidRPr="00E44DB1">
              <w:rPr>
                <w:rFonts w:ascii="Times New Roman" w:eastAsia="Times New Roman" w:hAnsi="Times New Roman"/>
                <w:i/>
                <w:iCs/>
                <w:sz w:val="18"/>
                <w:szCs w:val="18"/>
                <w:lang w:eastAsia="fr-FR"/>
              </w:rPr>
              <w:t>|__|</w:t>
            </w:r>
          </w:p>
        </w:tc>
        <w:tc>
          <w:tcPr>
            <w:tcW w:w="1123" w:type="dxa"/>
            <w:shd w:val="clear" w:color="auto" w:fill="auto"/>
          </w:tcPr>
          <w:p w:rsidR="00E44DB1" w:rsidRPr="00CB375B" w:rsidRDefault="00E44DB1" w:rsidP="00333407">
            <w:pPr>
              <w:rPr>
                <w:rFonts w:ascii="Times New Roman" w:hAnsi="Times New Roman"/>
              </w:rPr>
            </w:pPr>
            <w:r>
              <w:rPr>
                <w:rFonts w:ascii="Times New Roman" w:hAnsi="Times New Roman"/>
                <w:b/>
                <w:sz w:val="18"/>
                <w:szCs w:val="18"/>
              </w:rPr>
              <w:t xml:space="preserve">1 </w:t>
            </w:r>
            <w:r w:rsidRPr="003669F6">
              <w:rPr>
                <w:rFonts w:ascii="Times New Roman" w:hAnsi="Times New Roman"/>
                <w:b/>
                <w:sz w:val="16"/>
                <w:szCs w:val="16"/>
              </w:rPr>
              <w:sym w:font="Wingdings" w:char="F0F0"/>
            </w:r>
            <w:r>
              <w:rPr>
                <w:rFonts w:ascii="Times New Roman" w:hAnsi="Times New Roman"/>
                <w:b/>
                <w:sz w:val="16"/>
                <w:szCs w:val="16"/>
              </w:rPr>
              <w:t xml:space="preserve"> E.39</w:t>
            </w:r>
          </w:p>
        </w:tc>
      </w:tr>
      <w:tr w:rsidR="00333407" w:rsidRPr="000A72C4" w:rsidTr="007578FB">
        <w:tc>
          <w:tcPr>
            <w:tcW w:w="675" w:type="dxa"/>
            <w:shd w:val="clear" w:color="auto" w:fill="auto"/>
          </w:tcPr>
          <w:p w:rsidR="00333407" w:rsidRDefault="00FF6A14" w:rsidP="00333407">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E.38</w:t>
            </w:r>
          </w:p>
        </w:tc>
        <w:tc>
          <w:tcPr>
            <w:tcW w:w="4678" w:type="dxa"/>
            <w:shd w:val="clear" w:color="auto" w:fill="auto"/>
          </w:tcPr>
          <w:p w:rsidR="00333407" w:rsidRPr="00CB375B" w:rsidRDefault="00E44DB1" w:rsidP="00333407">
            <w:pPr>
              <w:rPr>
                <w:rFonts w:ascii="Times New Roman" w:eastAsia="Times New Roman" w:hAnsi="Times New Roman"/>
                <w:b/>
                <w:sz w:val="18"/>
                <w:szCs w:val="18"/>
                <w:lang w:eastAsia="fr-FR"/>
              </w:rPr>
            </w:pPr>
            <w:r w:rsidRPr="00E44DB1">
              <w:rPr>
                <w:rFonts w:ascii="Times New Roman" w:eastAsia="Times New Roman" w:hAnsi="Times New Roman"/>
                <w:b/>
                <w:sz w:val="18"/>
                <w:szCs w:val="18"/>
                <w:lang w:eastAsia="fr-FR"/>
              </w:rPr>
              <w:t>Pourquoi non ?</w:t>
            </w:r>
          </w:p>
        </w:tc>
        <w:tc>
          <w:tcPr>
            <w:tcW w:w="4130" w:type="dxa"/>
            <w:gridSpan w:val="3"/>
            <w:shd w:val="clear" w:color="auto" w:fill="auto"/>
          </w:tcPr>
          <w:p w:rsidR="00E44DB1" w:rsidRPr="00E44DB1" w:rsidRDefault="00E44DB1" w:rsidP="00E44DB1">
            <w:pPr>
              <w:spacing w:before="60" w:after="0"/>
              <w:rPr>
                <w:rFonts w:ascii="Times New Roman" w:eastAsia="Times New Roman" w:hAnsi="Times New Roman"/>
                <w:i/>
                <w:iCs/>
                <w:sz w:val="16"/>
                <w:szCs w:val="16"/>
                <w:lang w:eastAsia="fr-FR"/>
              </w:rPr>
            </w:pPr>
            <w:r w:rsidRPr="00E44DB1">
              <w:rPr>
                <w:rFonts w:ascii="Times New Roman" w:eastAsia="Times New Roman" w:hAnsi="Times New Roman"/>
                <w:i/>
                <w:iCs/>
                <w:sz w:val="16"/>
                <w:szCs w:val="16"/>
                <w:lang w:eastAsia="fr-FR"/>
              </w:rPr>
              <w:t>1. J'ai une opinion négative du syndicalisme</w:t>
            </w:r>
          </w:p>
          <w:p w:rsidR="00E44DB1" w:rsidRDefault="00E44DB1" w:rsidP="00E44DB1">
            <w:pPr>
              <w:spacing w:before="60" w:after="0"/>
              <w:rPr>
                <w:rFonts w:ascii="Times New Roman" w:eastAsia="Times New Roman" w:hAnsi="Times New Roman"/>
                <w:i/>
                <w:iCs/>
                <w:sz w:val="16"/>
                <w:szCs w:val="16"/>
                <w:lang w:eastAsia="fr-FR"/>
              </w:rPr>
            </w:pPr>
            <w:r w:rsidRPr="00E44DB1">
              <w:rPr>
                <w:rFonts w:ascii="Times New Roman" w:eastAsia="Times New Roman" w:hAnsi="Times New Roman"/>
                <w:i/>
                <w:iCs/>
                <w:sz w:val="16"/>
                <w:szCs w:val="16"/>
                <w:lang w:eastAsia="fr-FR"/>
              </w:rPr>
              <w:t xml:space="preserve">2. Je ne connais aucun syndicat auquel adhérer sur mon lieu de travail </w:t>
            </w:r>
          </w:p>
          <w:p w:rsidR="00E44DB1" w:rsidRPr="00E44DB1" w:rsidRDefault="00E44DB1" w:rsidP="00E44DB1">
            <w:pPr>
              <w:spacing w:before="60" w:after="0"/>
              <w:rPr>
                <w:rFonts w:ascii="Times New Roman" w:eastAsia="Times New Roman" w:hAnsi="Times New Roman"/>
                <w:i/>
                <w:iCs/>
                <w:sz w:val="16"/>
                <w:szCs w:val="16"/>
                <w:lang w:eastAsia="fr-FR"/>
              </w:rPr>
            </w:pPr>
            <w:r w:rsidRPr="00E44DB1">
              <w:rPr>
                <w:rFonts w:ascii="Times New Roman" w:eastAsia="Times New Roman" w:hAnsi="Times New Roman"/>
                <w:i/>
                <w:iCs/>
                <w:sz w:val="16"/>
                <w:szCs w:val="16"/>
                <w:lang w:eastAsia="fr-FR"/>
              </w:rPr>
              <w:t>3. Cela est déconseillé par mon employeur</w:t>
            </w:r>
          </w:p>
          <w:p w:rsidR="00E44DB1" w:rsidRPr="00E44DB1" w:rsidRDefault="00E44DB1" w:rsidP="00E44DB1">
            <w:pPr>
              <w:spacing w:before="60" w:after="0"/>
              <w:rPr>
                <w:rFonts w:ascii="Times New Roman" w:eastAsia="Times New Roman" w:hAnsi="Times New Roman"/>
                <w:i/>
                <w:iCs/>
                <w:sz w:val="16"/>
                <w:szCs w:val="16"/>
                <w:lang w:eastAsia="fr-FR"/>
              </w:rPr>
            </w:pPr>
            <w:r w:rsidRPr="00E44DB1">
              <w:rPr>
                <w:rFonts w:ascii="Times New Roman" w:eastAsia="Times New Roman" w:hAnsi="Times New Roman"/>
                <w:i/>
                <w:iCs/>
                <w:sz w:val="16"/>
                <w:szCs w:val="16"/>
                <w:lang w:eastAsia="fr-FR"/>
              </w:rPr>
              <w:t>4. Je ne vois pas vraiment ce qu'un syndicat peut faire pour m'aider</w:t>
            </w:r>
          </w:p>
          <w:p w:rsidR="00E44DB1" w:rsidRDefault="00E44DB1" w:rsidP="00E44DB1">
            <w:pPr>
              <w:spacing w:before="60" w:after="0"/>
              <w:rPr>
                <w:rFonts w:ascii="Times New Roman" w:eastAsia="Times New Roman" w:hAnsi="Times New Roman"/>
                <w:i/>
                <w:iCs/>
                <w:sz w:val="16"/>
                <w:szCs w:val="16"/>
                <w:lang w:eastAsia="fr-FR"/>
              </w:rPr>
            </w:pPr>
            <w:r w:rsidRPr="00E44DB1">
              <w:rPr>
                <w:rFonts w:ascii="Times New Roman" w:eastAsia="Times New Roman" w:hAnsi="Times New Roman"/>
                <w:i/>
                <w:iCs/>
                <w:sz w:val="16"/>
                <w:szCs w:val="16"/>
                <w:lang w:eastAsia="fr-FR"/>
              </w:rPr>
              <w:t xml:space="preserve">5. On ne m'a jamais proposé d'adhérer </w:t>
            </w:r>
          </w:p>
          <w:p w:rsidR="00E44DB1" w:rsidRPr="00E44DB1" w:rsidRDefault="00E44DB1" w:rsidP="00E44DB1">
            <w:pPr>
              <w:spacing w:before="60" w:after="0"/>
              <w:rPr>
                <w:rFonts w:ascii="Times New Roman" w:eastAsia="Times New Roman" w:hAnsi="Times New Roman"/>
                <w:i/>
                <w:iCs/>
                <w:sz w:val="16"/>
                <w:szCs w:val="16"/>
                <w:lang w:eastAsia="fr-FR"/>
              </w:rPr>
            </w:pPr>
            <w:r w:rsidRPr="00E44DB1">
              <w:rPr>
                <w:rFonts w:ascii="Times New Roman" w:eastAsia="Times New Roman" w:hAnsi="Times New Roman"/>
                <w:i/>
                <w:iCs/>
                <w:sz w:val="16"/>
                <w:szCs w:val="16"/>
                <w:lang w:eastAsia="fr-FR"/>
              </w:rPr>
              <w:t>6. Je n'ai jamais envisagé d'adhérer</w:t>
            </w:r>
          </w:p>
          <w:p w:rsidR="00E44DB1" w:rsidRDefault="00E44DB1" w:rsidP="00E44DB1">
            <w:pPr>
              <w:spacing w:before="60" w:after="0"/>
              <w:rPr>
                <w:rFonts w:ascii="Times New Roman" w:eastAsia="Times New Roman" w:hAnsi="Times New Roman"/>
                <w:i/>
                <w:iCs/>
                <w:sz w:val="16"/>
                <w:szCs w:val="16"/>
                <w:lang w:eastAsia="fr-FR"/>
              </w:rPr>
            </w:pPr>
            <w:r w:rsidRPr="00E44DB1">
              <w:rPr>
                <w:rFonts w:ascii="Times New Roman" w:eastAsia="Times New Roman" w:hAnsi="Times New Roman"/>
                <w:i/>
                <w:iCs/>
                <w:sz w:val="16"/>
                <w:szCs w:val="16"/>
                <w:lang w:eastAsia="fr-FR"/>
              </w:rPr>
              <w:t xml:space="preserve">7. Je n'ai pas le temps </w:t>
            </w:r>
          </w:p>
          <w:p w:rsidR="00333407" w:rsidRDefault="00E44DB1" w:rsidP="00E44DB1">
            <w:pPr>
              <w:spacing w:before="60" w:after="0"/>
              <w:rPr>
                <w:rFonts w:ascii="Times New Roman" w:eastAsia="Times New Roman" w:hAnsi="Times New Roman"/>
                <w:i/>
                <w:iCs/>
                <w:sz w:val="16"/>
                <w:szCs w:val="16"/>
                <w:lang w:eastAsia="fr-FR"/>
              </w:rPr>
            </w:pPr>
            <w:r w:rsidRPr="00E44DB1">
              <w:rPr>
                <w:rFonts w:ascii="Times New Roman" w:eastAsia="Times New Roman" w:hAnsi="Times New Roman"/>
                <w:i/>
                <w:iCs/>
                <w:sz w:val="16"/>
                <w:szCs w:val="16"/>
                <w:lang w:eastAsia="fr-FR"/>
              </w:rPr>
              <w:t>8. Je ne m'intéresse pas aux affaires publiques</w:t>
            </w:r>
          </w:p>
          <w:p w:rsidR="00E44DB1" w:rsidRDefault="00E44DB1" w:rsidP="00E44DB1">
            <w:pPr>
              <w:spacing w:before="60"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9</w:t>
            </w:r>
            <w:r w:rsidR="007E651A">
              <w:rPr>
                <w:rFonts w:ascii="Times New Roman" w:eastAsia="Times New Roman" w:hAnsi="Times New Roman"/>
                <w:i/>
                <w:iCs/>
                <w:sz w:val="16"/>
                <w:szCs w:val="16"/>
                <w:lang w:eastAsia="fr-FR"/>
              </w:rPr>
              <w:t xml:space="preserve">. </w:t>
            </w:r>
            <w:r w:rsidRPr="00E44DB1">
              <w:rPr>
                <w:rFonts w:ascii="Times New Roman" w:eastAsia="Times New Roman" w:hAnsi="Times New Roman"/>
                <w:i/>
                <w:iCs/>
                <w:sz w:val="16"/>
                <w:szCs w:val="16"/>
                <w:lang w:eastAsia="fr-FR"/>
              </w:rPr>
              <w:t>Trop cher</w:t>
            </w:r>
          </w:p>
          <w:p w:rsidR="00E44DB1" w:rsidRDefault="00E44DB1" w:rsidP="00E44DB1">
            <w:pPr>
              <w:spacing w:before="60"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99</w:t>
            </w:r>
            <w:r w:rsidRPr="00E44DB1">
              <w:rPr>
                <w:rFonts w:ascii="Times New Roman" w:eastAsia="Times New Roman" w:hAnsi="Times New Roman"/>
                <w:i/>
                <w:iCs/>
                <w:sz w:val="16"/>
                <w:szCs w:val="16"/>
                <w:lang w:eastAsia="fr-FR"/>
              </w:rPr>
              <w:t>. Autre (PRECISER)</w:t>
            </w:r>
          </w:p>
          <w:p w:rsidR="00E44DB1" w:rsidRDefault="00E44DB1" w:rsidP="00E44DB1">
            <w:pPr>
              <w:spacing w:before="60" w:after="0"/>
              <w:jc w:val="center"/>
              <w:rPr>
                <w:rFonts w:ascii="Times New Roman" w:eastAsia="Times New Roman" w:hAnsi="Times New Roman"/>
                <w:i/>
                <w:iCs/>
                <w:sz w:val="16"/>
                <w:szCs w:val="16"/>
                <w:lang w:eastAsia="fr-FR"/>
              </w:rPr>
            </w:pPr>
            <w:r w:rsidRPr="00CB375B">
              <w:rPr>
                <w:rFonts w:ascii="Times New Roman" w:eastAsia="Times New Roman" w:hAnsi="Times New Roman"/>
                <w:sz w:val="20"/>
                <w:szCs w:val="20"/>
                <w:lang w:eastAsia="fr-FR"/>
              </w:rPr>
              <w:t>|__|</w:t>
            </w:r>
          </w:p>
          <w:p w:rsidR="00E44DB1" w:rsidRPr="00CB375B" w:rsidRDefault="00E44DB1" w:rsidP="00E44DB1">
            <w:pPr>
              <w:spacing w:before="60" w:after="0"/>
              <w:rPr>
                <w:rFonts w:ascii="Times New Roman" w:eastAsia="Times New Roman" w:hAnsi="Times New Roman"/>
                <w:i/>
                <w:iCs/>
                <w:sz w:val="16"/>
                <w:szCs w:val="16"/>
                <w:lang w:eastAsia="fr-FR"/>
              </w:rPr>
            </w:pPr>
          </w:p>
        </w:tc>
        <w:tc>
          <w:tcPr>
            <w:tcW w:w="1123" w:type="dxa"/>
            <w:shd w:val="clear" w:color="auto" w:fill="auto"/>
          </w:tcPr>
          <w:p w:rsidR="00333407" w:rsidRPr="00CB375B" w:rsidRDefault="00333407" w:rsidP="00333407">
            <w:pPr>
              <w:rPr>
                <w:rFonts w:ascii="Times New Roman" w:hAnsi="Times New Roman"/>
              </w:rPr>
            </w:pPr>
          </w:p>
        </w:tc>
      </w:tr>
      <w:tr w:rsidR="00FF6A14" w:rsidRPr="000A72C4" w:rsidTr="00C46CD7">
        <w:tc>
          <w:tcPr>
            <w:tcW w:w="10606" w:type="dxa"/>
            <w:gridSpan w:val="6"/>
            <w:shd w:val="clear" w:color="auto" w:fill="auto"/>
          </w:tcPr>
          <w:p w:rsidR="00FF6A14" w:rsidRPr="00FF6A14" w:rsidRDefault="00FF6A14" w:rsidP="00FF6A14">
            <w:pPr>
              <w:jc w:val="center"/>
              <w:rPr>
                <w:rFonts w:ascii="Times New Roman" w:hAnsi="Times New Roman"/>
                <w:i/>
                <w:sz w:val="24"/>
                <w:szCs w:val="24"/>
              </w:rPr>
            </w:pPr>
            <w:r w:rsidRPr="00FF6A14">
              <w:rPr>
                <w:rFonts w:ascii="Times New Roman" w:hAnsi="Times New Roman"/>
                <w:i/>
                <w:sz w:val="24"/>
                <w:szCs w:val="24"/>
              </w:rPr>
              <w:t>Formation dans le cadre de l'activité actuelle</w:t>
            </w:r>
          </w:p>
        </w:tc>
      </w:tr>
      <w:tr w:rsidR="00FF6A14" w:rsidRPr="000A72C4" w:rsidTr="007578FB">
        <w:tc>
          <w:tcPr>
            <w:tcW w:w="675" w:type="dxa"/>
            <w:shd w:val="clear" w:color="auto" w:fill="auto"/>
          </w:tcPr>
          <w:p w:rsidR="00FF6A14" w:rsidRDefault="00FF6A14" w:rsidP="00FF6A14">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E.39</w:t>
            </w:r>
          </w:p>
        </w:tc>
        <w:tc>
          <w:tcPr>
            <w:tcW w:w="4678" w:type="dxa"/>
            <w:shd w:val="clear" w:color="auto" w:fill="auto"/>
          </w:tcPr>
          <w:p w:rsidR="00FF6A14" w:rsidRPr="00CB375B" w:rsidRDefault="00FF6A14" w:rsidP="00FF6A14">
            <w:pPr>
              <w:spacing w:before="60" w:after="60"/>
              <w:rPr>
                <w:rFonts w:ascii="Times New Roman" w:hAnsi="Times New Roman"/>
                <w:b/>
                <w:sz w:val="18"/>
                <w:szCs w:val="18"/>
              </w:rPr>
            </w:pPr>
            <w:r w:rsidRPr="00CB375B">
              <w:rPr>
                <w:rFonts w:ascii="Times New Roman" w:hAnsi="Times New Roman"/>
                <w:b/>
                <w:sz w:val="18"/>
                <w:szCs w:val="18"/>
              </w:rPr>
              <w:t>Au cours des 12 derniers mois, avez-vous reçu une formation pour exercer votre activité actuelle ?</w:t>
            </w:r>
          </w:p>
          <w:p w:rsidR="00FF6A14" w:rsidRPr="00CB375B" w:rsidRDefault="008E4463" w:rsidP="00FF6A14">
            <w:pPr>
              <w:spacing w:after="60"/>
              <w:rPr>
                <w:rFonts w:ascii="Times New Roman" w:hAnsi="Times New Roman"/>
                <w:b/>
                <w:bCs/>
                <w:i/>
                <w:sz w:val="16"/>
                <w:szCs w:val="16"/>
              </w:rPr>
            </w:pPr>
            <w:r>
              <w:rPr>
                <w:rFonts w:ascii="Times New Roman" w:hAnsi="Times New Roman"/>
                <w:b/>
                <w:bCs/>
                <w:i/>
                <w:sz w:val="16"/>
                <w:szCs w:val="16"/>
              </w:rPr>
              <w:t>Cocher</w:t>
            </w:r>
            <w:r w:rsidR="00FF6A14" w:rsidRPr="00CB375B">
              <w:rPr>
                <w:rFonts w:ascii="Times New Roman" w:hAnsi="Times New Roman"/>
                <w:b/>
                <w:bCs/>
                <w:i/>
                <w:sz w:val="16"/>
                <w:szCs w:val="16"/>
              </w:rPr>
              <w:t xml:space="preserve">  le code correspondant à la déclaration de </w:t>
            </w:r>
            <w:r w:rsidR="00FF6A14">
              <w:rPr>
                <w:rFonts w:ascii="Times New Roman" w:hAnsi="Times New Roman"/>
                <w:b/>
                <w:bCs/>
                <w:i/>
                <w:sz w:val="16"/>
                <w:szCs w:val="16"/>
              </w:rPr>
              <w:t>l’enquêté(e)</w:t>
            </w:r>
            <w:r w:rsidR="00FF6A14" w:rsidRPr="00CB375B">
              <w:rPr>
                <w:rFonts w:ascii="Times New Roman" w:hAnsi="Times New Roman"/>
                <w:b/>
                <w:bCs/>
                <w:i/>
                <w:sz w:val="16"/>
                <w:szCs w:val="16"/>
              </w:rPr>
              <w:t xml:space="preserve"> puis l’inscrire dans le bac prévu à cet effet</w:t>
            </w:r>
          </w:p>
        </w:tc>
        <w:tc>
          <w:tcPr>
            <w:tcW w:w="4130" w:type="dxa"/>
            <w:gridSpan w:val="3"/>
            <w:shd w:val="clear" w:color="auto" w:fill="auto"/>
          </w:tcPr>
          <w:p w:rsidR="00FF6A14" w:rsidRPr="00CB375B" w:rsidRDefault="00FF6A14" w:rsidP="00FF6A14">
            <w:pPr>
              <w:spacing w:before="60"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1. Oui, actuellement en apprentissage/stage</w:t>
            </w:r>
            <w:r w:rsidRPr="00CB375B">
              <w:rPr>
                <w:rFonts w:ascii="Times New Roman" w:eastAsia="Times New Roman" w:hAnsi="Times New Roman"/>
                <w:i/>
                <w:iCs/>
                <w:sz w:val="16"/>
                <w:szCs w:val="16"/>
                <w:lang w:eastAsia="fr-FR"/>
              </w:rPr>
              <w:tab/>
            </w:r>
          </w:p>
          <w:p w:rsidR="00FF6A14" w:rsidRPr="00CB375B" w:rsidRDefault="00FF6A14" w:rsidP="00FF6A14">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2. Oui (hors stage ou apprentissage)</w:t>
            </w:r>
          </w:p>
          <w:p w:rsidR="00FF6A14" w:rsidRPr="00CB375B" w:rsidRDefault="00FF6A14" w:rsidP="00FF6A14">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3. Non</w:t>
            </w:r>
          </w:p>
          <w:p w:rsidR="00FF6A14" w:rsidRPr="00CB375B" w:rsidRDefault="00FF6A14" w:rsidP="00FF6A14">
            <w:pPr>
              <w:spacing w:after="60"/>
              <w:jc w:val="center"/>
              <w:rPr>
                <w:rFonts w:ascii="Times New Roman" w:eastAsia="Times New Roman" w:hAnsi="Times New Roman"/>
                <w:i/>
                <w:iCs/>
                <w:sz w:val="16"/>
                <w:szCs w:val="16"/>
                <w:lang w:eastAsia="fr-FR"/>
              </w:rPr>
            </w:pPr>
            <w:r w:rsidRPr="00CB375B">
              <w:rPr>
                <w:rFonts w:ascii="Times New Roman" w:eastAsia="Times New Roman" w:hAnsi="Times New Roman"/>
                <w:sz w:val="20"/>
                <w:szCs w:val="20"/>
                <w:lang w:eastAsia="fr-FR"/>
              </w:rPr>
              <w:t>|__|</w:t>
            </w:r>
          </w:p>
        </w:tc>
        <w:tc>
          <w:tcPr>
            <w:tcW w:w="1123" w:type="dxa"/>
            <w:shd w:val="clear" w:color="auto" w:fill="auto"/>
          </w:tcPr>
          <w:p w:rsidR="00611BDC" w:rsidRDefault="00611BDC" w:rsidP="00FF6A14">
            <w:pPr>
              <w:rPr>
                <w:rFonts w:ascii="Times New Roman" w:hAnsi="Times New Roman"/>
                <w:b/>
                <w:sz w:val="18"/>
                <w:szCs w:val="18"/>
              </w:rPr>
            </w:pPr>
            <w:r>
              <w:rPr>
                <w:rFonts w:ascii="Times New Roman" w:hAnsi="Times New Roman"/>
                <w:b/>
                <w:sz w:val="18"/>
                <w:szCs w:val="18"/>
              </w:rPr>
              <w:t>1</w:t>
            </w:r>
            <w:r w:rsidRPr="003669F6">
              <w:rPr>
                <w:rFonts w:ascii="Times New Roman" w:hAnsi="Times New Roman"/>
                <w:b/>
                <w:sz w:val="16"/>
                <w:szCs w:val="16"/>
              </w:rPr>
              <w:sym w:font="Wingdings" w:char="F0F0"/>
            </w:r>
            <w:r>
              <w:rPr>
                <w:rFonts w:ascii="Times New Roman" w:hAnsi="Times New Roman"/>
                <w:b/>
                <w:sz w:val="18"/>
                <w:szCs w:val="18"/>
              </w:rPr>
              <w:t xml:space="preserve">Fin Entretien </w:t>
            </w:r>
          </w:p>
          <w:p w:rsidR="00FF6A14" w:rsidRPr="00CB375B" w:rsidRDefault="00611BDC" w:rsidP="00FF6A14">
            <w:pPr>
              <w:rPr>
                <w:rFonts w:ascii="Times New Roman" w:hAnsi="Times New Roman"/>
              </w:rPr>
            </w:pPr>
            <w:r>
              <w:rPr>
                <w:rFonts w:ascii="Times New Roman" w:hAnsi="Times New Roman"/>
                <w:b/>
                <w:sz w:val="18"/>
                <w:szCs w:val="18"/>
              </w:rPr>
              <w:t>3</w:t>
            </w:r>
            <w:r w:rsidR="00FF6A14">
              <w:rPr>
                <w:rFonts w:ascii="Times New Roman" w:hAnsi="Times New Roman"/>
                <w:b/>
                <w:sz w:val="18"/>
                <w:szCs w:val="18"/>
              </w:rPr>
              <w:t xml:space="preserve"> </w:t>
            </w:r>
            <w:r w:rsidR="00FF6A14" w:rsidRPr="003669F6">
              <w:rPr>
                <w:rFonts w:ascii="Times New Roman" w:hAnsi="Times New Roman"/>
                <w:b/>
                <w:sz w:val="16"/>
                <w:szCs w:val="16"/>
              </w:rPr>
              <w:sym w:font="Wingdings" w:char="F0F0"/>
            </w:r>
            <w:r w:rsidR="00FF6A14">
              <w:rPr>
                <w:rFonts w:ascii="Times New Roman" w:hAnsi="Times New Roman"/>
                <w:b/>
                <w:sz w:val="16"/>
                <w:szCs w:val="16"/>
              </w:rPr>
              <w:t xml:space="preserve"> E.41</w:t>
            </w:r>
          </w:p>
        </w:tc>
      </w:tr>
      <w:tr w:rsidR="00FF6A14" w:rsidRPr="000A72C4" w:rsidTr="007578FB">
        <w:tc>
          <w:tcPr>
            <w:tcW w:w="675" w:type="dxa"/>
            <w:shd w:val="clear" w:color="auto" w:fill="auto"/>
          </w:tcPr>
          <w:p w:rsidR="00FF6A14" w:rsidRDefault="00FF6A14" w:rsidP="00FF6A14">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E.40</w:t>
            </w:r>
          </w:p>
        </w:tc>
        <w:tc>
          <w:tcPr>
            <w:tcW w:w="4678" w:type="dxa"/>
            <w:shd w:val="clear" w:color="auto" w:fill="auto"/>
          </w:tcPr>
          <w:p w:rsidR="00FF6A14" w:rsidRPr="00CB375B" w:rsidRDefault="00FF6A14" w:rsidP="00FF6A14">
            <w:pPr>
              <w:spacing w:before="60" w:after="120"/>
              <w:rPr>
                <w:rFonts w:ascii="Times New Roman" w:hAnsi="Times New Roman"/>
                <w:b/>
                <w:sz w:val="18"/>
                <w:szCs w:val="18"/>
              </w:rPr>
            </w:pPr>
            <w:r w:rsidRPr="00CB375B">
              <w:rPr>
                <w:rFonts w:ascii="Times New Roman" w:hAnsi="Times New Roman"/>
                <w:b/>
                <w:sz w:val="18"/>
                <w:szCs w:val="18"/>
              </w:rPr>
              <w:t>Quel était le domaine de la formation (choisir le domaine principal) ?</w:t>
            </w:r>
          </w:p>
          <w:p w:rsidR="00FF6A14" w:rsidRPr="00CB375B" w:rsidRDefault="008E4463" w:rsidP="00FF6A14">
            <w:pPr>
              <w:rPr>
                <w:rFonts w:ascii="Times New Roman" w:hAnsi="Times New Roman"/>
                <w:b/>
                <w:bCs/>
                <w:i/>
                <w:sz w:val="16"/>
                <w:szCs w:val="16"/>
              </w:rPr>
            </w:pPr>
            <w:r>
              <w:rPr>
                <w:rFonts w:ascii="Times New Roman" w:hAnsi="Times New Roman"/>
                <w:b/>
                <w:bCs/>
                <w:i/>
                <w:sz w:val="16"/>
                <w:szCs w:val="16"/>
              </w:rPr>
              <w:t>Cocher</w:t>
            </w:r>
            <w:r w:rsidR="00FF6A14" w:rsidRPr="00CB375B">
              <w:rPr>
                <w:rFonts w:ascii="Times New Roman" w:hAnsi="Times New Roman"/>
                <w:b/>
                <w:bCs/>
                <w:i/>
                <w:sz w:val="16"/>
                <w:szCs w:val="16"/>
              </w:rPr>
              <w:t xml:space="preserve">  le code correspondant à la déclaration de </w:t>
            </w:r>
            <w:r w:rsidR="00FF6A14">
              <w:rPr>
                <w:rFonts w:ascii="Times New Roman" w:hAnsi="Times New Roman"/>
                <w:b/>
                <w:bCs/>
                <w:i/>
                <w:sz w:val="16"/>
                <w:szCs w:val="16"/>
              </w:rPr>
              <w:t>l’enquêté(e)</w:t>
            </w:r>
            <w:r w:rsidR="00FF6A14" w:rsidRPr="00CB375B">
              <w:rPr>
                <w:rFonts w:ascii="Times New Roman" w:hAnsi="Times New Roman"/>
                <w:b/>
                <w:bCs/>
                <w:i/>
                <w:sz w:val="16"/>
                <w:szCs w:val="16"/>
              </w:rPr>
              <w:t xml:space="preserve"> puis l’inscrire dans le bac prévu à cet effet</w:t>
            </w:r>
          </w:p>
        </w:tc>
        <w:tc>
          <w:tcPr>
            <w:tcW w:w="4130" w:type="dxa"/>
            <w:gridSpan w:val="3"/>
            <w:shd w:val="clear" w:color="auto" w:fill="auto"/>
          </w:tcPr>
          <w:p w:rsidR="00FF6A14" w:rsidRPr="00CB375B" w:rsidRDefault="00FF6A14" w:rsidP="00FF6A14">
            <w:pPr>
              <w:spacing w:before="60"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1. Professionnel (amélioration des compétences dans votre propre domaine de spécialisation)</w:t>
            </w:r>
          </w:p>
          <w:p w:rsidR="00FF6A14" w:rsidRPr="00CB375B" w:rsidRDefault="00FF6A14" w:rsidP="00FF6A14">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2. Développement de l'entreprise/entreprenariat</w:t>
            </w:r>
          </w:p>
          <w:p w:rsidR="00FF6A14" w:rsidRPr="00CB375B" w:rsidRDefault="00FF6A14" w:rsidP="00FF6A14">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3. Langues étrangères</w:t>
            </w:r>
          </w:p>
          <w:p w:rsidR="00FF6A14" w:rsidRPr="00CB375B" w:rsidRDefault="00FF6A14" w:rsidP="00FF6A14">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4. Informatique</w:t>
            </w:r>
          </w:p>
          <w:p w:rsidR="00FF6A14" w:rsidRPr="00CB375B" w:rsidRDefault="00FF6A14" w:rsidP="00FF6A14">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5. Comptabilité</w:t>
            </w:r>
          </w:p>
          <w:p w:rsidR="00FF6A14" w:rsidRPr="00CB375B" w:rsidRDefault="00FF6A14" w:rsidP="00FF6A14">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6. Santé et sécurité</w:t>
            </w:r>
          </w:p>
          <w:p w:rsidR="00FF6A14" w:rsidRPr="00CB375B" w:rsidRDefault="00FF6A14" w:rsidP="00FF6A14">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7. Respect des procédures ou des règlements</w:t>
            </w:r>
          </w:p>
          <w:p w:rsidR="00FF6A14" w:rsidRPr="00CB375B" w:rsidRDefault="00FF6A14" w:rsidP="00FF6A14">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99</w:t>
            </w:r>
            <w:r w:rsidRPr="00CB375B">
              <w:rPr>
                <w:rFonts w:ascii="Times New Roman" w:eastAsia="Times New Roman" w:hAnsi="Times New Roman"/>
                <w:i/>
                <w:iCs/>
                <w:sz w:val="16"/>
                <w:szCs w:val="16"/>
                <w:lang w:eastAsia="fr-FR"/>
              </w:rPr>
              <w:t xml:space="preserve">. </w:t>
            </w:r>
            <w:r w:rsidRPr="008C7BD8">
              <w:rPr>
                <w:rFonts w:ascii="Times New Roman" w:eastAsia="Times New Roman" w:hAnsi="Times New Roman"/>
                <w:i/>
                <w:color w:val="000000"/>
                <w:sz w:val="14"/>
                <w:szCs w:val="14"/>
                <w:lang w:eastAsia="fr-FR"/>
              </w:rPr>
              <w:t>Autre (</w:t>
            </w:r>
            <w:r w:rsidRPr="008C7BD8">
              <w:rPr>
                <w:rFonts w:eastAsia="Times New Roman"/>
                <w:color w:val="000000"/>
                <w:sz w:val="14"/>
                <w:szCs w:val="14"/>
                <w:lang w:eastAsia="fr-FR"/>
              </w:rPr>
              <w:t>précisez</w:t>
            </w:r>
            <w:r w:rsidRPr="008C7BD8">
              <w:rPr>
                <w:rFonts w:ascii="Times New Roman" w:eastAsia="Times New Roman" w:hAnsi="Times New Roman"/>
                <w:i/>
                <w:color w:val="000000"/>
                <w:sz w:val="14"/>
                <w:szCs w:val="14"/>
                <w:lang w:eastAsia="fr-FR"/>
              </w:rPr>
              <w:t>)</w:t>
            </w:r>
            <w:r>
              <w:rPr>
                <w:rFonts w:ascii="Times New Roman" w:eastAsia="Times New Roman" w:hAnsi="Times New Roman"/>
                <w:i/>
                <w:color w:val="000000"/>
                <w:sz w:val="14"/>
                <w:szCs w:val="14"/>
                <w:lang w:eastAsia="fr-FR"/>
              </w:rPr>
              <w:t xml:space="preserve"> ______________________________</w:t>
            </w:r>
          </w:p>
          <w:p w:rsidR="00FF6A14" w:rsidRPr="00CB375B" w:rsidRDefault="00FF6A14" w:rsidP="00FF6A14">
            <w:pPr>
              <w:spacing w:after="60"/>
              <w:jc w:val="center"/>
              <w:rPr>
                <w:rFonts w:ascii="Times New Roman" w:eastAsia="Times New Roman" w:hAnsi="Times New Roman"/>
                <w:i/>
                <w:iCs/>
                <w:sz w:val="16"/>
                <w:szCs w:val="16"/>
                <w:lang w:eastAsia="fr-FR"/>
              </w:rPr>
            </w:pPr>
            <w:r w:rsidRPr="00CB375B">
              <w:rPr>
                <w:rFonts w:ascii="Times New Roman" w:eastAsia="Times New Roman" w:hAnsi="Times New Roman"/>
                <w:sz w:val="20"/>
                <w:szCs w:val="20"/>
                <w:lang w:eastAsia="fr-FR"/>
              </w:rPr>
              <w:t>|__|</w:t>
            </w:r>
          </w:p>
        </w:tc>
        <w:tc>
          <w:tcPr>
            <w:tcW w:w="1123" w:type="dxa"/>
            <w:shd w:val="clear" w:color="auto" w:fill="auto"/>
          </w:tcPr>
          <w:p w:rsidR="00FF6A14" w:rsidRPr="00CB375B" w:rsidRDefault="00FF6A14" w:rsidP="00FF6A14">
            <w:pPr>
              <w:rPr>
                <w:rFonts w:ascii="Times New Roman" w:hAnsi="Times New Roman"/>
              </w:rPr>
            </w:pPr>
          </w:p>
        </w:tc>
      </w:tr>
      <w:tr w:rsidR="00FF6A14" w:rsidRPr="000A72C4" w:rsidTr="00C46CD7">
        <w:tc>
          <w:tcPr>
            <w:tcW w:w="10606" w:type="dxa"/>
            <w:gridSpan w:val="6"/>
            <w:shd w:val="clear" w:color="auto" w:fill="auto"/>
          </w:tcPr>
          <w:p w:rsidR="00FF6A14" w:rsidRPr="00FF6A14" w:rsidRDefault="00FF6A14" w:rsidP="00FF6A14">
            <w:pPr>
              <w:jc w:val="center"/>
              <w:rPr>
                <w:rFonts w:ascii="Times New Roman" w:hAnsi="Times New Roman"/>
                <w:i/>
                <w:sz w:val="24"/>
                <w:szCs w:val="24"/>
              </w:rPr>
            </w:pPr>
            <w:r w:rsidRPr="00FF6A14">
              <w:rPr>
                <w:rFonts w:ascii="Times New Roman" w:hAnsi="Times New Roman"/>
                <w:i/>
                <w:sz w:val="24"/>
                <w:szCs w:val="24"/>
              </w:rPr>
              <w:t>La recherche d'emploi</w:t>
            </w:r>
          </w:p>
        </w:tc>
      </w:tr>
      <w:tr w:rsidR="00FF6A14" w:rsidRPr="000A72C4" w:rsidTr="007578FB">
        <w:tc>
          <w:tcPr>
            <w:tcW w:w="675" w:type="dxa"/>
            <w:shd w:val="clear" w:color="auto" w:fill="auto"/>
          </w:tcPr>
          <w:p w:rsidR="00FF6A14" w:rsidRDefault="00FF6A14" w:rsidP="00FF6A14">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E.41</w:t>
            </w:r>
          </w:p>
        </w:tc>
        <w:tc>
          <w:tcPr>
            <w:tcW w:w="4678" w:type="dxa"/>
            <w:shd w:val="clear" w:color="auto" w:fill="auto"/>
          </w:tcPr>
          <w:p w:rsidR="00FF6A14" w:rsidRPr="00CB375B" w:rsidRDefault="00FF6A14" w:rsidP="00FF6A14">
            <w:pPr>
              <w:spacing w:before="60"/>
              <w:rPr>
                <w:rFonts w:ascii="Times New Roman" w:hAnsi="Times New Roman"/>
                <w:b/>
                <w:sz w:val="18"/>
                <w:szCs w:val="18"/>
              </w:rPr>
            </w:pPr>
            <w:r w:rsidRPr="00CB375B">
              <w:rPr>
                <w:rFonts w:ascii="Times New Roman" w:hAnsi="Times New Roman"/>
                <w:b/>
                <w:sz w:val="18"/>
                <w:szCs w:val="18"/>
              </w:rPr>
              <w:t>Comment avez-vous obtenu votre emploi actuel ?</w:t>
            </w:r>
          </w:p>
          <w:p w:rsidR="00FF6A14" w:rsidRPr="00CB375B" w:rsidRDefault="008E4463" w:rsidP="00FF6A14">
            <w:pPr>
              <w:rPr>
                <w:rFonts w:ascii="Times New Roman" w:hAnsi="Times New Roman"/>
                <w:b/>
                <w:sz w:val="18"/>
                <w:szCs w:val="18"/>
              </w:rPr>
            </w:pPr>
            <w:r>
              <w:rPr>
                <w:rFonts w:ascii="Times New Roman" w:hAnsi="Times New Roman"/>
                <w:b/>
                <w:bCs/>
                <w:i/>
                <w:sz w:val="16"/>
                <w:szCs w:val="16"/>
              </w:rPr>
              <w:t>Cocher</w:t>
            </w:r>
            <w:r w:rsidR="00FF6A14" w:rsidRPr="00CB375B">
              <w:rPr>
                <w:rFonts w:ascii="Times New Roman" w:hAnsi="Times New Roman"/>
                <w:b/>
                <w:bCs/>
                <w:i/>
                <w:sz w:val="16"/>
                <w:szCs w:val="16"/>
              </w:rPr>
              <w:t xml:space="preserve">  le code correspondant à la déclaration de</w:t>
            </w:r>
            <w:r w:rsidR="003E38F1">
              <w:rPr>
                <w:rFonts w:ascii="Times New Roman" w:hAnsi="Times New Roman"/>
                <w:b/>
                <w:bCs/>
                <w:i/>
                <w:sz w:val="16"/>
                <w:szCs w:val="16"/>
              </w:rPr>
              <w:t xml:space="preserve"> </w:t>
            </w:r>
            <w:r w:rsidR="00FF6A14">
              <w:rPr>
                <w:rFonts w:ascii="Times New Roman" w:hAnsi="Times New Roman"/>
                <w:b/>
                <w:bCs/>
                <w:i/>
                <w:sz w:val="16"/>
                <w:szCs w:val="16"/>
              </w:rPr>
              <w:t>l’enquêté(e)</w:t>
            </w:r>
            <w:r w:rsidR="00FF6A14" w:rsidRPr="00CB375B">
              <w:rPr>
                <w:rFonts w:ascii="Times New Roman" w:hAnsi="Times New Roman"/>
                <w:b/>
                <w:bCs/>
                <w:i/>
                <w:sz w:val="16"/>
                <w:szCs w:val="16"/>
              </w:rPr>
              <w:t xml:space="preserve"> puis l’inscrire dans les bacs prévus à cet effet</w:t>
            </w:r>
          </w:p>
        </w:tc>
        <w:tc>
          <w:tcPr>
            <w:tcW w:w="4130" w:type="dxa"/>
            <w:gridSpan w:val="3"/>
            <w:shd w:val="clear" w:color="auto" w:fill="auto"/>
          </w:tcPr>
          <w:p w:rsidR="00FF6A14" w:rsidRPr="00CB375B" w:rsidRDefault="00FF6A14" w:rsidP="00FF6A14">
            <w:pPr>
              <w:spacing w:before="60" w:after="0"/>
              <w:ind w:left="720" w:hanging="72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01. Inscription dans une agence pour l’emploi</w:t>
            </w:r>
          </w:p>
          <w:p w:rsidR="00FF6A14" w:rsidRPr="00CB375B" w:rsidRDefault="00FF6A14" w:rsidP="00FF6A14">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 xml:space="preserve">02. Candidature </w:t>
            </w:r>
            <w:r>
              <w:rPr>
                <w:rFonts w:ascii="Times New Roman" w:eastAsia="Times New Roman" w:hAnsi="Times New Roman"/>
                <w:i/>
                <w:iCs/>
                <w:sz w:val="16"/>
                <w:szCs w:val="16"/>
                <w:lang w:eastAsia="fr-FR"/>
              </w:rPr>
              <w:t>à</w:t>
            </w:r>
            <w:r w:rsidRPr="00CB375B">
              <w:rPr>
                <w:rFonts w:ascii="Times New Roman" w:eastAsia="Times New Roman" w:hAnsi="Times New Roman"/>
                <w:i/>
                <w:iCs/>
                <w:sz w:val="16"/>
                <w:szCs w:val="16"/>
                <w:lang w:eastAsia="fr-FR"/>
              </w:rPr>
              <w:t xml:space="preserve"> une ou plusieurs annonces d’emploi(s)</w:t>
            </w:r>
          </w:p>
          <w:p w:rsidR="00FF6A14" w:rsidRPr="00CB375B" w:rsidRDefault="00FF6A14" w:rsidP="00FF6A14">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03. Candidature spontanée auprès d’usines, de fermes, de marchés, de magasins ou autres</w:t>
            </w:r>
          </w:p>
          <w:p w:rsidR="00FF6A14" w:rsidRPr="00CB375B" w:rsidRDefault="00FF6A14" w:rsidP="00FF6A14">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04. Participation à</w:t>
            </w:r>
            <w:r w:rsidRPr="00CB375B">
              <w:rPr>
                <w:rFonts w:ascii="Times New Roman" w:eastAsia="Times New Roman" w:hAnsi="Times New Roman"/>
                <w:i/>
                <w:iCs/>
                <w:sz w:val="16"/>
                <w:szCs w:val="16"/>
                <w:lang w:eastAsia="fr-FR"/>
              </w:rPr>
              <w:t xml:space="preserve"> un test ou un entretien d’embauche</w:t>
            </w:r>
          </w:p>
          <w:p w:rsidR="00FF6A14" w:rsidRDefault="00FF6A14" w:rsidP="00FF6A14">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 xml:space="preserve">05. Demande à des amis, de la famille, des collègues </w:t>
            </w:r>
          </w:p>
          <w:p w:rsidR="00FF6A14" w:rsidRPr="00CB375B" w:rsidRDefault="00FF6A14" w:rsidP="00FF6A14">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 xml:space="preserve">06.Attente dans la rue pour être recruté pour un travail informel </w:t>
            </w:r>
          </w:p>
          <w:p w:rsidR="00CA3ABD" w:rsidRDefault="00FF6A14" w:rsidP="00CA3ABD">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 xml:space="preserve">07. </w:t>
            </w:r>
            <w:r w:rsidR="00CA3ABD" w:rsidRPr="00CA3ABD">
              <w:rPr>
                <w:rFonts w:ascii="Times New Roman" w:eastAsia="Times New Roman" w:hAnsi="Times New Roman"/>
                <w:i/>
                <w:iCs/>
                <w:sz w:val="16"/>
                <w:szCs w:val="16"/>
                <w:lang w:eastAsia="fr-FR"/>
              </w:rPr>
              <w:t xml:space="preserve">Essayé d’obtenir une assistance </w:t>
            </w:r>
            <w:r w:rsidR="00CA3ABD">
              <w:rPr>
                <w:rFonts w:ascii="Times New Roman" w:eastAsia="Times New Roman" w:hAnsi="Times New Roman"/>
                <w:i/>
                <w:iCs/>
                <w:sz w:val="16"/>
                <w:szCs w:val="16"/>
                <w:lang w:eastAsia="fr-FR"/>
              </w:rPr>
              <w:t xml:space="preserve">financière afin de chercher du </w:t>
            </w:r>
            <w:r w:rsidR="00CA3ABD" w:rsidRPr="00CA3ABD">
              <w:rPr>
                <w:rFonts w:ascii="Times New Roman" w:eastAsia="Times New Roman" w:hAnsi="Times New Roman"/>
                <w:i/>
                <w:iCs/>
                <w:sz w:val="16"/>
                <w:szCs w:val="16"/>
                <w:lang w:eastAsia="fr-FR"/>
              </w:rPr>
              <w:t>travail ou de créer  ma propre entreprise</w:t>
            </w:r>
          </w:p>
          <w:p w:rsidR="00FF6A14" w:rsidRPr="00CB375B" w:rsidRDefault="00FF6A14" w:rsidP="00FF6A14">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08</w:t>
            </w:r>
            <w:r w:rsidRPr="00CB375B">
              <w:rPr>
                <w:rFonts w:ascii="Times New Roman" w:eastAsia="Times New Roman" w:hAnsi="Times New Roman"/>
                <w:i/>
                <w:iCs/>
                <w:sz w:val="16"/>
                <w:szCs w:val="16"/>
                <w:lang w:eastAsia="fr-FR"/>
              </w:rPr>
              <w:t xml:space="preserve">. </w:t>
            </w:r>
            <w:r>
              <w:rPr>
                <w:rFonts w:ascii="Times New Roman" w:eastAsia="Times New Roman" w:hAnsi="Times New Roman"/>
                <w:i/>
                <w:iCs/>
                <w:sz w:val="16"/>
                <w:szCs w:val="16"/>
                <w:lang w:eastAsia="fr-FR"/>
              </w:rPr>
              <w:t>Acqui</w:t>
            </w:r>
            <w:r w:rsidRPr="00CB375B">
              <w:rPr>
                <w:rFonts w:ascii="Times New Roman" w:eastAsia="Times New Roman" w:hAnsi="Times New Roman"/>
                <w:i/>
                <w:iCs/>
                <w:sz w:val="16"/>
                <w:szCs w:val="16"/>
                <w:lang w:eastAsia="fr-FR"/>
              </w:rPr>
              <w:t>s</w:t>
            </w:r>
            <w:r>
              <w:rPr>
                <w:rFonts w:ascii="Times New Roman" w:eastAsia="Times New Roman" w:hAnsi="Times New Roman"/>
                <w:i/>
                <w:iCs/>
                <w:sz w:val="16"/>
                <w:szCs w:val="16"/>
                <w:lang w:eastAsia="fr-FR"/>
              </w:rPr>
              <w:t>ition de terrain/bâtiment/machines/</w:t>
            </w:r>
            <w:r w:rsidRPr="00CB375B">
              <w:rPr>
                <w:rFonts w:ascii="Times New Roman" w:eastAsia="Times New Roman" w:hAnsi="Times New Roman"/>
                <w:i/>
                <w:iCs/>
                <w:sz w:val="16"/>
                <w:szCs w:val="16"/>
                <w:lang w:eastAsia="fr-FR"/>
              </w:rPr>
              <w:t>matériel pour créer ma propre entreprise ou ferme</w:t>
            </w:r>
          </w:p>
          <w:p w:rsidR="00FF6A14" w:rsidRDefault="00FF6A14" w:rsidP="00CA3ABD">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 xml:space="preserve">09. </w:t>
            </w:r>
            <w:r w:rsidR="00CA3ABD" w:rsidRPr="00CA3ABD">
              <w:rPr>
                <w:rFonts w:ascii="Times New Roman" w:eastAsia="Times New Roman" w:hAnsi="Times New Roman"/>
                <w:i/>
                <w:iCs/>
                <w:sz w:val="16"/>
                <w:szCs w:val="16"/>
                <w:lang w:eastAsia="fr-FR"/>
              </w:rPr>
              <w:t>Essayé d’obtenir un permis ou</w:t>
            </w:r>
            <w:r w:rsidR="00CA3ABD">
              <w:rPr>
                <w:rFonts w:ascii="Times New Roman" w:eastAsia="Times New Roman" w:hAnsi="Times New Roman"/>
                <w:i/>
                <w:iCs/>
                <w:sz w:val="16"/>
                <w:szCs w:val="16"/>
                <w:lang w:eastAsia="fr-FR"/>
              </w:rPr>
              <w:t xml:space="preserve"> une licence pour commencer ma </w:t>
            </w:r>
            <w:r w:rsidR="00CA3ABD" w:rsidRPr="00CA3ABD">
              <w:rPr>
                <w:rFonts w:ascii="Times New Roman" w:eastAsia="Times New Roman" w:hAnsi="Times New Roman"/>
                <w:i/>
                <w:iCs/>
                <w:sz w:val="16"/>
                <w:szCs w:val="16"/>
                <w:lang w:eastAsia="fr-FR"/>
              </w:rPr>
              <w:t xml:space="preserve">propre entreprise </w:t>
            </w:r>
          </w:p>
          <w:p w:rsidR="00CA3ABD" w:rsidRPr="00CB375B" w:rsidRDefault="00CA3ABD" w:rsidP="00CA3ABD">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 xml:space="preserve">10 </w:t>
            </w:r>
            <w:r w:rsidRPr="00CA3ABD">
              <w:rPr>
                <w:rFonts w:ascii="Times New Roman" w:eastAsia="Times New Roman" w:hAnsi="Times New Roman"/>
                <w:i/>
                <w:iCs/>
                <w:sz w:val="16"/>
                <w:szCs w:val="16"/>
                <w:lang w:eastAsia="fr-FR"/>
              </w:rPr>
              <w:t>A rejoint l’établissement familial</w:t>
            </w:r>
          </w:p>
          <w:p w:rsidR="00FF6A14" w:rsidRPr="00B56AC2" w:rsidRDefault="00FF6A14" w:rsidP="00FF6A14">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99</w:t>
            </w:r>
            <w:r w:rsidRPr="00CB375B">
              <w:rPr>
                <w:rFonts w:ascii="Times New Roman" w:eastAsia="Times New Roman" w:hAnsi="Times New Roman"/>
                <w:i/>
                <w:iCs/>
                <w:sz w:val="16"/>
                <w:szCs w:val="16"/>
                <w:lang w:eastAsia="fr-FR"/>
              </w:rPr>
              <w:t xml:space="preserve">. </w:t>
            </w:r>
            <w:r w:rsidRPr="008C7BD8">
              <w:rPr>
                <w:rFonts w:ascii="Times New Roman" w:eastAsia="Times New Roman" w:hAnsi="Times New Roman"/>
                <w:i/>
                <w:color w:val="000000"/>
                <w:sz w:val="14"/>
                <w:szCs w:val="14"/>
                <w:lang w:eastAsia="fr-FR"/>
              </w:rPr>
              <w:t>Autre (</w:t>
            </w:r>
            <w:r w:rsidRPr="008C7BD8">
              <w:rPr>
                <w:rFonts w:eastAsia="Times New Roman"/>
                <w:color w:val="000000"/>
                <w:sz w:val="14"/>
                <w:szCs w:val="14"/>
                <w:lang w:eastAsia="fr-FR"/>
              </w:rPr>
              <w:t>précisez</w:t>
            </w:r>
            <w:r w:rsidRPr="008C7BD8">
              <w:rPr>
                <w:rFonts w:ascii="Times New Roman" w:eastAsia="Times New Roman" w:hAnsi="Times New Roman"/>
                <w:i/>
                <w:color w:val="000000"/>
                <w:sz w:val="14"/>
                <w:szCs w:val="14"/>
                <w:lang w:eastAsia="fr-FR"/>
              </w:rPr>
              <w:t>)</w:t>
            </w:r>
            <w:r>
              <w:rPr>
                <w:rFonts w:ascii="Times New Roman" w:eastAsia="Times New Roman" w:hAnsi="Times New Roman"/>
                <w:i/>
                <w:color w:val="000000"/>
                <w:sz w:val="14"/>
                <w:szCs w:val="14"/>
                <w:lang w:eastAsia="fr-FR"/>
              </w:rPr>
              <w:t xml:space="preserve"> ______________________________________</w:t>
            </w:r>
          </w:p>
          <w:p w:rsidR="00FF6A14" w:rsidRPr="00CB375B" w:rsidRDefault="00FF6A14" w:rsidP="00FF6A14">
            <w:pPr>
              <w:tabs>
                <w:tab w:val="left" w:pos="507"/>
              </w:tabs>
              <w:spacing w:before="60" w:after="60"/>
              <w:jc w:val="center"/>
              <w:rPr>
                <w:rFonts w:ascii="Times New Roman" w:hAnsi="Times New Roman"/>
              </w:rPr>
            </w:pPr>
            <w:r w:rsidRPr="00CB375B">
              <w:rPr>
                <w:rFonts w:ascii="Times New Roman" w:eastAsia="Times New Roman" w:hAnsi="Times New Roman"/>
                <w:sz w:val="20"/>
                <w:szCs w:val="20"/>
                <w:lang w:eastAsia="fr-FR"/>
              </w:rPr>
              <w:t>|__|__|</w:t>
            </w:r>
          </w:p>
        </w:tc>
        <w:tc>
          <w:tcPr>
            <w:tcW w:w="1123" w:type="dxa"/>
            <w:shd w:val="clear" w:color="auto" w:fill="auto"/>
          </w:tcPr>
          <w:p w:rsidR="00FF6A14" w:rsidRPr="00CB375B" w:rsidRDefault="00FF6A14" w:rsidP="00FF6A14">
            <w:pPr>
              <w:rPr>
                <w:rFonts w:ascii="Times New Roman" w:hAnsi="Times New Roman"/>
              </w:rPr>
            </w:pPr>
          </w:p>
        </w:tc>
      </w:tr>
      <w:tr w:rsidR="00CA3ABD" w:rsidRPr="000A72C4" w:rsidTr="007578FB">
        <w:tc>
          <w:tcPr>
            <w:tcW w:w="675" w:type="dxa"/>
            <w:shd w:val="clear" w:color="auto" w:fill="auto"/>
          </w:tcPr>
          <w:p w:rsidR="00CA3ABD" w:rsidRDefault="00CA3ABD" w:rsidP="00CA3ABD">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E.42</w:t>
            </w:r>
          </w:p>
        </w:tc>
        <w:tc>
          <w:tcPr>
            <w:tcW w:w="4678" w:type="dxa"/>
            <w:shd w:val="clear" w:color="auto" w:fill="auto"/>
          </w:tcPr>
          <w:p w:rsidR="00CA3ABD" w:rsidRPr="00CB375B" w:rsidRDefault="00CA3ABD" w:rsidP="00CA3ABD">
            <w:pPr>
              <w:spacing w:before="60" w:after="120"/>
              <w:rPr>
                <w:rFonts w:ascii="Times New Roman" w:hAnsi="Times New Roman"/>
                <w:b/>
                <w:sz w:val="18"/>
                <w:szCs w:val="18"/>
              </w:rPr>
            </w:pPr>
            <w:r w:rsidRPr="00CB375B">
              <w:rPr>
                <w:rFonts w:ascii="Times New Roman" w:hAnsi="Times New Roman"/>
                <w:b/>
                <w:sz w:val="18"/>
                <w:szCs w:val="18"/>
              </w:rPr>
              <w:t xml:space="preserve">Quel type d’assistance avez-vous  reçu de la part des </w:t>
            </w:r>
            <w:r w:rsidR="00D95A05">
              <w:rPr>
                <w:rFonts w:ascii="Times New Roman" w:hAnsi="Times New Roman"/>
                <w:b/>
                <w:sz w:val="18"/>
                <w:szCs w:val="18"/>
              </w:rPr>
              <w:lastRenderedPageBreak/>
              <w:t>agen</w:t>
            </w:r>
            <w:r w:rsidR="00D95A05" w:rsidRPr="00CB375B">
              <w:rPr>
                <w:rFonts w:ascii="Times New Roman" w:hAnsi="Times New Roman"/>
                <w:b/>
                <w:sz w:val="18"/>
                <w:szCs w:val="18"/>
              </w:rPr>
              <w:t xml:space="preserve">ces </w:t>
            </w:r>
            <w:r w:rsidRPr="00CB375B">
              <w:rPr>
                <w:rFonts w:ascii="Times New Roman" w:hAnsi="Times New Roman"/>
                <w:b/>
                <w:sz w:val="18"/>
                <w:szCs w:val="18"/>
              </w:rPr>
              <w:t>de l'emploi ?</w:t>
            </w:r>
          </w:p>
          <w:p w:rsidR="00CA3ABD" w:rsidRPr="00CB375B" w:rsidRDefault="008E4463" w:rsidP="00CA3ABD">
            <w:pPr>
              <w:ind w:left="34" w:hanging="34"/>
              <w:rPr>
                <w:rFonts w:ascii="Times New Roman" w:hAnsi="Times New Roman"/>
                <w:b/>
                <w:bCs/>
                <w:i/>
                <w:sz w:val="16"/>
                <w:szCs w:val="16"/>
              </w:rPr>
            </w:pPr>
            <w:r>
              <w:rPr>
                <w:rFonts w:ascii="Times New Roman" w:hAnsi="Times New Roman"/>
                <w:b/>
                <w:bCs/>
                <w:i/>
                <w:sz w:val="16"/>
                <w:szCs w:val="16"/>
              </w:rPr>
              <w:t>Cocher</w:t>
            </w:r>
            <w:r w:rsidR="00CA3ABD" w:rsidRPr="00CB375B">
              <w:rPr>
                <w:rFonts w:ascii="Times New Roman" w:hAnsi="Times New Roman"/>
                <w:b/>
                <w:bCs/>
                <w:i/>
                <w:sz w:val="16"/>
                <w:szCs w:val="16"/>
              </w:rPr>
              <w:t xml:space="preserve">  le code correspondant à la déclaration de </w:t>
            </w:r>
            <w:r w:rsidR="00CA3ABD">
              <w:rPr>
                <w:rFonts w:ascii="Times New Roman" w:hAnsi="Times New Roman"/>
                <w:b/>
                <w:bCs/>
                <w:i/>
                <w:sz w:val="16"/>
                <w:szCs w:val="16"/>
              </w:rPr>
              <w:t>l’enquêté(e)</w:t>
            </w:r>
            <w:r w:rsidR="00CA3ABD" w:rsidRPr="00CB375B">
              <w:rPr>
                <w:rFonts w:ascii="Times New Roman" w:hAnsi="Times New Roman"/>
                <w:b/>
                <w:bCs/>
                <w:i/>
                <w:sz w:val="16"/>
                <w:szCs w:val="16"/>
              </w:rPr>
              <w:t xml:space="preserve"> puis l’inscrire dans le bac prévu à cet effet</w:t>
            </w:r>
          </w:p>
        </w:tc>
        <w:tc>
          <w:tcPr>
            <w:tcW w:w="4130" w:type="dxa"/>
            <w:gridSpan w:val="3"/>
            <w:shd w:val="clear" w:color="auto" w:fill="auto"/>
          </w:tcPr>
          <w:p w:rsidR="00CA3ABD" w:rsidRPr="00CB375B" w:rsidRDefault="00CA3ABD" w:rsidP="00CA3ABD">
            <w:pPr>
              <w:spacing w:before="60" w:after="0"/>
              <w:ind w:left="720" w:hanging="72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lastRenderedPageBreak/>
              <w:t>1. Aucun</w:t>
            </w:r>
          </w:p>
          <w:p w:rsidR="00CA3ABD" w:rsidRPr="00CB375B" w:rsidRDefault="00CA3ABD" w:rsidP="00CA3ABD">
            <w:pPr>
              <w:spacing w:after="0"/>
              <w:ind w:left="720" w:hanging="72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2. Des conseils sur la manière de</w:t>
            </w:r>
            <w:r>
              <w:rPr>
                <w:rFonts w:ascii="Times New Roman" w:eastAsia="Times New Roman" w:hAnsi="Times New Roman"/>
                <w:i/>
                <w:iCs/>
                <w:sz w:val="16"/>
                <w:szCs w:val="16"/>
                <w:lang w:eastAsia="fr-FR"/>
              </w:rPr>
              <w:t xml:space="preserve"> c</w:t>
            </w:r>
            <w:r w:rsidRPr="00CB375B">
              <w:rPr>
                <w:rFonts w:ascii="Times New Roman" w:eastAsia="Times New Roman" w:hAnsi="Times New Roman"/>
                <w:i/>
                <w:iCs/>
                <w:sz w:val="16"/>
                <w:szCs w:val="16"/>
                <w:lang w:eastAsia="fr-FR"/>
              </w:rPr>
              <w:t>hercher un emploi</w:t>
            </w:r>
          </w:p>
          <w:p w:rsidR="00CA3ABD" w:rsidRPr="00CB375B" w:rsidRDefault="00CA3ABD" w:rsidP="00CA3ABD">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lastRenderedPageBreak/>
              <w:t>3. Des informations sur des postes vacants</w:t>
            </w:r>
          </w:p>
          <w:p w:rsidR="00CA3ABD" w:rsidRPr="00CB375B" w:rsidRDefault="00CA3ABD" w:rsidP="00CA3ABD">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4. Des conseils sur les possibilités en matière d'études et de formation</w:t>
            </w:r>
          </w:p>
          <w:p w:rsidR="00CA3ABD" w:rsidRPr="00CB375B" w:rsidRDefault="00CA3ABD" w:rsidP="00CA3ABD">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5. Placement dans des programmes d'études ou de formation</w:t>
            </w:r>
          </w:p>
          <w:p w:rsidR="00CA3ABD" w:rsidRPr="00CB375B" w:rsidRDefault="00CA3ABD" w:rsidP="00CA3ABD">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 xml:space="preserve">99. </w:t>
            </w:r>
            <w:r w:rsidRPr="008C7BD8">
              <w:rPr>
                <w:rFonts w:ascii="Times New Roman" w:eastAsia="Times New Roman" w:hAnsi="Times New Roman"/>
                <w:i/>
                <w:color w:val="000000"/>
                <w:sz w:val="14"/>
                <w:szCs w:val="14"/>
                <w:lang w:eastAsia="fr-FR"/>
              </w:rPr>
              <w:t>Autre (</w:t>
            </w:r>
            <w:r w:rsidRPr="008C7BD8">
              <w:rPr>
                <w:rFonts w:eastAsia="Times New Roman"/>
                <w:color w:val="000000"/>
                <w:sz w:val="14"/>
                <w:szCs w:val="14"/>
                <w:lang w:eastAsia="fr-FR"/>
              </w:rPr>
              <w:t>précisez</w:t>
            </w:r>
            <w:r w:rsidRPr="008C7BD8">
              <w:rPr>
                <w:rFonts w:ascii="Times New Roman" w:eastAsia="Times New Roman" w:hAnsi="Times New Roman"/>
                <w:i/>
                <w:color w:val="000000"/>
                <w:sz w:val="14"/>
                <w:szCs w:val="14"/>
                <w:lang w:eastAsia="fr-FR"/>
              </w:rPr>
              <w:t>)</w:t>
            </w:r>
            <w:r>
              <w:rPr>
                <w:rFonts w:ascii="Times New Roman" w:eastAsia="Times New Roman" w:hAnsi="Times New Roman"/>
                <w:i/>
                <w:color w:val="000000"/>
                <w:sz w:val="14"/>
                <w:szCs w:val="14"/>
                <w:lang w:eastAsia="fr-FR"/>
              </w:rPr>
              <w:t xml:space="preserve"> ______________________</w:t>
            </w:r>
            <w:r>
              <w:rPr>
                <w:rFonts w:ascii="Times New Roman" w:eastAsia="Times New Roman" w:hAnsi="Times New Roman"/>
                <w:i/>
                <w:iCs/>
                <w:sz w:val="16"/>
                <w:szCs w:val="16"/>
                <w:lang w:eastAsia="fr-FR"/>
              </w:rPr>
              <w:t>_____________</w:t>
            </w:r>
          </w:p>
          <w:p w:rsidR="00CA3ABD" w:rsidRDefault="00CA3ABD" w:rsidP="00CA3ABD">
            <w:pPr>
              <w:tabs>
                <w:tab w:val="left" w:pos="2971"/>
              </w:tabs>
              <w:spacing w:after="60"/>
              <w:ind w:left="720" w:hanging="720"/>
              <w:jc w:val="center"/>
              <w:rPr>
                <w:rFonts w:ascii="Times New Roman" w:eastAsia="Times New Roman" w:hAnsi="Times New Roman"/>
                <w:sz w:val="20"/>
                <w:szCs w:val="20"/>
                <w:lang w:eastAsia="fr-FR"/>
              </w:rPr>
            </w:pPr>
          </w:p>
          <w:p w:rsidR="00CA3ABD" w:rsidRPr="00CB375B" w:rsidRDefault="00CA3ABD" w:rsidP="00CA3ABD">
            <w:pPr>
              <w:tabs>
                <w:tab w:val="left" w:pos="2971"/>
              </w:tabs>
              <w:spacing w:after="60"/>
              <w:ind w:left="720" w:hanging="720"/>
              <w:jc w:val="center"/>
              <w:rPr>
                <w:rFonts w:ascii="Times New Roman" w:eastAsia="Times New Roman" w:hAnsi="Times New Roman"/>
                <w:sz w:val="20"/>
                <w:szCs w:val="20"/>
                <w:lang w:eastAsia="fr-FR"/>
              </w:rPr>
            </w:pPr>
            <w:r w:rsidRPr="00CB375B">
              <w:rPr>
                <w:rFonts w:ascii="Times New Roman" w:eastAsia="Times New Roman" w:hAnsi="Times New Roman"/>
                <w:sz w:val="20"/>
                <w:szCs w:val="20"/>
                <w:lang w:eastAsia="fr-FR"/>
              </w:rPr>
              <w:t>|__|</w:t>
            </w:r>
            <w:r w:rsidR="008E4463" w:rsidRPr="00CB375B">
              <w:rPr>
                <w:rFonts w:ascii="Times New Roman" w:eastAsia="Times New Roman" w:hAnsi="Times New Roman"/>
                <w:sz w:val="20"/>
                <w:szCs w:val="20"/>
                <w:lang w:eastAsia="fr-FR"/>
              </w:rPr>
              <w:t>|__|</w:t>
            </w:r>
          </w:p>
        </w:tc>
        <w:tc>
          <w:tcPr>
            <w:tcW w:w="1123" w:type="dxa"/>
            <w:shd w:val="clear" w:color="auto" w:fill="auto"/>
          </w:tcPr>
          <w:p w:rsidR="00CA3ABD" w:rsidRPr="00CB375B" w:rsidRDefault="00CA3ABD" w:rsidP="00CA3ABD">
            <w:pPr>
              <w:rPr>
                <w:rFonts w:ascii="Times New Roman" w:hAnsi="Times New Roman"/>
              </w:rPr>
            </w:pPr>
          </w:p>
        </w:tc>
      </w:tr>
      <w:tr w:rsidR="00CA3ABD" w:rsidRPr="000A72C4" w:rsidTr="007578FB">
        <w:tc>
          <w:tcPr>
            <w:tcW w:w="675" w:type="dxa"/>
            <w:shd w:val="clear" w:color="auto" w:fill="auto"/>
          </w:tcPr>
          <w:p w:rsidR="00CA3ABD" w:rsidRDefault="00CA3ABD" w:rsidP="00CA3ABD">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lastRenderedPageBreak/>
              <w:t>E.43</w:t>
            </w:r>
          </w:p>
        </w:tc>
        <w:tc>
          <w:tcPr>
            <w:tcW w:w="4678" w:type="dxa"/>
            <w:shd w:val="clear" w:color="auto" w:fill="auto"/>
          </w:tcPr>
          <w:p w:rsidR="00CA3ABD" w:rsidRPr="00CB375B" w:rsidRDefault="00CA3ABD" w:rsidP="00CA3ABD">
            <w:pPr>
              <w:spacing w:before="60" w:after="120"/>
              <w:rPr>
                <w:rFonts w:ascii="Times New Roman" w:hAnsi="Times New Roman"/>
                <w:b/>
                <w:sz w:val="18"/>
                <w:szCs w:val="18"/>
              </w:rPr>
            </w:pPr>
            <w:r w:rsidRPr="00CB375B">
              <w:rPr>
                <w:rFonts w:ascii="Times New Roman" w:hAnsi="Times New Roman"/>
                <w:b/>
                <w:sz w:val="18"/>
                <w:szCs w:val="18"/>
              </w:rPr>
              <w:t xml:space="preserve">Combien de temps avez-vous été disponible et </w:t>
            </w:r>
            <w:r>
              <w:rPr>
                <w:rFonts w:ascii="Times New Roman" w:hAnsi="Times New Roman"/>
                <w:b/>
                <w:sz w:val="18"/>
                <w:szCs w:val="18"/>
              </w:rPr>
              <w:t>avez-vous</w:t>
            </w:r>
            <w:r w:rsidRPr="00CB375B">
              <w:rPr>
                <w:rFonts w:ascii="Times New Roman" w:hAnsi="Times New Roman"/>
                <w:b/>
                <w:sz w:val="18"/>
                <w:szCs w:val="18"/>
              </w:rPr>
              <w:t xml:space="preserve"> recherché un emploi avant de trouver votre emploi actuel (ou établi votre entreprise actuelle)?</w:t>
            </w:r>
          </w:p>
          <w:p w:rsidR="00CA3ABD" w:rsidRPr="00CB375B" w:rsidRDefault="008E4463" w:rsidP="00CA3ABD">
            <w:pPr>
              <w:spacing w:after="60"/>
              <w:rPr>
                <w:rFonts w:ascii="Times New Roman" w:hAnsi="Times New Roman"/>
                <w:b/>
                <w:bCs/>
                <w:i/>
                <w:sz w:val="16"/>
                <w:szCs w:val="16"/>
              </w:rPr>
            </w:pPr>
            <w:r>
              <w:rPr>
                <w:rFonts w:ascii="Times New Roman" w:hAnsi="Times New Roman"/>
                <w:b/>
                <w:bCs/>
                <w:i/>
                <w:sz w:val="16"/>
                <w:szCs w:val="16"/>
              </w:rPr>
              <w:t>Cocher</w:t>
            </w:r>
            <w:r w:rsidR="00CA3ABD" w:rsidRPr="00CB375B">
              <w:rPr>
                <w:rFonts w:ascii="Times New Roman" w:hAnsi="Times New Roman"/>
                <w:b/>
                <w:bCs/>
                <w:i/>
                <w:sz w:val="16"/>
                <w:szCs w:val="16"/>
              </w:rPr>
              <w:t xml:space="preserve">  le code correspondant à la déclaration de </w:t>
            </w:r>
            <w:r w:rsidR="00CA3ABD">
              <w:rPr>
                <w:rFonts w:ascii="Times New Roman" w:hAnsi="Times New Roman"/>
                <w:b/>
                <w:bCs/>
                <w:i/>
                <w:sz w:val="16"/>
                <w:szCs w:val="16"/>
              </w:rPr>
              <w:t>l’enquêté(e)</w:t>
            </w:r>
            <w:r w:rsidR="00CA3ABD" w:rsidRPr="00CB375B">
              <w:rPr>
                <w:rFonts w:ascii="Times New Roman" w:hAnsi="Times New Roman"/>
                <w:b/>
                <w:bCs/>
                <w:i/>
                <w:sz w:val="16"/>
                <w:szCs w:val="16"/>
              </w:rPr>
              <w:t xml:space="preserve"> puis l’inscrire dans le bac prévu à cet effet</w:t>
            </w:r>
          </w:p>
        </w:tc>
        <w:tc>
          <w:tcPr>
            <w:tcW w:w="4130" w:type="dxa"/>
            <w:gridSpan w:val="3"/>
            <w:shd w:val="clear" w:color="auto" w:fill="auto"/>
          </w:tcPr>
          <w:p w:rsidR="00CA3ABD" w:rsidRPr="00CB375B" w:rsidRDefault="00CA3ABD" w:rsidP="00CA3ABD">
            <w:pPr>
              <w:spacing w:after="0"/>
              <w:ind w:left="720" w:hanging="72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1. Moins d’une semaine</w:t>
            </w:r>
          </w:p>
          <w:p w:rsidR="00CA3ABD" w:rsidRPr="00CB375B" w:rsidRDefault="00CA3ABD" w:rsidP="00CA3ABD">
            <w:pPr>
              <w:spacing w:after="0"/>
              <w:ind w:left="720" w:hanging="72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2. Une semaine à moins d’un mois</w:t>
            </w:r>
          </w:p>
          <w:p w:rsidR="00CA3ABD" w:rsidRPr="00CB375B" w:rsidRDefault="00CA3ABD" w:rsidP="00CA3ABD">
            <w:pPr>
              <w:spacing w:after="0"/>
              <w:ind w:left="720" w:hanging="72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3. Un mois à moins de trois mois</w:t>
            </w:r>
          </w:p>
          <w:p w:rsidR="00CA3ABD" w:rsidRPr="00CB375B" w:rsidRDefault="00CA3ABD" w:rsidP="00CA3ABD">
            <w:pPr>
              <w:tabs>
                <w:tab w:val="left" w:pos="2971"/>
              </w:tabs>
              <w:spacing w:after="0"/>
              <w:ind w:left="720" w:hanging="720"/>
              <w:rPr>
                <w:rFonts w:ascii="Times New Roman" w:eastAsia="Times New Roman" w:hAnsi="Times New Roman"/>
                <w:sz w:val="20"/>
                <w:szCs w:val="20"/>
                <w:lang w:eastAsia="fr-FR"/>
              </w:rPr>
            </w:pPr>
            <w:r w:rsidRPr="00CB375B">
              <w:rPr>
                <w:rFonts w:ascii="Times New Roman" w:eastAsia="Times New Roman" w:hAnsi="Times New Roman"/>
                <w:i/>
                <w:iCs/>
                <w:sz w:val="16"/>
                <w:szCs w:val="16"/>
                <w:lang w:eastAsia="fr-FR"/>
              </w:rPr>
              <w:t>4. De trois à moins de six mois</w:t>
            </w:r>
          </w:p>
          <w:p w:rsidR="00CA3ABD" w:rsidRPr="00CB375B" w:rsidRDefault="00CA3ABD" w:rsidP="00CA3ABD">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5. De 6 mois à moins d’un an</w:t>
            </w:r>
          </w:p>
          <w:p w:rsidR="00CA3ABD" w:rsidRDefault="00CA3ABD" w:rsidP="00CA3ABD">
            <w:pPr>
              <w:spacing w:after="0"/>
              <w:ind w:left="720" w:hanging="72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 xml:space="preserve">6. </w:t>
            </w:r>
            <w:r w:rsidRPr="00CA3ABD">
              <w:rPr>
                <w:rFonts w:ascii="Times New Roman" w:eastAsia="Times New Roman" w:hAnsi="Times New Roman"/>
                <w:i/>
                <w:iCs/>
                <w:sz w:val="16"/>
                <w:szCs w:val="16"/>
                <w:lang w:eastAsia="fr-FR"/>
              </w:rPr>
              <w:t>1 année à moins de 2 ans</w:t>
            </w:r>
          </w:p>
          <w:p w:rsidR="00CA3ABD" w:rsidRDefault="00CA3ABD" w:rsidP="00CA3ABD">
            <w:pPr>
              <w:spacing w:after="0"/>
              <w:ind w:left="720" w:hanging="72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 xml:space="preserve">7. </w:t>
            </w:r>
            <w:r w:rsidRPr="00CA3ABD">
              <w:rPr>
                <w:rFonts w:ascii="Times New Roman" w:eastAsia="Times New Roman" w:hAnsi="Times New Roman"/>
                <w:i/>
                <w:iCs/>
                <w:sz w:val="16"/>
                <w:szCs w:val="16"/>
                <w:lang w:eastAsia="fr-FR"/>
              </w:rPr>
              <w:t xml:space="preserve">2 ans ou plus </w:t>
            </w:r>
          </w:p>
          <w:p w:rsidR="00CA3ABD" w:rsidRPr="00CB375B" w:rsidRDefault="00CA3ABD" w:rsidP="00CA3ABD">
            <w:pPr>
              <w:spacing w:after="0"/>
              <w:ind w:left="720" w:hanging="720"/>
              <w:rPr>
                <w:rFonts w:ascii="Times New Roman" w:eastAsia="Times New Roman" w:hAnsi="Times New Roman"/>
                <w:i/>
                <w:iCs/>
                <w:sz w:val="16"/>
                <w:szCs w:val="16"/>
                <w:lang w:eastAsia="fr-FR"/>
              </w:rPr>
            </w:pPr>
          </w:p>
          <w:p w:rsidR="00CA3ABD" w:rsidRPr="00CB375B" w:rsidRDefault="00CA3ABD" w:rsidP="00CA3ABD">
            <w:pPr>
              <w:tabs>
                <w:tab w:val="left" w:pos="507"/>
              </w:tabs>
              <w:spacing w:after="60"/>
              <w:jc w:val="center"/>
              <w:rPr>
                <w:rFonts w:ascii="Times New Roman" w:hAnsi="Times New Roman"/>
              </w:rPr>
            </w:pPr>
            <w:r w:rsidRPr="00CB375B">
              <w:rPr>
                <w:rFonts w:ascii="Times New Roman" w:eastAsia="Times New Roman" w:hAnsi="Times New Roman"/>
                <w:sz w:val="20"/>
                <w:szCs w:val="20"/>
                <w:lang w:eastAsia="fr-FR"/>
              </w:rPr>
              <w:t>|__|</w:t>
            </w:r>
          </w:p>
        </w:tc>
        <w:tc>
          <w:tcPr>
            <w:tcW w:w="1123" w:type="dxa"/>
            <w:shd w:val="clear" w:color="auto" w:fill="auto"/>
          </w:tcPr>
          <w:p w:rsidR="00CA3ABD" w:rsidRPr="00CB375B" w:rsidRDefault="00CA3ABD" w:rsidP="00CA3ABD">
            <w:pPr>
              <w:rPr>
                <w:rFonts w:ascii="Times New Roman" w:hAnsi="Times New Roman"/>
              </w:rPr>
            </w:pPr>
          </w:p>
        </w:tc>
      </w:tr>
      <w:tr w:rsidR="00CA3ABD" w:rsidRPr="000A72C4" w:rsidTr="007578FB">
        <w:tc>
          <w:tcPr>
            <w:tcW w:w="675" w:type="dxa"/>
            <w:shd w:val="clear" w:color="auto" w:fill="auto"/>
          </w:tcPr>
          <w:p w:rsidR="00CA3ABD" w:rsidRDefault="00750202" w:rsidP="00CA3ABD">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E.44</w:t>
            </w:r>
          </w:p>
        </w:tc>
        <w:tc>
          <w:tcPr>
            <w:tcW w:w="4678" w:type="dxa"/>
            <w:shd w:val="clear" w:color="auto" w:fill="auto"/>
          </w:tcPr>
          <w:p w:rsidR="00CA3ABD" w:rsidRPr="00CB375B" w:rsidRDefault="00CA3ABD" w:rsidP="00CA3ABD">
            <w:pPr>
              <w:spacing w:before="60" w:after="60"/>
              <w:rPr>
                <w:rFonts w:ascii="Times New Roman" w:hAnsi="Times New Roman"/>
                <w:b/>
                <w:sz w:val="18"/>
                <w:szCs w:val="18"/>
              </w:rPr>
            </w:pPr>
            <w:r w:rsidRPr="00CB375B">
              <w:rPr>
                <w:rFonts w:ascii="Times New Roman" w:hAnsi="Times New Roman"/>
                <w:b/>
                <w:sz w:val="18"/>
                <w:szCs w:val="18"/>
              </w:rPr>
              <w:t>Avez-vous déjà refusé une proposition d'emploi ?</w:t>
            </w:r>
          </w:p>
          <w:p w:rsidR="00CA3ABD" w:rsidRPr="00CB375B" w:rsidRDefault="008E4463" w:rsidP="00CA3ABD">
            <w:pPr>
              <w:spacing w:after="60"/>
              <w:rPr>
                <w:rFonts w:ascii="Times New Roman" w:hAnsi="Times New Roman"/>
                <w:b/>
                <w:bCs/>
                <w:i/>
                <w:sz w:val="16"/>
                <w:szCs w:val="16"/>
              </w:rPr>
            </w:pPr>
            <w:r>
              <w:rPr>
                <w:rFonts w:ascii="Times New Roman" w:hAnsi="Times New Roman"/>
                <w:b/>
                <w:bCs/>
                <w:i/>
                <w:sz w:val="16"/>
                <w:szCs w:val="16"/>
              </w:rPr>
              <w:t>Cocher</w:t>
            </w:r>
            <w:r w:rsidR="00CA3ABD" w:rsidRPr="00CB375B">
              <w:rPr>
                <w:rFonts w:ascii="Times New Roman" w:hAnsi="Times New Roman"/>
                <w:b/>
                <w:bCs/>
                <w:i/>
                <w:sz w:val="16"/>
                <w:szCs w:val="16"/>
              </w:rPr>
              <w:t xml:space="preserve">  le code correspondant à la déclaration de </w:t>
            </w:r>
            <w:r w:rsidR="00CA3ABD">
              <w:rPr>
                <w:rFonts w:ascii="Times New Roman" w:hAnsi="Times New Roman"/>
                <w:b/>
                <w:bCs/>
                <w:i/>
                <w:sz w:val="16"/>
                <w:szCs w:val="16"/>
              </w:rPr>
              <w:t>l’enquêté(e)</w:t>
            </w:r>
            <w:r w:rsidR="00CA3ABD" w:rsidRPr="00CB375B">
              <w:rPr>
                <w:rFonts w:ascii="Times New Roman" w:hAnsi="Times New Roman"/>
                <w:b/>
                <w:bCs/>
                <w:i/>
                <w:sz w:val="16"/>
                <w:szCs w:val="16"/>
              </w:rPr>
              <w:t xml:space="preserve"> puis l’inscrire dans le bac prévu à cet effet</w:t>
            </w:r>
          </w:p>
        </w:tc>
        <w:tc>
          <w:tcPr>
            <w:tcW w:w="4130" w:type="dxa"/>
            <w:gridSpan w:val="3"/>
            <w:shd w:val="clear" w:color="auto" w:fill="auto"/>
          </w:tcPr>
          <w:p w:rsidR="00CA3ABD" w:rsidRPr="00CB375B" w:rsidRDefault="00CA3ABD" w:rsidP="00CA3ABD">
            <w:pPr>
              <w:spacing w:before="60" w:after="0"/>
              <w:ind w:left="720" w:hanging="72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1. Oui</w:t>
            </w:r>
          </w:p>
          <w:p w:rsidR="00CA3ABD" w:rsidRDefault="00CA3ABD" w:rsidP="00CA3ABD">
            <w:pPr>
              <w:tabs>
                <w:tab w:val="left" w:pos="2971"/>
              </w:tabs>
              <w:spacing w:after="0"/>
              <w:ind w:left="720" w:hanging="72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2. Non</w:t>
            </w:r>
          </w:p>
          <w:p w:rsidR="00CA3ABD" w:rsidRDefault="00CA3ABD" w:rsidP="00CA3ABD">
            <w:pPr>
              <w:tabs>
                <w:tab w:val="left" w:pos="2971"/>
              </w:tabs>
              <w:spacing w:after="0"/>
              <w:ind w:left="720" w:hanging="720"/>
              <w:rPr>
                <w:rFonts w:ascii="Times New Roman" w:eastAsia="Times New Roman" w:hAnsi="Times New Roman"/>
                <w:i/>
                <w:iCs/>
                <w:sz w:val="16"/>
                <w:szCs w:val="16"/>
                <w:lang w:eastAsia="fr-FR"/>
              </w:rPr>
            </w:pPr>
          </w:p>
          <w:p w:rsidR="00CA3ABD" w:rsidRPr="00CB375B" w:rsidRDefault="00CA3ABD" w:rsidP="00CA3ABD">
            <w:pPr>
              <w:tabs>
                <w:tab w:val="left" w:pos="2971"/>
              </w:tabs>
              <w:spacing w:after="0"/>
              <w:ind w:left="720" w:hanging="720"/>
              <w:rPr>
                <w:rFonts w:ascii="Times New Roman" w:eastAsia="Times New Roman" w:hAnsi="Times New Roman"/>
                <w:sz w:val="20"/>
                <w:szCs w:val="20"/>
                <w:lang w:eastAsia="fr-FR"/>
              </w:rPr>
            </w:pPr>
          </w:p>
          <w:p w:rsidR="00CA3ABD" w:rsidRPr="00CB375B" w:rsidRDefault="00CA3ABD" w:rsidP="00CA3ABD">
            <w:pPr>
              <w:spacing w:after="60"/>
              <w:jc w:val="center"/>
              <w:rPr>
                <w:rFonts w:ascii="Times New Roman" w:hAnsi="Times New Roman"/>
              </w:rPr>
            </w:pPr>
            <w:r w:rsidRPr="00CB375B">
              <w:rPr>
                <w:rFonts w:ascii="Times New Roman" w:eastAsia="Times New Roman" w:hAnsi="Times New Roman"/>
                <w:sz w:val="20"/>
                <w:szCs w:val="20"/>
                <w:lang w:eastAsia="fr-FR"/>
              </w:rPr>
              <w:t>|__|</w:t>
            </w:r>
          </w:p>
        </w:tc>
        <w:tc>
          <w:tcPr>
            <w:tcW w:w="1123" w:type="dxa"/>
            <w:shd w:val="clear" w:color="auto" w:fill="auto"/>
          </w:tcPr>
          <w:p w:rsidR="00CA3ABD" w:rsidRPr="00CB375B" w:rsidRDefault="001306DB" w:rsidP="00CA3ABD">
            <w:pPr>
              <w:rPr>
                <w:rFonts w:ascii="Times New Roman" w:hAnsi="Times New Roman"/>
              </w:rPr>
            </w:pPr>
            <w:r>
              <w:rPr>
                <w:rFonts w:ascii="Times New Roman" w:hAnsi="Times New Roman"/>
                <w:b/>
                <w:sz w:val="18"/>
                <w:szCs w:val="18"/>
              </w:rPr>
              <w:t>2</w:t>
            </w:r>
            <w:r w:rsidR="00CA3ABD">
              <w:rPr>
                <w:rFonts w:ascii="Times New Roman" w:hAnsi="Times New Roman"/>
                <w:b/>
                <w:sz w:val="18"/>
                <w:szCs w:val="18"/>
              </w:rPr>
              <w:t xml:space="preserve"> </w:t>
            </w:r>
            <w:r w:rsidR="00CA3ABD" w:rsidRPr="003669F6">
              <w:rPr>
                <w:rFonts w:ascii="Times New Roman" w:hAnsi="Times New Roman"/>
                <w:b/>
                <w:sz w:val="16"/>
                <w:szCs w:val="16"/>
              </w:rPr>
              <w:sym w:font="Wingdings" w:char="F0F0"/>
            </w:r>
            <w:r w:rsidR="00CA3ABD">
              <w:rPr>
                <w:rFonts w:ascii="Times New Roman" w:hAnsi="Times New Roman"/>
                <w:b/>
                <w:sz w:val="16"/>
                <w:szCs w:val="16"/>
              </w:rPr>
              <w:t xml:space="preserve"> E.46</w:t>
            </w:r>
          </w:p>
        </w:tc>
      </w:tr>
      <w:tr w:rsidR="00CA3ABD" w:rsidRPr="000A72C4" w:rsidTr="007578FB">
        <w:tc>
          <w:tcPr>
            <w:tcW w:w="675" w:type="dxa"/>
            <w:shd w:val="clear" w:color="auto" w:fill="auto"/>
          </w:tcPr>
          <w:p w:rsidR="00CA3ABD" w:rsidRDefault="00750202" w:rsidP="00CA3ABD">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E.45</w:t>
            </w:r>
          </w:p>
        </w:tc>
        <w:tc>
          <w:tcPr>
            <w:tcW w:w="4678" w:type="dxa"/>
            <w:shd w:val="clear" w:color="auto" w:fill="auto"/>
          </w:tcPr>
          <w:p w:rsidR="00CA3ABD" w:rsidRPr="00CB375B" w:rsidRDefault="00CA3ABD" w:rsidP="00CA3ABD">
            <w:pPr>
              <w:spacing w:before="60"/>
              <w:rPr>
                <w:rFonts w:ascii="Times New Roman" w:hAnsi="Times New Roman"/>
                <w:b/>
                <w:sz w:val="18"/>
                <w:szCs w:val="18"/>
              </w:rPr>
            </w:pPr>
            <w:r w:rsidRPr="00CB375B">
              <w:rPr>
                <w:rFonts w:ascii="Times New Roman" w:hAnsi="Times New Roman"/>
                <w:b/>
                <w:sz w:val="18"/>
                <w:szCs w:val="18"/>
              </w:rPr>
              <w:t>Pourquoi avez-vous refusé cette proposition d’emploi?</w:t>
            </w:r>
          </w:p>
          <w:p w:rsidR="00CA3ABD" w:rsidRPr="00CB375B" w:rsidRDefault="008E4463" w:rsidP="00CA3ABD">
            <w:pPr>
              <w:rPr>
                <w:rFonts w:ascii="Times New Roman" w:eastAsia="Times New Roman" w:hAnsi="Times New Roman"/>
                <w:b/>
                <w:i/>
                <w:color w:val="000000"/>
                <w:sz w:val="18"/>
                <w:szCs w:val="18"/>
                <w:lang w:eastAsia="fr-FR"/>
              </w:rPr>
            </w:pPr>
            <w:r>
              <w:rPr>
                <w:rFonts w:ascii="Times New Roman" w:hAnsi="Times New Roman"/>
                <w:b/>
                <w:bCs/>
                <w:i/>
                <w:sz w:val="16"/>
                <w:szCs w:val="16"/>
              </w:rPr>
              <w:t>Cocher</w:t>
            </w:r>
            <w:r w:rsidR="00CA3ABD" w:rsidRPr="00CB375B">
              <w:rPr>
                <w:rFonts w:ascii="Times New Roman" w:hAnsi="Times New Roman"/>
                <w:b/>
                <w:bCs/>
                <w:i/>
                <w:sz w:val="16"/>
                <w:szCs w:val="16"/>
              </w:rPr>
              <w:t xml:space="preserve">  le code correspondant </w:t>
            </w:r>
            <w:r w:rsidR="00CA3ABD" w:rsidRPr="00CB375B">
              <w:rPr>
                <w:rFonts w:ascii="Times New Roman" w:eastAsia="Times New Roman" w:hAnsi="Times New Roman"/>
                <w:b/>
                <w:i/>
                <w:color w:val="000000"/>
                <w:sz w:val="18"/>
                <w:szCs w:val="18"/>
                <w:lang w:eastAsia="fr-FR"/>
              </w:rPr>
              <w:t xml:space="preserve">à la raison principale évoquée par </w:t>
            </w:r>
            <w:r w:rsidR="00CA3ABD">
              <w:rPr>
                <w:rFonts w:ascii="Times New Roman" w:hAnsi="Times New Roman"/>
                <w:b/>
                <w:bCs/>
                <w:i/>
                <w:sz w:val="16"/>
                <w:szCs w:val="16"/>
              </w:rPr>
              <w:t>l’enquêté(e)</w:t>
            </w:r>
            <w:r w:rsidR="00CA3ABD" w:rsidRPr="00CB375B">
              <w:rPr>
                <w:rFonts w:ascii="Times New Roman" w:hAnsi="Times New Roman"/>
                <w:b/>
                <w:bCs/>
                <w:i/>
                <w:sz w:val="16"/>
                <w:szCs w:val="16"/>
              </w:rPr>
              <w:t xml:space="preserve"> puis l’inscrire dans les bacs prévus à cet effet</w:t>
            </w:r>
          </w:p>
        </w:tc>
        <w:tc>
          <w:tcPr>
            <w:tcW w:w="4130" w:type="dxa"/>
            <w:gridSpan w:val="3"/>
            <w:shd w:val="clear" w:color="auto" w:fill="auto"/>
          </w:tcPr>
          <w:p w:rsidR="00CA3ABD" w:rsidRPr="00CB375B" w:rsidRDefault="00CA3ABD" w:rsidP="00CA3ABD">
            <w:pPr>
              <w:spacing w:before="60"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01. Le salaire proposé était trop bas</w:t>
            </w:r>
          </w:p>
          <w:p w:rsidR="00CA3ABD" w:rsidRPr="00CB375B" w:rsidRDefault="00CA3ABD" w:rsidP="00CA3ABD">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 xml:space="preserve">02. Le travail </w:t>
            </w:r>
            <w:r>
              <w:rPr>
                <w:rFonts w:ascii="Times New Roman" w:eastAsia="Times New Roman" w:hAnsi="Times New Roman"/>
                <w:i/>
                <w:iCs/>
                <w:sz w:val="16"/>
                <w:szCs w:val="16"/>
                <w:lang w:eastAsia="fr-FR"/>
              </w:rPr>
              <w:t>n'était pas intéressant</w:t>
            </w:r>
          </w:p>
          <w:p w:rsidR="00CA3ABD" w:rsidRPr="00CB375B" w:rsidRDefault="00CA3ABD" w:rsidP="00CA3ABD">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 xml:space="preserve">03. Le lieu </w:t>
            </w:r>
            <w:r>
              <w:rPr>
                <w:rFonts w:ascii="Times New Roman" w:eastAsia="Times New Roman" w:hAnsi="Times New Roman"/>
                <w:i/>
                <w:iCs/>
                <w:sz w:val="16"/>
                <w:szCs w:val="16"/>
                <w:lang w:eastAsia="fr-FR"/>
              </w:rPr>
              <w:t>de travail n'était pas pratique</w:t>
            </w:r>
          </w:p>
          <w:p w:rsidR="00CA3ABD" w:rsidRPr="00CB375B" w:rsidRDefault="00CA3ABD" w:rsidP="00CA3ABD">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04. Le travail ne correspondait pas à mon niveau de qualification</w:t>
            </w:r>
          </w:p>
          <w:p w:rsidR="00CA3ABD" w:rsidRPr="00CB375B" w:rsidRDefault="00CA3ABD" w:rsidP="00CA3ABD">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05. Le no</w:t>
            </w:r>
            <w:r>
              <w:rPr>
                <w:rFonts w:ascii="Times New Roman" w:eastAsia="Times New Roman" w:hAnsi="Times New Roman"/>
                <w:i/>
                <w:iCs/>
                <w:sz w:val="16"/>
                <w:szCs w:val="16"/>
                <w:lang w:eastAsia="fr-FR"/>
              </w:rPr>
              <w:t>mbre d'heures était insuffisant</w:t>
            </w:r>
          </w:p>
          <w:p w:rsidR="00CA3ABD" w:rsidRPr="00CB375B" w:rsidRDefault="00CA3ABD" w:rsidP="00CA3ABD">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 xml:space="preserve">06. Le nombre d'heures était trop élevé </w:t>
            </w:r>
          </w:p>
          <w:p w:rsidR="00CA3ABD" w:rsidRPr="00CB375B" w:rsidRDefault="00CA3ABD" w:rsidP="00CA3ABD">
            <w:pPr>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07. Ma famille n’approuvait pas cette offre d’emploi</w:t>
            </w:r>
          </w:p>
          <w:p w:rsidR="00CA3ABD" w:rsidRPr="00CB375B" w:rsidRDefault="00CA3ABD" w:rsidP="00CA3ABD">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08</w:t>
            </w:r>
            <w:r w:rsidRPr="00CB375B">
              <w:rPr>
                <w:rFonts w:ascii="Times New Roman" w:eastAsia="Times New Roman" w:hAnsi="Times New Roman"/>
                <w:i/>
                <w:iCs/>
                <w:sz w:val="16"/>
                <w:szCs w:val="16"/>
                <w:lang w:eastAsia="fr-FR"/>
              </w:rPr>
              <w:t>. J’étais en attente d'une proposition plus intéressante</w:t>
            </w:r>
          </w:p>
          <w:p w:rsidR="00CA3ABD" w:rsidRDefault="00CA3ABD" w:rsidP="00750202">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09</w:t>
            </w:r>
            <w:r w:rsidRPr="00CB375B">
              <w:rPr>
                <w:rFonts w:ascii="Times New Roman" w:eastAsia="Times New Roman" w:hAnsi="Times New Roman"/>
                <w:i/>
                <w:iCs/>
                <w:sz w:val="16"/>
                <w:szCs w:val="16"/>
                <w:lang w:eastAsia="fr-FR"/>
              </w:rPr>
              <w:t xml:space="preserve">. </w:t>
            </w:r>
            <w:r w:rsidR="00750202" w:rsidRPr="00750202">
              <w:rPr>
                <w:rFonts w:ascii="Times New Roman" w:eastAsia="Times New Roman" w:hAnsi="Times New Roman"/>
                <w:i/>
                <w:iCs/>
                <w:sz w:val="16"/>
                <w:szCs w:val="16"/>
                <w:lang w:eastAsia="fr-FR"/>
              </w:rPr>
              <w:t xml:space="preserve">Aucune durée proposée pour </w:t>
            </w:r>
            <w:r w:rsidR="00750202">
              <w:rPr>
                <w:rFonts w:ascii="Times New Roman" w:eastAsia="Times New Roman" w:hAnsi="Times New Roman"/>
                <w:i/>
                <w:iCs/>
                <w:sz w:val="16"/>
                <w:szCs w:val="16"/>
                <w:lang w:eastAsia="fr-FR"/>
              </w:rPr>
              <w:t xml:space="preserve">le contrat ou durée du contrat </w:t>
            </w:r>
            <w:r w:rsidR="00750202" w:rsidRPr="00750202">
              <w:rPr>
                <w:rFonts w:ascii="Times New Roman" w:eastAsia="Times New Roman" w:hAnsi="Times New Roman"/>
                <w:i/>
                <w:iCs/>
                <w:sz w:val="16"/>
                <w:szCs w:val="16"/>
                <w:lang w:eastAsia="fr-FR"/>
              </w:rPr>
              <w:t>trop courte</w:t>
            </w:r>
          </w:p>
          <w:p w:rsidR="00CA3ABD" w:rsidRDefault="00CA3ABD" w:rsidP="00CA3ABD">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1</w:t>
            </w:r>
            <w:r w:rsidR="00750202">
              <w:rPr>
                <w:rFonts w:ascii="Times New Roman" w:eastAsia="Times New Roman" w:hAnsi="Times New Roman"/>
                <w:i/>
                <w:iCs/>
                <w:sz w:val="16"/>
                <w:szCs w:val="16"/>
                <w:lang w:eastAsia="fr-FR"/>
              </w:rPr>
              <w:t>0</w:t>
            </w:r>
            <w:r w:rsidRPr="00CB375B">
              <w:rPr>
                <w:rFonts w:ascii="Times New Roman" w:eastAsia="Times New Roman" w:hAnsi="Times New Roman"/>
                <w:i/>
                <w:iCs/>
                <w:sz w:val="16"/>
                <w:szCs w:val="16"/>
                <w:lang w:eastAsia="fr-FR"/>
              </w:rPr>
              <w:t>. Aucune possibilité de promotion</w:t>
            </w:r>
          </w:p>
          <w:p w:rsidR="00750202" w:rsidRDefault="00750202" w:rsidP="00CA3ABD">
            <w:pPr>
              <w:spacing w:after="0"/>
              <w:rPr>
                <w:rFonts w:ascii="Times New Roman" w:eastAsia="Times New Roman" w:hAnsi="Times New Roman"/>
                <w:i/>
                <w:iCs/>
                <w:sz w:val="16"/>
                <w:szCs w:val="16"/>
                <w:lang w:eastAsia="fr-FR"/>
              </w:rPr>
            </w:pPr>
          </w:p>
          <w:p w:rsidR="00750202" w:rsidRDefault="00750202" w:rsidP="00750202">
            <w:pPr>
              <w:spacing w:after="0"/>
              <w:jc w:val="center"/>
              <w:rPr>
                <w:rFonts w:ascii="Times New Roman" w:eastAsia="Times New Roman" w:hAnsi="Times New Roman"/>
                <w:i/>
                <w:iCs/>
                <w:sz w:val="16"/>
                <w:szCs w:val="16"/>
                <w:lang w:eastAsia="fr-FR"/>
              </w:rPr>
            </w:pPr>
            <w:r w:rsidRPr="00CB375B">
              <w:rPr>
                <w:rFonts w:ascii="Times New Roman" w:eastAsia="Times New Roman" w:hAnsi="Times New Roman"/>
                <w:sz w:val="20"/>
                <w:szCs w:val="20"/>
                <w:lang w:eastAsia="fr-FR"/>
              </w:rPr>
              <w:t>|__|</w:t>
            </w:r>
          </w:p>
          <w:p w:rsidR="00CA3ABD" w:rsidRPr="00CB375B" w:rsidRDefault="00CA3ABD" w:rsidP="00CA3ABD">
            <w:pPr>
              <w:tabs>
                <w:tab w:val="left" w:pos="507"/>
              </w:tabs>
              <w:spacing w:after="60"/>
              <w:jc w:val="center"/>
              <w:rPr>
                <w:rFonts w:ascii="Times New Roman" w:hAnsi="Times New Roman"/>
              </w:rPr>
            </w:pPr>
          </w:p>
        </w:tc>
        <w:tc>
          <w:tcPr>
            <w:tcW w:w="1123" w:type="dxa"/>
            <w:shd w:val="clear" w:color="auto" w:fill="auto"/>
          </w:tcPr>
          <w:p w:rsidR="00CA3ABD" w:rsidRPr="00CB375B" w:rsidRDefault="00CA3ABD" w:rsidP="00CA3ABD">
            <w:pPr>
              <w:rPr>
                <w:rFonts w:ascii="Times New Roman" w:hAnsi="Times New Roman"/>
              </w:rPr>
            </w:pPr>
          </w:p>
        </w:tc>
      </w:tr>
      <w:tr w:rsidR="00750202" w:rsidRPr="000A72C4" w:rsidTr="007578FB">
        <w:tc>
          <w:tcPr>
            <w:tcW w:w="675" w:type="dxa"/>
            <w:shd w:val="clear" w:color="auto" w:fill="auto"/>
          </w:tcPr>
          <w:p w:rsidR="00750202" w:rsidRDefault="00BF2F56" w:rsidP="00750202">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E.46a</w:t>
            </w:r>
          </w:p>
        </w:tc>
        <w:tc>
          <w:tcPr>
            <w:tcW w:w="4678" w:type="dxa"/>
            <w:shd w:val="clear" w:color="auto" w:fill="auto"/>
          </w:tcPr>
          <w:p w:rsidR="00750202" w:rsidRPr="00CB375B" w:rsidRDefault="00750202" w:rsidP="00750202">
            <w:pPr>
              <w:spacing w:before="60"/>
              <w:rPr>
                <w:rFonts w:ascii="Times New Roman" w:hAnsi="Times New Roman"/>
                <w:b/>
                <w:sz w:val="18"/>
                <w:szCs w:val="18"/>
              </w:rPr>
            </w:pPr>
            <w:r w:rsidRPr="00CB375B">
              <w:rPr>
                <w:rFonts w:ascii="Times New Roman" w:hAnsi="Times New Roman"/>
                <w:b/>
                <w:sz w:val="18"/>
                <w:szCs w:val="18"/>
              </w:rPr>
              <w:t>Y avait-il un seuil de salaire mensuel en dessous duquel vous-auriez  refusé un emploi ?</w:t>
            </w:r>
          </w:p>
          <w:p w:rsidR="00750202" w:rsidRPr="00CB375B" w:rsidRDefault="008E4463" w:rsidP="00750202">
            <w:pPr>
              <w:spacing w:after="60"/>
              <w:rPr>
                <w:rFonts w:ascii="Times New Roman" w:hAnsi="Times New Roman"/>
                <w:b/>
                <w:bCs/>
                <w:i/>
                <w:sz w:val="16"/>
                <w:szCs w:val="16"/>
              </w:rPr>
            </w:pPr>
            <w:r>
              <w:rPr>
                <w:rFonts w:ascii="Times New Roman" w:hAnsi="Times New Roman"/>
                <w:b/>
                <w:bCs/>
                <w:i/>
                <w:sz w:val="16"/>
                <w:szCs w:val="16"/>
              </w:rPr>
              <w:t>Cocher</w:t>
            </w:r>
            <w:r w:rsidR="00750202" w:rsidRPr="00CB375B">
              <w:rPr>
                <w:rFonts w:ascii="Times New Roman" w:hAnsi="Times New Roman"/>
                <w:b/>
                <w:bCs/>
                <w:i/>
                <w:sz w:val="16"/>
                <w:szCs w:val="16"/>
              </w:rPr>
              <w:t xml:space="preserve">  le code correspondant à la déclaration de </w:t>
            </w:r>
            <w:r w:rsidR="00750202">
              <w:rPr>
                <w:rFonts w:ascii="Times New Roman" w:hAnsi="Times New Roman"/>
                <w:b/>
                <w:bCs/>
                <w:i/>
                <w:sz w:val="16"/>
                <w:szCs w:val="16"/>
              </w:rPr>
              <w:t>l’enquêté(e)</w:t>
            </w:r>
            <w:r w:rsidR="00750202" w:rsidRPr="00CB375B">
              <w:rPr>
                <w:rFonts w:ascii="Times New Roman" w:hAnsi="Times New Roman"/>
                <w:b/>
                <w:bCs/>
                <w:i/>
                <w:sz w:val="16"/>
                <w:szCs w:val="16"/>
              </w:rPr>
              <w:t xml:space="preserve"> puis l’inscrire dans le bac prévu à cet effet</w:t>
            </w:r>
          </w:p>
        </w:tc>
        <w:tc>
          <w:tcPr>
            <w:tcW w:w="4130" w:type="dxa"/>
            <w:gridSpan w:val="3"/>
            <w:shd w:val="clear" w:color="auto" w:fill="auto"/>
          </w:tcPr>
          <w:p w:rsidR="00750202" w:rsidRPr="00CB375B" w:rsidRDefault="00750202" w:rsidP="00750202">
            <w:pPr>
              <w:spacing w:before="60"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1. Oui</w:t>
            </w:r>
          </w:p>
          <w:p w:rsidR="00750202" w:rsidRPr="00CB375B" w:rsidRDefault="00750202" w:rsidP="00750202">
            <w:pPr>
              <w:tabs>
                <w:tab w:val="left" w:pos="507"/>
                <w:tab w:val="left" w:pos="3894"/>
              </w:tabs>
              <w:spacing w:after="0"/>
              <w:rPr>
                <w:rFonts w:ascii="Times New Roman" w:eastAsia="Times New Roman" w:hAnsi="Times New Roman"/>
                <w:i/>
                <w:iCs/>
                <w:sz w:val="16"/>
                <w:szCs w:val="16"/>
                <w:lang w:eastAsia="fr-FR"/>
              </w:rPr>
            </w:pPr>
            <w:r w:rsidRPr="00CB375B">
              <w:rPr>
                <w:rFonts w:ascii="Times New Roman" w:eastAsia="Times New Roman" w:hAnsi="Times New Roman"/>
                <w:i/>
                <w:iCs/>
                <w:sz w:val="16"/>
                <w:szCs w:val="16"/>
                <w:lang w:eastAsia="fr-FR"/>
              </w:rPr>
              <w:t xml:space="preserve">2. Non </w:t>
            </w:r>
          </w:p>
          <w:p w:rsidR="00750202" w:rsidRPr="00CB375B" w:rsidRDefault="00750202" w:rsidP="00750202">
            <w:pPr>
              <w:tabs>
                <w:tab w:val="left" w:pos="507"/>
                <w:tab w:val="left" w:pos="3894"/>
              </w:tabs>
              <w:spacing w:after="0"/>
              <w:rPr>
                <w:rFonts w:ascii="Times New Roman" w:eastAsia="Times New Roman" w:hAnsi="Times New Roman"/>
                <w:i/>
                <w:iCs/>
                <w:sz w:val="16"/>
                <w:szCs w:val="16"/>
                <w:lang w:eastAsia="fr-FR"/>
              </w:rPr>
            </w:pPr>
          </w:p>
          <w:p w:rsidR="00750202" w:rsidRPr="00CB375B" w:rsidRDefault="00750202" w:rsidP="00750202">
            <w:pPr>
              <w:tabs>
                <w:tab w:val="left" w:pos="507"/>
                <w:tab w:val="left" w:pos="3894"/>
              </w:tabs>
              <w:spacing w:after="0"/>
              <w:rPr>
                <w:rFonts w:ascii="Times New Roman" w:eastAsia="Times New Roman" w:hAnsi="Times New Roman"/>
                <w:i/>
                <w:iCs/>
                <w:sz w:val="16"/>
                <w:szCs w:val="16"/>
                <w:lang w:eastAsia="fr-FR"/>
              </w:rPr>
            </w:pPr>
          </w:p>
          <w:p w:rsidR="00750202" w:rsidRDefault="00750202" w:rsidP="00750202">
            <w:pPr>
              <w:tabs>
                <w:tab w:val="left" w:pos="507"/>
                <w:tab w:val="left" w:pos="3894"/>
              </w:tabs>
              <w:spacing w:after="0"/>
              <w:rPr>
                <w:rFonts w:ascii="Times New Roman" w:eastAsia="Times New Roman" w:hAnsi="Times New Roman"/>
                <w:i/>
                <w:iCs/>
                <w:sz w:val="16"/>
                <w:szCs w:val="16"/>
                <w:lang w:eastAsia="fr-FR"/>
              </w:rPr>
            </w:pPr>
          </w:p>
          <w:p w:rsidR="00750202" w:rsidRPr="00CB375B" w:rsidRDefault="00750202" w:rsidP="00750202">
            <w:pPr>
              <w:tabs>
                <w:tab w:val="left" w:pos="507"/>
                <w:tab w:val="left" w:pos="3894"/>
              </w:tabs>
              <w:spacing w:after="0"/>
              <w:rPr>
                <w:rFonts w:ascii="Times New Roman" w:eastAsia="Times New Roman" w:hAnsi="Times New Roman"/>
                <w:i/>
                <w:iCs/>
                <w:sz w:val="16"/>
                <w:szCs w:val="16"/>
                <w:lang w:eastAsia="fr-FR"/>
              </w:rPr>
            </w:pPr>
          </w:p>
          <w:p w:rsidR="00750202" w:rsidRPr="00CB375B" w:rsidRDefault="00750202" w:rsidP="00750202">
            <w:pPr>
              <w:tabs>
                <w:tab w:val="left" w:pos="507"/>
                <w:tab w:val="left" w:pos="3894"/>
              </w:tabs>
              <w:spacing w:after="60"/>
              <w:jc w:val="center"/>
              <w:rPr>
                <w:rFonts w:ascii="Times New Roman" w:hAnsi="Times New Roman"/>
              </w:rPr>
            </w:pPr>
            <w:r w:rsidRPr="00CB375B">
              <w:rPr>
                <w:rFonts w:ascii="Times New Roman" w:eastAsia="Times New Roman" w:hAnsi="Times New Roman"/>
                <w:sz w:val="20"/>
                <w:szCs w:val="20"/>
                <w:lang w:eastAsia="fr-FR"/>
              </w:rPr>
              <w:t>|__|</w:t>
            </w:r>
          </w:p>
        </w:tc>
        <w:tc>
          <w:tcPr>
            <w:tcW w:w="1123" w:type="dxa"/>
            <w:shd w:val="clear" w:color="auto" w:fill="auto"/>
          </w:tcPr>
          <w:p w:rsidR="00750202" w:rsidRPr="00CB375B" w:rsidRDefault="00D66BA8" w:rsidP="00D66BA8">
            <w:pPr>
              <w:rPr>
                <w:rFonts w:ascii="Times New Roman" w:hAnsi="Times New Roman"/>
              </w:rPr>
            </w:pPr>
            <w:r>
              <w:rPr>
                <w:rFonts w:ascii="Times New Roman" w:hAnsi="Times New Roman"/>
                <w:b/>
                <w:sz w:val="18"/>
                <w:szCs w:val="18"/>
              </w:rPr>
              <w:t xml:space="preserve">2 </w:t>
            </w:r>
            <w:r w:rsidRPr="003669F6">
              <w:rPr>
                <w:rFonts w:ascii="Times New Roman" w:hAnsi="Times New Roman"/>
                <w:b/>
                <w:sz w:val="16"/>
                <w:szCs w:val="16"/>
              </w:rPr>
              <w:sym w:font="Wingdings" w:char="F0F0"/>
            </w:r>
            <w:r>
              <w:rPr>
                <w:rFonts w:ascii="Times New Roman" w:hAnsi="Times New Roman"/>
                <w:b/>
                <w:sz w:val="16"/>
                <w:szCs w:val="16"/>
              </w:rPr>
              <w:t xml:space="preserve"> Fin de l’entretien</w:t>
            </w:r>
          </w:p>
        </w:tc>
      </w:tr>
      <w:tr w:rsidR="00750202" w:rsidRPr="000A72C4" w:rsidTr="00750202">
        <w:tc>
          <w:tcPr>
            <w:tcW w:w="675" w:type="dxa"/>
            <w:shd w:val="clear" w:color="auto" w:fill="auto"/>
          </w:tcPr>
          <w:p w:rsidR="00750202" w:rsidRDefault="00BF2F56" w:rsidP="00750202">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E.46b</w:t>
            </w:r>
          </w:p>
        </w:tc>
        <w:tc>
          <w:tcPr>
            <w:tcW w:w="4678" w:type="dxa"/>
            <w:shd w:val="clear" w:color="auto" w:fill="auto"/>
          </w:tcPr>
          <w:p w:rsidR="00750202" w:rsidRPr="00CB375B" w:rsidRDefault="00750202" w:rsidP="00750202">
            <w:pPr>
              <w:spacing w:before="60"/>
              <w:rPr>
                <w:rFonts w:ascii="Times New Roman" w:hAnsi="Times New Roman"/>
                <w:b/>
                <w:sz w:val="18"/>
                <w:szCs w:val="18"/>
              </w:rPr>
            </w:pPr>
            <w:r w:rsidRPr="00CB375B">
              <w:rPr>
                <w:rFonts w:ascii="Times New Roman" w:hAnsi="Times New Roman"/>
                <w:b/>
                <w:sz w:val="18"/>
                <w:szCs w:val="18"/>
              </w:rPr>
              <w:t>De combien était le seuil de salaire mensuel en dessous duquel vous auriez refusé un emploi ?</w:t>
            </w:r>
          </w:p>
          <w:p w:rsidR="00750202" w:rsidRPr="00CB375B" w:rsidRDefault="00750202" w:rsidP="00750202">
            <w:pPr>
              <w:rPr>
                <w:rFonts w:ascii="Times New Roman" w:eastAsia="Times New Roman" w:hAnsi="Times New Roman"/>
                <w:b/>
                <w:i/>
                <w:color w:val="000000"/>
                <w:sz w:val="18"/>
                <w:szCs w:val="18"/>
                <w:lang w:eastAsia="fr-FR"/>
              </w:rPr>
            </w:pPr>
            <w:r w:rsidRPr="00CB375B">
              <w:rPr>
                <w:rFonts w:ascii="Times New Roman" w:eastAsia="Times New Roman" w:hAnsi="Times New Roman"/>
                <w:b/>
                <w:i/>
                <w:color w:val="000000"/>
                <w:sz w:val="18"/>
                <w:szCs w:val="18"/>
                <w:lang w:eastAsia="fr-FR"/>
              </w:rPr>
              <w:t xml:space="preserve">Inscrire le montant correspondant à la déclaration </w:t>
            </w:r>
            <w:r w:rsidRPr="00CB375B">
              <w:rPr>
                <w:rFonts w:ascii="Times New Roman" w:hAnsi="Times New Roman"/>
                <w:b/>
                <w:bCs/>
                <w:i/>
                <w:sz w:val="16"/>
                <w:szCs w:val="16"/>
              </w:rPr>
              <w:t xml:space="preserve">de </w:t>
            </w:r>
            <w:r>
              <w:rPr>
                <w:rFonts w:ascii="Times New Roman" w:hAnsi="Times New Roman"/>
                <w:b/>
                <w:bCs/>
                <w:i/>
                <w:sz w:val="16"/>
                <w:szCs w:val="16"/>
              </w:rPr>
              <w:t>l’enquêté(e)</w:t>
            </w:r>
            <w:r w:rsidRPr="00CB375B">
              <w:rPr>
                <w:rFonts w:ascii="Times New Roman" w:eastAsia="Times New Roman" w:hAnsi="Times New Roman"/>
                <w:b/>
                <w:i/>
                <w:color w:val="000000"/>
                <w:sz w:val="18"/>
                <w:szCs w:val="18"/>
                <w:lang w:eastAsia="fr-FR"/>
              </w:rPr>
              <w:t>en franc CFA</w:t>
            </w:r>
          </w:p>
        </w:tc>
        <w:tc>
          <w:tcPr>
            <w:tcW w:w="4130" w:type="dxa"/>
            <w:gridSpan w:val="3"/>
            <w:shd w:val="clear" w:color="auto" w:fill="auto"/>
            <w:vAlign w:val="center"/>
          </w:tcPr>
          <w:p w:rsidR="00750202" w:rsidRPr="00CB375B" w:rsidRDefault="00750202" w:rsidP="00750202">
            <w:pPr>
              <w:tabs>
                <w:tab w:val="left" w:pos="507"/>
              </w:tabs>
              <w:jc w:val="center"/>
              <w:rPr>
                <w:rFonts w:ascii="Times New Roman" w:hAnsi="Times New Roman"/>
              </w:rPr>
            </w:pPr>
          </w:p>
          <w:p w:rsidR="00750202" w:rsidRPr="00CB375B" w:rsidRDefault="00750202" w:rsidP="00750202">
            <w:pPr>
              <w:jc w:val="center"/>
              <w:rPr>
                <w:rFonts w:ascii="Times New Roman" w:hAnsi="Times New Roman"/>
              </w:rPr>
            </w:pPr>
          </w:p>
          <w:p w:rsidR="00750202" w:rsidRPr="00CB375B" w:rsidRDefault="00750202" w:rsidP="00750202">
            <w:pPr>
              <w:jc w:val="center"/>
              <w:rPr>
                <w:rFonts w:ascii="Times New Roman" w:hAnsi="Times New Roman"/>
              </w:rPr>
            </w:pPr>
            <w:r w:rsidRPr="00CB375B">
              <w:rPr>
                <w:rFonts w:ascii="Times New Roman" w:hAnsi="Times New Roman"/>
                <w:sz w:val="20"/>
                <w:szCs w:val="20"/>
              </w:rPr>
              <w:t>|__|__|__|__|__|__|__|</w:t>
            </w:r>
          </w:p>
        </w:tc>
        <w:tc>
          <w:tcPr>
            <w:tcW w:w="1123" w:type="dxa"/>
            <w:shd w:val="clear" w:color="auto" w:fill="auto"/>
          </w:tcPr>
          <w:p w:rsidR="00750202" w:rsidRPr="00CB375B" w:rsidRDefault="006B0D58" w:rsidP="00750202">
            <w:pPr>
              <w:rPr>
                <w:rFonts w:ascii="Times New Roman" w:hAnsi="Times New Roman"/>
              </w:rPr>
            </w:pPr>
            <w:ins w:id="7" w:author="ILO" w:date="2014-07-24T16:01:00Z">
              <w:r>
                <w:rPr>
                  <w:rFonts w:ascii="Times New Roman" w:hAnsi="Times New Roman"/>
                  <w:b/>
                  <w:sz w:val="16"/>
                  <w:szCs w:val="16"/>
                </w:rPr>
                <w:t>Fin de l’entretien</w:t>
              </w:r>
            </w:ins>
          </w:p>
        </w:tc>
      </w:tr>
    </w:tbl>
    <w:p w:rsidR="00B56AC2" w:rsidRDefault="00B56AC2" w:rsidP="00B50920">
      <w:pPr>
        <w:spacing w:after="60"/>
        <w:rPr>
          <w:rFonts w:ascii="Times New Roman" w:hAnsi="Times New Roman"/>
        </w:rPr>
      </w:pPr>
    </w:p>
    <w:p w:rsidR="00A55037" w:rsidRDefault="00A55037" w:rsidP="00B50920">
      <w:pPr>
        <w:spacing w:after="60"/>
        <w:rPr>
          <w:rFonts w:ascii="Times New Roman" w:hAnsi="Times New Roman"/>
        </w:rPr>
      </w:pPr>
    </w:p>
    <w:p w:rsidR="00A55037" w:rsidRDefault="00A55037" w:rsidP="00F5156F">
      <w:pPr>
        <w:spacing w:after="120"/>
        <w:rPr>
          <w:rFonts w:ascii="Times New Roman" w:eastAsia="Times New Roman" w:hAnsi="Times New Roman"/>
          <w:b/>
          <w:bCs/>
          <w:lang w:eastAsia="fr-FR"/>
        </w:rPr>
      </w:pPr>
    </w:p>
    <w:p w:rsidR="00A55037" w:rsidRDefault="00A55037" w:rsidP="00F5156F">
      <w:pPr>
        <w:spacing w:after="120"/>
        <w:rPr>
          <w:rFonts w:ascii="Times New Roman" w:eastAsia="Times New Roman" w:hAnsi="Times New Roman"/>
          <w:b/>
          <w:bCs/>
          <w:lang w:eastAsia="fr-FR"/>
        </w:rPr>
      </w:pPr>
    </w:p>
    <w:p w:rsidR="00A55037" w:rsidRDefault="00A55037" w:rsidP="00F5156F">
      <w:pPr>
        <w:spacing w:after="120"/>
        <w:rPr>
          <w:rFonts w:ascii="Times New Roman" w:eastAsia="Times New Roman" w:hAnsi="Times New Roman"/>
          <w:b/>
          <w:bCs/>
          <w:lang w:eastAsia="fr-FR"/>
        </w:rPr>
      </w:pPr>
    </w:p>
    <w:p w:rsidR="006061C5" w:rsidRDefault="006061C5" w:rsidP="00F5156F">
      <w:pPr>
        <w:spacing w:after="120"/>
        <w:rPr>
          <w:rFonts w:ascii="Times New Roman" w:eastAsia="Times New Roman" w:hAnsi="Times New Roman"/>
          <w:b/>
          <w:bCs/>
          <w:lang w:eastAsia="fr-FR"/>
        </w:rPr>
      </w:pPr>
    </w:p>
    <w:p w:rsidR="006061C5" w:rsidRDefault="006061C5" w:rsidP="00F5156F">
      <w:pPr>
        <w:spacing w:after="120"/>
        <w:rPr>
          <w:rFonts w:ascii="Times New Roman" w:eastAsia="Times New Roman" w:hAnsi="Times New Roman"/>
          <w:b/>
          <w:bCs/>
          <w:lang w:eastAsia="fr-FR"/>
        </w:rPr>
      </w:pPr>
    </w:p>
    <w:p w:rsidR="006061C5" w:rsidRDefault="006061C5" w:rsidP="00F5156F">
      <w:pPr>
        <w:spacing w:after="120"/>
        <w:rPr>
          <w:rFonts w:ascii="Times New Roman" w:eastAsia="Times New Roman" w:hAnsi="Times New Roman"/>
          <w:b/>
          <w:bCs/>
          <w:lang w:eastAsia="fr-FR"/>
        </w:rPr>
      </w:pPr>
    </w:p>
    <w:p w:rsidR="006061C5" w:rsidRDefault="006061C5" w:rsidP="00F5156F">
      <w:pPr>
        <w:spacing w:after="120"/>
        <w:rPr>
          <w:rFonts w:ascii="Times New Roman" w:eastAsia="Times New Roman" w:hAnsi="Times New Roman"/>
          <w:b/>
          <w:bCs/>
          <w:lang w:eastAsia="fr-FR"/>
        </w:rPr>
      </w:pPr>
    </w:p>
    <w:p w:rsidR="006061C5" w:rsidRDefault="006061C5" w:rsidP="00F5156F">
      <w:pPr>
        <w:spacing w:after="120"/>
        <w:rPr>
          <w:rFonts w:ascii="Times New Roman" w:eastAsia="Times New Roman" w:hAnsi="Times New Roman"/>
          <w:b/>
          <w:bCs/>
          <w:lang w:eastAsia="fr-FR"/>
        </w:rPr>
      </w:pPr>
    </w:p>
    <w:p w:rsidR="005C279B" w:rsidRPr="005C279B" w:rsidRDefault="00A55037" w:rsidP="00F5156F">
      <w:pPr>
        <w:spacing w:after="120"/>
        <w:rPr>
          <w:rFonts w:ascii="Times New Roman" w:eastAsia="Times New Roman" w:hAnsi="Times New Roman"/>
          <w:b/>
          <w:bCs/>
          <w:lang w:eastAsia="fr-FR"/>
        </w:rPr>
      </w:pPr>
      <w:r>
        <w:rPr>
          <w:rFonts w:ascii="Times New Roman" w:eastAsia="Times New Roman" w:hAnsi="Times New Roman"/>
          <w:b/>
          <w:bCs/>
          <w:lang w:eastAsia="fr-FR"/>
        </w:rPr>
        <w:t>SECTION F</w:t>
      </w:r>
      <w:r w:rsidR="005C279B" w:rsidRPr="005C279B">
        <w:rPr>
          <w:rFonts w:ascii="Times New Roman" w:eastAsia="Times New Roman" w:hAnsi="Times New Roman"/>
          <w:b/>
          <w:bCs/>
          <w:lang w:eastAsia="fr-FR"/>
        </w:rPr>
        <w:t xml:space="preserve"> : </w:t>
      </w:r>
      <w:r w:rsidRPr="00A55037">
        <w:rPr>
          <w:rFonts w:ascii="Times New Roman" w:eastAsia="Times New Roman" w:hAnsi="Times New Roman"/>
          <w:b/>
          <w:bCs/>
          <w:lang w:eastAsia="fr-FR"/>
        </w:rPr>
        <w:t>JEUNES NE TRAVAILLANT PAS</w:t>
      </w:r>
    </w:p>
    <w:tbl>
      <w:tblPr>
        <w:tblW w:w="5029"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657"/>
        <w:gridCol w:w="3846"/>
        <w:gridCol w:w="5106"/>
        <w:gridCol w:w="1135"/>
      </w:tblGrid>
      <w:tr w:rsidR="005C279B" w:rsidRPr="005C279B" w:rsidTr="007725CF">
        <w:tc>
          <w:tcPr>
            <w:tcW w:w="306" w:type="pct"/>
          </w:tcPr>
          <w:p w:rsidR="005C279B" w:rsidRPr="005C279B" w:rsidRDefault="005C279B" w:rsidP="005C279B">
            <w:pPr>
              <w:spacing w:after="60" w:line="240" w:lineRule="auto"/>
              <w:jc w:val="center"/>
              <w:rPr>
                <w:rFonts w:ascii="Times New Roman" w:eastAsia="Times New Roman" w:hAnsi="Times New Roman"/>
                <w:b/>
                <w:sz w:val="20"/>
                <w:szCs w:val="20"/>
                <w:lang w:eastAsia="fr-FR"/>
              </w:rPr>
            </w:pPr>
            <w:r w:rsidRPr="005C279B">
              <w:rPr>
                <w:rFonts w:ascii="Times New Roman" w:eastAsia="Times New Roman" w:hAnsi="Times New Roman"/>
                <w:b/>
                <w:sz w:val="20"/>
                <w:szCs w:val="20"/>
                <w:lang w:eastAsia="fr-FR"/>
              </w:rPr>
              <w:t>N°</w:t>
            </w:r>
          </w:p>
        </w:tc>
        <w:tc>
          <w:tcPr>
            <w:tcW w:w="1790" w:type="pct"/>
          </w:tcPr>
          <w:p w:rsidR="005C279B" w:rsidRPr="005C279B" w:rsidRDefault="005C279B" w:rsidP="005C279B">
            <w:pPr>
              <w:widowControl w:val="0"/>
              <w:spacing w:after="60" w:line="240" w:lineRule="auto"/>
              <w:jc w:val="center"/>
              <w:rPr>
                <w:rFonts w:ascii="Times New Roman" w:eastAsia="Times New Roman" w:hAnsi="Times New Roman"/>
                <w:b/>
                <w:smallCaps/>
                <w:sz w:val="20"/>
                <w:szCs w:val="20"/>
              </w:rPr>
            </w:pPr>
            <w:r w:rsidRPr="005C279B">
              <w:rPr>
                <w:rFonts w:ascii="Times New Roman" w:eastAsia="Times New Roman" w:hAnsi="Times New Roman"/>
                <w:b/>
                <w:smallCaps/>
                <w:sz w:val="20"/>
                <w:szCs w:val="20"/>
              </w:rPr>
              <w:t>Questions  ou  filtres</w:t>
            </w:r>
          </w:p>
        </w:tc>
        <w:tc>
          <w:tcPr>
            <w:tcW w:w="2376" w:type="pct"/>
          </w:tcPr>
          <w:p w:rsidR="005C279B" w:rsidRPr="005C279B" w:rsidRDefault="005C279B" w:rsidP="005C279B">
            <w:pPr>
              <w:widowControl w:val="0"/>
              <w:tabs>
                <w:tab w:val="right" w:leader="dot" w:pos="3942"/>
              </w:tabs>
              <w:spacing w:after="60" w:line="240" w:lineRule="auto"/>
              <w:jc w:val="center"/>
              <w:rPr>
                <w:rFonts w:ascii="Times New Roman" w:eastAsia="Times New Roman" w:hAnsi="Times New Roman"/>
                <w:b/>
                <w:smallCaps/>
                <w:sz w:val="20"/>
                <w:szCs w:val="20"/>
              </w:rPr>
            </w:pPr>
            <w:r w:rsidRPr="005C279B">
              <w:rPr>
                <w:rFonts w:ascii="Times New Roman" w:eastAsia="Times New Roman" w:hAnsi="Times New Roman"/>
                <w:b/>
                <w:smallCaps/>
                <w:sz w:val="20"/>
                <w:szCs w:val="20"/>
              </w:rPr>
              <w:t>Codes</w:t>
            </w:r>
          </w:p>
        </w:tc>
        <w:tc>
          <w:tcPr>
            <w:tcW w:w="528" w:type="pct"/>
          </w:tcPr>
          <w:p w:rsidR="005C279B" w:rsidRPr="005C279B" w:rsidRDefault="005C279B" w:rsidP="005C279B">
            <w:pPr>
              <w:widowControl w:val="0"/>
              <w:spacing w:after="60" w:line="240" w:lineRule="auto"/>
              <w:jc w:val="center"/>
              <w:rPr>
                <w:rFonts w:ascii="Times New Roman" w:eastAsia="Times New Roman" w:hAnsi="Times New Roman"/>
                <w:b/>
                <w:smallCaps/>
                <w:sz w:val="20"/>
                <w:szCs w:val="20"/>
              </w:rPr>
            </w:pPr>
            <w:r w:rsidRPr="005C279B">
              <w:rPr>
                <w:rFonts w:ascii="Times New Roman" w:eastAsia="Times New Roman" w:hAnsi="Times New Roman"/>
                <w:b/>
                <w:smallCaps/>
                <w:sz w:val="20"/>
                <w:szCs w:val="20"/>
              </w:rPr>
              <w:t>Passer à</w:t>
            </w:r>
          </w:p>
        </w:tc>
      </w:tr>
      <w:tr w:rsidR="005C279B" w:rsidRPr="005C279B" w:rsidTr="007725CF">
        <w:tc>
          <w:tcPr>
            <w:tcW w:w="5000" w:type="pct"/>
            <w:gridSpan w:val="4"/>
          </w:tcPr>
          <w:p w:rsidR="005C279B" w:rsidRPr="005C279B" w:rsidRDefault="005C279B" w:rsidP="005C279B">
            <w:pPr>
              <w:spacing w:after="60" w:line="240" w:lineRule="auto"/>
              <w:rPr>
                <w:rFonts w:ascii="Times New Roman" w:hAnsi="Times New Roman"/>
                <w:i/>
                <w:sz w:val="20"/>
                <w:szCs w:val="20"/>
              </w:rPr>
            </w:pPr>
            <w:r w:rsidRPr="005C279B">
              <w:rPr>
                <w:rFonts w:ascii="Times New Roman" w:hAnsi="Times New Roman"/>
                <w:i/>
                <w:sz w:val="20"/>
                <w:szCs w:val="20"/>
              </w:rPr>
              <w:t>Critère de recherche de travail</w:t>
            </w:r>
          </w:p>
        </w:tc>
      </w:tr>
      <w:tr w:rsidR="005C279B" w:rsidRPr="005C279B" w:rsidTr="007725CF">
        <w:tc>
          <w:tcPr>
            <w:tcW w:w="306" w:type="pct"/>
          </w:tcPr>
          <w:p w:rsidR="005C279B" w:rsidRPr="005C279B" w:rsidRDefault="00C46CD7" w:rsidP="009C17D5">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w:t>
            </w:r>
            <w:r w:rsidR="005C279B" w:rsidRPr="005C279B">
              <w:rPr>
                <w:rFonts w:ascii="Times New Roman" w:eastAsia="Times New Roman" w:hAnsi="Times New Roman"/>
                <w:b/>
                <w:sz w:val="16"/>
                <w:szCs w:val="16"/>
                <w:lang w:eastAsia="fr-FR"/>
              </w:rPr>
              <w:t>.1</w:t>
            </w:r>
          </w:p>
        </w:tc>
        <w:tc>
          <w:tcPr>
            <w:tcW w:w="1790" w:type="pct"/>
          </w:tcPr>
          <w:p w:rsidR="005C279B" w:rsidRPr="005C279B" w:rsidRDefault="005C279B" w:rsidP="007E258E">
            <w:pPr>
              <w:spacing w:before="60" w:after="60" w:line="240" w:lineRule="auto"/>
              <w:rPr>
                <w:rFonts w:ascii="Times New Roman" w:hAnsi="Times New Roman"/>
                <w:b/>
                <w:sz w:val="18"/>
                <w:szCs w:val="18"/>
              </w:rPr>
            </w:pPr>
            <w:r w:rsidRPr="005C279B">
              <w:rPr>
                <w:rFonts w:ascii="Times New Roman" w:hAnsi="Times New Roman"/>
                <w:b/>
                <w:sz w:val="18"/>
                <w:szCs w:val="18"/>
              </w:rPr>
              <w:t>Au cours des 30 derniers jours, avez-vous cherché du travail ou essayé de créer votre propre entreprise ?</w:t>
            </w:r>
          </w:p>
          <w:p w:rsidR="005C279B" w:rsidRPr="005C279B" w:rsidRDefault="008E4463" w:rsidP="007E258E">
            <w:pPr>
              <w:spacing w:after="60" w:line="240" w:lineRule="auto"/>
              <w:rPr>
                <w:rFonts w:ascii="Times New Roman" w:hAnsi="Times New Roman"/>
                <w:b/>
                <w:sz w:val="18"/>
                <w:szCs w:val="18"/>
              </w:rPr>
            </w:pPr>
            <w:r>
              <w:rPr>
                <w:rFonts w:ascii="Times New Roman" w:hAnsi="Times New Roman"/>
                <w:b/>
                <w:bCs/>
                <w:i/>
                <w:sz w:val="16"/>
                <w:szCs w:val="16"/>
              </w:rPr>
              <w:t>Cocher</w:t>
            </w:r>
            <w:r w:rsidR="005C279B" w:rsidRPr="005C279B">
              <w:rPr>
                <w:rFonts w:ascii="Times New Roman" w:hAnsi="Times New Roman"/>
                <w:b/>
                <w:bCs/>
                <w:i/>
                <w:sz w:val="16"/>
                <w:szCs w:val="16"/>
              </w:rPr>
              <w:t xml:space="preserve">  le code correspondant à la déclaration de l’enquêté(e) puis l’inscrire dans le bac prévu à cet effet</w:t>
            </w:r>
          </w:p>
        </w:tc>
        <w:tc>
          <w:tcPr>
            <w:tcW w:w="2376" w:type="pct"/>
          </w:tcPr>
          <w:p w:rsidR="005C279B" w:rsidRPr="005C279B" w:rsidRDefault="005C279B" w:rsidP="005C279B">
            <w:pPr>
              <w:spacing w:before="60" w:after="0"/>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1. Oui, j’ai cherché du travail</w:t>
            </w:r>
          </w:p>
          <w:p w:rsidR="005C279B" w:rsidRPr="005C279B" w:rsidRDefault="005C279B" w:rsidP="005C279B">
            <w:pPr>
              <w:spacing w:after="0"/>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2. Oui, j’ai essayé  de créer ma propre entreprise</w:t>
            </w:r>
          </w:p>
          <w:p w:rsidR="005C279B" w:rsidRPr="005C279B" w:rsidRDefault="005C279B" w:rsidP="005C279B">
            <w:pPr>
              <w:spacing w:after="0"/>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3. Non</w:t>
            </w:r>
          </w:p>
          <w:p w:rsidR="005C279B" w:rsidRPr="005C279B" w:rsidRDefault="005C279B" w:rsidP="005C279B">
            <w:pPr>
              <w:spacing w:after="0"/>
              <w:rPr>
                <w:rFonts w:ascii="Times New Roman" w:eastAsia="Times New Roman" w:hAnsi="Times New Roman"/>
                <w:i/>
                <w:iCs/>
                <w:sz w:val="16"/>
                <w:szCs w:val="16"/>
                <w:lang w:eastAsia="fr-FR"/>
              </w:rPr>
            </w:pPr>
          </w:p>
          <w:p w:rsidR="005C279B" w:rsidRPr="005C279B" w:rsidRDefault="005C279B" w:rsidP="005C279B">
            <w:pPr>
              <w:spacing w:after="120" w:line="240" w:lineRule="auto"/>
              <w:jc w:val="center"/>
              <w:rPr>
                <w:rFonts w:ascii="Times New Roman" w:hAnsi="Times New Roman"/>
              </w:rPr>
            </w:pPr>
            <w:r w:rsidRPr="005C279B">
              <w:rPr>
                <w:rFonts w:ascii="Times New Roman" w:eastAsia="Times New Roman" w:hAnsi="Times New Roman"/>
                <w:sz w:val="20"/>
                <w:szCs w:val="20"/>
                <w:lang w:eastAsia="fr-FR"/>
              </w:rPr>
              <w:t>|__|</w:t>
            </w:r>
          </w:p>
        </w:tc>
        <w:tc>
          <w:tcPr>
            <w:tcW w:w="528" w:type="pct"/>
          </w:tcPr>
          <w:p w:rsidR="005C279B" w:rsidRPr="005C279B" w:rsidRDefault="005C279B" w:rsidP="00B56AC2">
            <w:pPr>
              <w:spacing w:before="600" w:after="0" w:line="240" w:lineRule="auto"/>
              <w:jc w:val="center"/>
              <w:rPr>
                <w:rFonts w:ascii="Times New Roman" w:hAnsi="Times New Roman"/>
              </w:rPr>
            </w:pPr>
            <w:r>
              <w:rPr>
                <w:rFonts w:ascii="Times New Roman" w:eastAsia="Times New Roman" w:hAnsi="Times New Roman"/>
                <w:b/>
                <w:bCs/>
                <w:iCs/>
                <w:sz w:val="16"/>
                <w:szCs w:val="16"/>
                <w:lang w:eastAsia="fr-FR"/>
              </w:rPr>
              <w:t>3</w:t>
            </w:r>
            <w:r w:rsidRPr="005C279B">
              <w:rPr>
                <w:rFonts w:ascii="Times New Roman" w:hAnsi="Times New Roman"/>
                <w:b/>
                <w:sz w:val="16"/>
                <w:szCs w:val="16"/>
              </w:rPr>
              <w:sym w:font="Wingdings" w:char="F0F0"/>
            </w:r>
            <w:r w:rsidR="002C3546">
              <w:rPr>
                <w:rFonts w:ascii="Times New Roman" w:eastAsia="Times New Roman" w:hAnsi="Times New Roman"/>
                <w:b/>
                <w:bCs/>
                <w:iCs/>
                <w:sz w:val="16"/>
                <w:szCs w:val="16"/>
                <w:lang w:eastAsia="fr-FR"/>
              </w:rPr>
              <w:t>F</w:t>
            </w:r>
            <w:r>
              <w:rPr>
                <w:rFonts w:ascii="Times New Roman" w:eastAsia="Times New Roman" w:hAnsi="Times New Roman"/>
                <w:b/>
                <w:bCs/>
                <w:iCs/>
                <w:sz w:val="16"/>
                <w:szCs w:val="16"/>
                <w:lang w:eastAsia="fr-FR"/>
              </w:rPr>
              <w:t>.3a</w:t>
            </w:r>
          </w:p>
        </w:tc>
      </w:tr>
      <w:tr w:rsidR="005C279B" w:rsidRPr="005C279B" w:rsidTr="007725CF">
        <w:tc>
          <w:tcPr>
            <w:tcW w:w="306" w:type="pct"/>
          </w:tcPr>
          <w:p w:rsidR="005C279B" w:rsidRPr="005C279B" w:rsidRDefault="00C46CD7" w:rsidP="009C17D5">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w:t>
            </w:r>
            <w:r w:rsidR="005C279B" w:rsidRPr="005C279B">
              <w:rPr>
                <w:rFonts w:ascii="Times New Roman" w:eastAsia="Times New Roman" w:hAnsi="Times New Roman"/>
                <w:b/>
                <w:sz w:val="16"/>
                <w:szCs w:val="16"/>
                <w:lang w:eastAsia="fr-FR"/>
              </w:rPr>
              <w:t>.2</w:t>
            </w:r>
          </w:p>
        </w:tc>
        <w:tc>
          <w:tcPr>
            <w:tcW w:w="1790" w:type="pct"/>
          </w:tcPr>
          <w:p w:rsidR="005C279B" w:rsidRPr="005C279B" w:rsidRDefault="005C279B" w:rsidP="007E258E">
            <w:pPr>
              <w:spacing w:before="60" w:after="0" w:line="240" w:lineRule="auto"/>
              <w:rPr>
                <w:rFonts w:ascii="Times New Roman" w:hAnsi="Times New Roman"/>
                <w:sz w:val="16"/>
                <w:szCs w:val="16"/>
              </w:rPr>
            </w:pPr>
            <w:r w:rsidRPr="005C279B">
              <w:rPr>
                <w:rFonts w:ascii="Times New Roman" w:hAnsi="Times New Roman"/>
                <w:b/>
                <w:sz w:val="18"/>
                <w:szCs w:val="18"/>
              </w:rPr>
              <w:t>Quelles démarches, avez-vous entreprises pour trouver du travail</w:t>
            </w:r>
            <w:r w:rsidRPr="005C279B">
              <w:rPr>
                <w:rFonts w:ascii="Times New Roman" w:hAnsi="Times New Roman"/>
                <w:sz w:val="16"/>
                <w:szCs w:val="16"/>
              </w:rPr>
              <w:t>?</w:t>
            </w:r>
          </w:p>
          <w:p w:rsidR="005C279B" w:rsidRPr="005C279B" w:rsidRDefault="005C279B" w:rsidP="005C279B">
            <w:pPr>
              <w:spacing w:after="0" w:line="240" w:lineRule="auto"/>
              <w:rPr>
                <w:rFonts w:ascii="Times New Roman" w:hAnsi="Times New Roman"/>
                <w:sz w:val="16"/>
                <w:szCs w:val="16"/>
              </w:rPr>
            </w:pPr>
          </w:p>
          <w:p w:rsidR="005C279B" w:rsidRPr="005C279B" w:rsidRDefault="005C279B" w:rsidP="005C279B">
            <w:pPr>
              <w:spacing w:after="0" w:line="240" w:lineRule="auto"/>
              <w:rPr>
                <w:rFonts w:ascii="Times New Roman" w:hAnsi="Times New Roman"/>
                <w:sz w:val="16"/>
                <w:szCs w:val="16"/>
              </w:rPr>
            </w:pPr>
          </w:p>
          <w:p w:rsidR="005C279B" w:rsidRPr="005C279B" w:rsidRDefault="005C279B" w:rsidP="005C279B">
            <w:pPr>
              <w:spacing w:after="0" w:line="240" w:lineRule="auto"/>
              <w:rPr>
                <w:rFonts w:ascii="Times New Roman" w:hAnsi="Times New Roman"/>
                <w:sz w:val="16"/>
                <w:szCs w:val="16"/>
              </w:rPr>
            </w:pPr>
          </w:p>
          <w:p w:rsidR="005C279B" w:rsidRPr="005C279B" w:rsidRDefault="008E4463" w:rsidP="005C279B">
            <w:pPr>
              <w:spacing w:after="0" w:line="240" w:lineRule="auto"/>
              <w:rPr>
                <w:rFonts w:ascii="Times New Roman" w:hAnsi="Times New Roman"/>
                <w:b/>
                <w:sz w:val="16"/>
                <w:szCs w:val="16"/>
              </w:rPr>
            </w:pPr>
            <w:r>
              <w:rPr>
                <w:rFonts w:ascii="Times New Roman" w:hAnsi="Times New Roman"/>
                <w:b/>
                <w:bCs/>
                <w:i/>
                <w:sz w:val="16"/>
                <w:szCs w:val="16"/>
              </w:rPr>
              <w:t>Cocher</w:t>
            </w:r>
            <w:r w:rsidR="005C279B" w:rsidRPr="005C279B">
              <w:rPr>
                <w:rFonts w:ascii="Times New Roman" w:hAnsi="Times New Roman"/>
                <w:b/>
                <w:bCs/>
                <w:i/>
                <w:sz w:val="16"/>
                <w:szCs w:val="16"/>
              </w:rPr>
              <w:t xml:space="preserve">  le code correspondant à la déclaration de l’enquêté(e) puis l’inscrire dans les bacs prévus à cet effet</w:t>
            </w:r>
          </w:p>
        </w:tc>
        <w:tc>
          <w:tcPr>
            <w:tcW w:w="2376" w:type="pct"/>
          </w:tcPr>
          <w:p w:rsidR="005C279B" w:rsidRPr="005C279B" w:rsidRDefault="005C279B" w:rsidP="005C279B">
            <w:pPr>
              <w:spacing w:before="60"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01. Inscription dans une agence pour l’emploi</w:t>
            </w:r>
          </w:p>
          <w:p w:rsidR="005C279B" w:rsidRPr="005C279B" w:rsidRDefault="005C279B" w:rsidP="005C279B">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02. Candidature à une ou plusieurs annonces d’emploi(s)</w:t>
            </w:r>
          </w:p>
          <w:p w:rsidR="005C279B" w:rsidRPr="005C279B" w:rsidRDefault="005C279B" w:rsidP="005C279B">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03. Candidature spontanée auprès d’usines, de fermes, de marché ou autres</w:t>
            </w:r>
          </w:p>
          <w:p w:rsidR="005C279B" w:rsidRPr="005C279B" w:rsidRDefault="005C279B" w:rsidP="005C279B">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04. Participation à un test ou un entretien d’embauche</w:t>
            </w:r>
          </w:p>
          <w:p w:rsidR="005C279B" w:rsidRPr="005C279B" w:rsidRDefault="005C279B" w:rsidP="005C279B">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05. Demande à des amis, de la famille, des collègues</w:t>
            </w:r>
          </w:p>
          <w:p w:rsidR="005C279B" w:rsidRPr="005C279B" w:rsidRDefault="005C279B" w:rsidP="005C279B">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06. Attente dans la rue pour être recruté pour un travail informel</w:t>
            </w:r>
          </w:p>
          <w:p w:rsidR="005C279B" w:rsidRPr="005C279B" w:rsidRDefault="005C279B" w:rsidP="005C279B">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07. Essayé d’obtenir une assistance financière afin de chercher du travail ou de créer ma propre entreprise</w:t>
            </w:r>
          </w:p>
          <w:p w:rsidR="005C279B" w:rsidRPr="005C279B" w:rsidRDefault="005C279B" w:rsidP="005C279B">
            <w:pPr>
              <w:spacing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08</w:t>
            </w:r>
            <w:r w:rsidRPr="005C279B">
              <w:rPr>
                <w:rFonts w:ascii="Times New Roman" w:eastAsia="Times New Roman" w:hAnsi="Times New Roman"/>
                <w:i/>
                <w:iCs/>
                <w:sz w:val="16"/>
                <w:szCs w:val="16"/>
                <w:lang w:eastAsia="fr-FR"/>
              </w:rPr>
              <w:t>. Recherche de terrain, bâtiment, machines, matériel pour créer ma propre entreprise ou ferme</w:t>
            </w:r>
          </w:p>
          <w:p w:rsidR="005C279B" w:rsidRPr="005C279B" w:rsidRDefault="005C279B" w:rsidP="005C279B">
            <w:pPr>
              <w:spacing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09</w:t>
            </w:r>
            <w:r w:rsidRPr="005C279B">
              <w:rPr>
                <w:rFonts w:ascii="Times New Roman" w:eastAsia="Times New Roman" w:hAnsi="Times New Roman"/>
                <w:i/>
                <w:iCs/>
                <w:sz w:val="16"/>
                <w:szCs w:val="16"/>
                <w:lang w:eastAsia="fr-FR"/>
              </w:rPr>
              <w:t>. Essayé d’obtenir un permis ou une licence pour commencer ma propre entreprise</w:t>
            </w:r>
          </w:p>
          <w:p w:rsidR="005C279B" w:rsidRPr="005C279B" w:rsidRDefault="005C279B" w:rsidP="005C279B">
            <w:pPr>
              <w:spacing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10</w:t>
            </w:r>
            <w:r w:rsidRPr="005C279B">
              <w:rPr>
                <w:rFonts w:ascii="Times New Roman" w:eastAsia="Times New Roman" w:hAnsi="Times New Roman"/>
                <w:i/>
                <w:iCs/>
                <w:sz w:val="16"/>
                <w:szCs w:val="16"/>
                <w:lang w:eastAsia="fr-FR"/>
              </w:rPr>
              <w:t>. Pas de méthode</w:t>
            </w:r>
          </w:p>
          <w:p w:rsidR="00B56AC2" w:rsidRPr="00CB375B" w:rsidRDefault="00C46CD7" w:rsidP="00B56AC2">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99</w:t>
            </w:r>
            <w:r w:rsidR="005C279B" w:rsidRPr="005C279B">
              <w:rPr>
                <w:rFonts w:ascii="Times New Roman" w:eastAsia="Times New Roman" w:hAnsi="Times New Roman"/>
                <w:i/>
                <w:iCs/>
                <w:sz w:val="16"/>
                <w:szCs w:val="16"/>
                <w:lang w:eastAsia="fr-FR"/>
              </w:rPr>
              <w:t xml:space="preserve">. </w:t>
            </w:r>
            <w:r w:rsidR="00B56AC2" w:rsidRPr="008C7BD8">
              <w:rPr>
                <w:rFonts w:ascii="Times New Roman" w:eastAsia="Times New Roman" w:hAnsi="Times New Roman"/>
                <w:i/>
                <w:color w:val="000000"/>
                <w:sz w:val="14"/>
                <w:szCs w:val="14"/>
                <w:lang w:eastAsia="fr-FR"/>
              </w:rPr>
              <w:t>Autre (</w:t>
            </w:r>
            <w:r w:rsidR="00B56AC2" w:rsidRPr="008C7BD8">
              <w:rPr>
                <w:rFonts w:eastAsia="Times New Roman"/>
                <w:color w:val="000000"/>
                <w:sz w:val="14"/>
                <w:szCs w:val="14"/>
                <w:lang w:eastAsia="fr-FR"/>
              </w:rPr>
              <w:t>précisez</w:t>
            </w:r>
            <w:r w:rsidR="00B56AC2" w:rsidRPr="008C7BD8">
              <w:rPr>
                <w:rFonts w:ascii="Times New Roman" w:eastAsia="Times New Roman" w:hAnsi="Times New Roman"/>
                <w:i/>
                <w:color w:val="000000"/>
                <w:sz w:val="14"/>
                <w:szCs w:val="14"/>
                <w:lang w:eastAsia="fr-FR"/>
              </w:rPr>
              <w:t>)</w:t>
            </w:r>
            <w:r w:rsidR="00B56AC2">
              <w:rPr>
                <w:rFonts w:ascii="Times New Roman" w:eastAsia="Times New Roman" w:hAnsi="Times New Roman"/>
                <w:i/>
                <w:color w:val="000000"/>
                <w:sz w:val="14"/>
                <w:szCs w:val="14"/>
                <w:lang w:eastAsia="fr-FR"/>
              </w:rPr>
              <w:t xml:space="preserve"> _________________________________________________</w:t>
            </w:r>
          </w:p>
          <w:p w:rsidR="005C279B" w:rsidRPr="005C279B" w:rsidRDefault="005C279B" w:rsidP="00123DEB">
            <w:pPr>
              <w:spacing w:after="60" w:line="240" w:lineRule="auto"/>
              <w:jc w:val="center"/>
              <w:rPr>
                <w:rFonts w:ascii="Times New Roman" w:hAnsi="Times New Roman"/>
              </w:rPr>
            </w:pPr>
            <w:r w:rsidRPr="005C279B">
              <w:rPr>
                <w:rFonts w:ascii="Times New Roman" w:eastAsia="Times New Roman" w:hAnsi="Times New Roman"/>
                <w:sz w:val="20"/>
                <w:szCs w:val="20"/>
                <w:lang w:eastAsia="fr-FR"/>
              </w:rPr>
              <w:t>|__|__|</w:t>
            </w:r>
          </w:p>
        </w:tc>
        <w:tc>
          <w:tcPr>
            <w:tcW w:w="528" w:type="pct"/>
          </w:tcPr>
          <w:p w:rsidR="005C279B" w:rsidRPr="005C279B" w:rsidRDefault="00293C8A" w:rsidP="005C279B">
            <w:pPr>
              <w:spacing w:before="1080" w:after="0" w:line="240" w:lineRule="auto"/>
              <w:jc w:val="center"/>
              <w:rPr>
                <w:rFonts w:ascii="Times New Roman" w:hAnsi="Times New Roman"/>
                <w:b/>
                <w:sz w:val="16"/>
                <w:szCs w:val="16"/>
              </w:rPr>
            </w:pPr>
            <w:r>
              <w:rPr>
                <w:rFonts w:ascii="Times New Roman" w:hAnsi="Times New Roman"/>
                <w:b/>
                <w:sz w:val="16"/>
                <w:szCs w:val="16"/>
              </w:rPr>
              <w:t>0</w:t>
            </w:r>
            <w:r w:rsidR="005C279B">
              <w:rPr>
                <w:rFonts w:ascii="Times New Roman" w:hAnsi="Times New Roman"/>
                <w:b/>
                <w:sz w:val="16"/>
                <w:szCs w:val="16"/>
              </w:rPr>
              <w:t xml:space="preserve">1à </w:t>
            </w:r>
            <w:r>
              <w:rPr>
                <w:rFonts w:ascii="Times New Roman" w:hAnsi="Times New Roman"/>
                <w:b/>
                <w:sz w:val="16"/>
                <w:szCs w:val="16"/>
              </w:rPr>
              <w:t>0</w:t>
            </w:r>
            <w:r w:rsidR="005C279B">
              <w:rPr>
                <w:rFonts w:ascii="Times New Roman" w:hAnsi="Times New Roman"/>
                <w:b/>
                <w:sz w:val="16"/>
                <w:szCs w:val="16"/>
              </w:rPr>
              <w:t>9</w:t>
            </w:r>
            <w:r w:rsidR="005C279B" w:rsidRPr="005C279B">
              <w:rPr>
                <w:rFonts w:ascii="Times New Roman" w:hAnsi="Times New Roman"/>
                <w:b/>
                <w:sz w:val="16"/>
                <w:szCs w:val="16"/>
              </w:rPr>
              <w:sym w:font="Wingdings" w:char="F0F0"/>
            </w:r>
            <w:r w:rsidR="002C3546">
              <w:rPr>
                <w:rFonts w:ascii="Times New Roman" w:hAnsi="Times New Roman"/>
                <w:b/>
                <w:sz w:val="16"/>
                <w:szCs w:val="16"/>
              </w:rPr>
              <w:t>F</w:t>
            </w:r>
            <w:r w:rsidR="005C279B" w:rsidRPr="005C279B">
              <w:rPr>
                <w:rFonts w:ascii="Times New Roman" w:hAnsi="Times New Roman"/>
                <w:b/>
                <w:sz w:val="16"/>
                <w:szCs w:val="16"/>
              </w:rPr>
              <w:t>.</w:t>
            </w:r>
            <w:r w:rsidR="002C3546">
              <w:rPr>
                <w:rFonts w:ascii="Times New Roman" w:hAnsi="Times New Roman"/>
                <w:b/>
                <w:sz w:val="16"/>
                <w:szCs w:val="16"/>
              </w:rPr>
              <w:t>8</w:t>
            </w:r>
          </w:p>
          <w:p w:rsidR="00A44D7D" w:rsidRDefault="00A44D7D" w:rsidP="005C279B">
            <w:pPr>
              <w:spacing w:after="0" w:line="240" w:lineRule="auto"/>
              <w:jc w:val="center"/>
              <w:rPr>
                <w:rFonts w:ascii="Times New Roman" w:hAnsi="Times New Roman"/>
                <w:b/>
                <w:sz w:val="16"/>
                <w:szCs w:val="16"/>
              </w:rPr>
            </w:pPr>
          </w:p>
          <w:p w:rsidR="00A44D7D" w:rsidRDefault="00A44D7D" w:rsidP="005C279B">
            <w:pPr>
              <w:spacing w:after="0" w:line="240" w:lineRule="auto"/>
              <w:jc w:val="center"/>
              <w:rPr>
                <w:rFonts w:ascii="Times New Roman" w:hAnsi="Times New Roman"/>
                <w:b/>
                <w:sz w:val="16"/>
                <w:szCs w:val="16"/>
              </w:rPr>
            </w:pPr>
          </w:p>
          <w:p w:rsidR="00A44D7D" w:rsidRDefault="00A44D7D" w:rsidP="005C279B">
            <w:pPr>
              <w:spacing w:after="0" w:line="240" w:lineRule="auto"/>
              <w:jc w:val="center"/>
              <w:rPr>
                <w:rFonts w:ascii="Times New Roman" w:hAnsi="Times New Roman"/>
                <w:b/>
                <w:sz w:val="16"/>
                <w:szCs w:val="16"/>
              </w:rPr>
            </w:pPr>
          </w:p>
          <w:p w:rsidR="00A44D7D" w:rsidRDefault="00A44D7D" w:rsidP="005C279B">
            <w:pPr>
              <w:spacing w:after="0" w:line="240" w:lineRule="auto"/>
              <w:jc w:val="center"/>
              <w:rPr>
                <w:rFonts w:ascii="Times New Roman" w:hAnsi="Times New Roman"/>
                <w:b/>
                <w:sz w:val="16"/>
                <w:szCs w:val="16"/>
              </w:rPr>
            </w:pPr>
          </w:p>
          <w:p w:rsidR="00A44D7D" w:rsidRDefault="00A44D7D" w:rsidP="005C279B">
            <w:pPr>
              <w:spacing w:after="0" w:line="240" w:lineRule="auto"/>
              <w:jc w:val="center"/>
              <w:rPr>
                <w:rFonts w:ascii="Times New Roman" w:hAnsi="Times New Roman"/>
                <w:b/>
                <w:sz w:val="16"/>
                <w:szCs w:val="16"/>
              </w:rPr>
            </w:pPr>
          </w:p>
          <w:p w:rsidR="00A44D7D" w:rsidRDefault="00A44D7D" w:rsidP="005C279B">
            <w:pPr>
              <w:spacing w:after="0" w:line="240" w:lineRule="auto"/>
              <w:jc w:val="center"/>
              <w:rPr>
                <w:rFonts w:ascii="Times New Roman" w:hAnsi="Times New Roman"/>
                <w:b/>
                <w:sz w:val="16"/>
                <w:szCs w:val="16"/>
              </w:rPr>
            </w:pPr>
          </w:p>
          <w:p w:rsidR="00A44D7D" w:rsidRDefault="00A44D7D" w:rsidP="005C279B">
            <w:pPr>
              <w:spacing w:after="0" w:line="240" w:lineRule="auto"/>
              <w:jc w:val="center"/>
              <w:rPr>
                <w:rFonts w:ascii="Times New Roman" w:hAnsi="Times New Roman"/>
                <w:b/>
                <w:sz w:val="16"/>
                <w:szCs w:val="16"/>
              </w:rPr>
            </w:pPr>
          </w:p>
          <w:p w:rsidR="005C279B" w:rsidRPr="005C279B" w:rsidRDefault="00C46CD7" w:rsidP="005C279B">
            <w:pPr>
              <w:spacing w:after="0" w:line="240" w:lineRule="auto"/>
              <w:jc w:val="center"/>
              <w:rPr>
                <w:rFonts w:ascii="Times New Roman" w:hAnsi="Times New Roman"/>
                <w:b/>
                <w:sz w:val="16"/>
                <w:szCs w:val="16"/>
              </w:rPr>
            </w:pPr>
            <w:r>
              <w:rPr>
                <w:rFonts w:ascii="Times New Roman" w:hAnsi="Times New Roman"/>
                <w:b/>
                <w:sz w:val="16"/>
                <w:szCs w:val="16"/>
              </w:rPr>
              <w:t>99</w:t>
            </w:r>
            <w:r w:rsidR="005C279B" w:rsidRPr="005C279B">
              <w:rPr>
                <w:rFonts w:ascii="Times New Roman" w:hAnsi="Times New Roman"/>
                <w:b/>
                <w:sz w:val="16"/>
                <w:szCs w:val="16"/>
              </w:rPr>
              <w:sym w:font="Wingdings" w:char="F0F0"/>
            </w:r>
            <w:r w:rsidR="002C3546">
              <w:rPr>
                <w:rFonts w:ascii="Times New Roman" w:hAnsi="Times New Roman"/>
                <w:b/>
                <w:sz w:val="16"/>
                <w:szCs w:val="16"/>
              </w:rPr>
              <w:t>F</w:t>
            </w:r>
            <w:r w:rsidR="005C279B" w:rsidRPr="005C279B">
              <w:rPr>
                <w:rFonts w:ascii="Times New Roman" w:hAnsi="Times New Roman"/>
                <w:b/>
                <w:sz w:val="16"/>
                <w:szCs w:val="16"/>
              </w:rPr>
              <w:t>.</w:t>
            </w:r>
            <w:r w:rsidR="002C3546">
              <w:rPr>
                <w:rFonts w:ascii="Times New Roman" w:hAnsi="Times New Roman"/>
                <w:b/>
                <w:sz w:val="16"/>
                <w:szCs w:val="16"/>
              </w:rPr>
              <w:t>8</w:t>
            </w:r>
          </w:p>
          <w:p w:rsidR="005C279B" w:rsidRPr="005C279B" w:rsidRDefault="005C279B" w:rsidP="005C279B">
            <w:pPr>
              <w:spacing w:after="0" w:line="240" w:lineRule="auto"/>
              <w:jc w:val="center"/>
              <w:rPr>
                <w:rFonts w:ascii="Times New Roman" w:eastAsia="Times New Roman" w:hAnsi="Times New Roman"/>
                <w:b/>
                <w:i/>
                <w:color w:val="000000"/>
                <w:sz w:val="16"/>
                <w:szCs w:val="16"/>
                <w:lang w:eastAsia="fr-FR"/>
              </w:rPr>
            </w:pPr>
          </w:p>
        </w:tc>
      </w:tr>
      <w:tr w:rsidR="005C279B" w:rsidRPr="005C279B" w:rsidTr="00802111">
        <w:trPr>
          <w:trHeight w:val="620"/>
        </w:trPr>
        <w:tc>
          <w:tcPr>
            <w:tcW w:w="306" w:type="pct"/>
          </w:tcPr>
          <w:p w:rsidR="005C279B" w:rsidRPr="005C279B" w:rsidRDefault="002C3546" w:rsidP="009C17D5">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w:t>
            </w:r>
            <w:r w:rsidR="005C279B" w:rsidRPr="005C279B">
              <w:rPr>
                <w:rFonts w:ascii="Times New Roman" w:eastAsia="Times New Roman" w:hAnsi="Times New Roman"/>
                <w:b/>
                <w:sz w:val="16"/>
                <w:szCs w:val="16"/>
                <w:lang w:eastAsia="fr-FR"/>
              </w:rPr>
              <w:t>.3</w:t>
            </w:r>
            <w:r w:rsidR="005C279B">
              <w:rPr>
                <w:rFonts w:ascii="Times New Roman" w:eastAsia="Times New Roman" w:hAnsi="Times New Roman"/>
                <w:b/>
                <w:sz w:val="16"/>
                <w:szCs w:val="16"/>
                <w:lang w:eastAsia="fr-FR"/>
              </w:rPr>
              <w:t>a</w:t>
            </w:r>
          </w:p>
        </w:tc>
        <w:tc>
          <w:tcPr>
            <w:tcW w:w="1790" w:type="pct"/>
          </w:tcPr>
          <w:p w:rsidR="005C279B" w:rsidRDefault="005C279B" w:rsidP="007E258E">
            <w:pPr>
              <w:spacing w:before="60" w:after="0" w:line="240" w:lineRule="auto"/>
              <w:rPr>
                <w:rFonts w:ascii="Times New Roman" w:hAnsi="Times New Roman"/>
                <w:b/>
                <w:sz w:val="18"/>
                <w:szCs w:val="18"/>
              </w:rPr>
            </w:pPr>
            <w:r w:rsidRPr="005C279B">
              <w:rPr>
                <w:rFonts w:ascii="Times New Roman" w:hAnsi="Times New Roman"/>
                <w:b/>
                <w:sz w:val="18"/>
                <w:szCs w:val="18"/>
              </w:rPr>
              <w:t>Etait-ce parce que vous aviez déjà trouvé un travail à commencer à une date ultérieure?</w:t>
            </w:r>
          </w:p>
          <w:p w:rsidR="00123DEB" w:rsidRDefault="00123DEB" w:rsidP="005C279B">
            <w:pPr>
              <w:spacing w:after="0" w:line="240" w:lineRule="auto"/>
              <w:rPr>
                <w:rFonts w:ascii="Times New Roman" w:hAnsi="Times New Roman"/>
                <w:b/>
                <w:sz w:val="18"/>
                <w:szCs w:val="18"/>
              </w:rPr>
            </w:pPr>
          </w:p>
          <w:p w:rsidR="00123DEB" w:rsidRPr="005C279B" w:rsidRDefault="008E4463" w:rsidP="00123DEB">
            <w:pPr>
              <w:spacing w:after="60" w:line="240" w:lineRule="auto"/>
              <w:rPr>
                <w:rFonts w:ascii="Times New Roman" w:hAnsi="Times New Roman"/>
                <w:b/>
                <w:sz w:val="18"/>
                <w:szCs w:val="18"/>
              </w:rPr>
            </w:pPr>
            <w:r>
              <w:rPr>
                <w:rFonts w:ascii="Times New Roman" w:hAnsi="Times New Roman"/>
                <w:b/>
                <w:bCs/>
                <w:i/>
                <w:sz w:val="16"/>
                <w:szCs w:val="16"/>
              </w:rPr>
              <w:t>Cocher</w:t>
            </w:r>
            <w:r w:rsidR="00123DEB" w:rsidRPr="005C279B">
              <w:rPr>
                <w:rFonts w:ascii="Times New Roman" w:hAnsi="Times New Roman"/>
                <w:b/>
                <w:bCs/>
                <w:i/>
                <w:sz w:val="16"/>
                <w:szCs w:val="16"/>
              </w:rPr>
              <w:t xml:space="preserve">  le code correspondant à la déclaration de l’enquêté(e) puis l’inscrire dans le bac prévu à cet effet</w:t>
            </w:r>
          </w:p>
        </w:tc>
        <w:tc>
          <w:tcPr>
            <w:tcW w:w="2376" w:type="pct"/>
          </w:tcPr>
          <w:p w:rsidR="005C279B" w:rsidRPr="005C279B" w:rsidRDefault="005C279B" w:rsidP="005C279B">
            <w:pPr>
              <w:spacing w:before="60" w:after="0"/>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1. Oui</w:t>
            </w:r>
          </w:p>
          <w:p w:rsidR="005C279B" w:rsidRDefault="005C279B" w:rsidP="005C279B">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2</w:t>
            </w:r>
            <w:r w:rsidRPr="005C279B">
              <w:rPr>
                <w:rFonts w:ascii="Times New Roman" w:eastAsia="Times New Roman" w:hAnsi="Times New Roman"/>
                <w:i/>
                <w:iCs/>
                <w:sz w:val="16"/>
                <w:szCs w:val="16"/>
                <w:lang w:eastAsia="fr-FR"/>
              </w:rPr>
              <w:t>. Non</w:t>
            </w:r>
          </w:p>
          <w:p w:rsidR="005C279B" w:rsidRPr="005C279B" w:rsidRDefault="007725CF" w:rsidP="00123DEB">
            <w:pPr>
              <w:spacing w:after="60"/>
              <w:jc w:val="center"/>
              <w:rPr>
                <w:rFonts w:ascii="Times New Roman" w:eastAsia="Times New Roman" w:hAnsi="Times New Roman"/>
                <w:i/>
                <w:iCs/>
                <w:sz w:val="16"/>
                <w:szCs w:val="16"/>
                <w:lang w:eastAsia="fr-FR"/>
              </w:rPr>
            </w:pPr>
            <w:r w:rsidRPr="005C279B">
              <w:rPr>
                <w:rFonts w:ascii="Times New Roman" w:eastAsia="Times New Roman" w:hAnsi="Times New Roman"/>
                <w:sz w:val="20"/>
                <w:szCs w:val="20"/>
                <w:lang w:eastAsia="fr-FR"/>
              </w:rPr>
              <w:t>|__|</w:t>
            </w:r>
          </w:p>
        </w:tc>
        <w:tc>
          <w:tcPr>
            <w:tcW w:w="528" w:type="pct"/>
          </w:tcPr>
          <w:p w:rsidR="005C279B" w:rsidRPr="005C279B" w:rsidRDefault="00802111" w:rsidP="002C3546">
            <w:pPr>
              <w:spacing w:before="60" w:after="0" w:line="240" w:lineRule="auto"/>
              <w:jc w:val="center"/>
              <w:rPr>
                <w:rFonts w:ascii="Times New Roman" w:hAnsi="Times New Roman"/>
                <w:b/>
                <w:sz w:val="16"/>
                <w:szCs w:val="16"/>
              </w:rPr>
            </w:pPr>
            <w:r>
              <w:rPr>
                <w:rFonts w:ascii="Times New Roman" w:eastAsia="Times New Roman" w:hAnsi="Times New Roman"/>
                <w:b/>
                <w:bCs/>
                <w:iCs/>
                <w:sz w:val="16"/>
                <w:szCs w:val="16"/>
                <w:lang w:eastAsia="fr-FR"/>
              </w:rPr>
              <w:t>1</w:t>
            </w:r>
            <w:r w:rsidRPr="005C279B">
              <w:rPr>
                <w:rFonts w:ascii="Times New Roman" w:hAnsi="Times New Roman"/>
                <w:b/>
                <w:sz w:val="16"/>
                <w:szCs w:val="16"/>
              </w:rPr>
              <w:sym w:font="Wingdings" w:char="F0F0"/>
            </w:r>
            <w:r w:rsidR="002C3546">
              <w:rPr>
                <w:rFonts w:ascii="Times New Roman" w:eastAsia="Times New Roman" w:hAnsi="Times New Roman"/>
                <w:b/>
                <w:bCs/>
                <w:iCs/>
                <w:sz w:val="16"/>
                <w:szCs w:val="16"/>
                <w:lang w:eastAsia="fr-FR"/>
              </w:rPr>
              <w:t>F.8</w:t>
            </w:r>
          </w:p>
        </w:tc>
      </w:tr>
      <w:tr w:rsidR="00802111" w:rsidRPr="005C279B" w:rsidTr="00802111">
        <w:tc>
          <w:tcPr>
            <w:tcW w:w="306" w:type="pct"/>
            <w:tcBorders>
              <w:top w:val="single" w:sz="4" w:space="0" w:color="000000"/>
              <w:left w:val="double" w:sz="4" w:space="0" w:color="auto"/>
              <w:bottom w:val="single" w:sz="4" w:space="0" w:color="000000"/>
              <w:right w:val="single" w:sz="4" w:space="0" w:color="000000"/>
            </w:tcBorders>
          </w:tcPr>
          <w:p w:rsidR="00802111" w:rsidRPr="005C279B" w:rsidRDefault="002C3546" w:rsidP="009C17D5">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w:t>
            </w:r>
            <w:r w:rsidR="00802111" w:rsidRPr="005C279B">
              <w:rPr>
                <w:rFonts w:ascii="Times New Roman" w:eastAsia="Times New Roman" w:hAnsi="Times New Roman"/>
                <w:b/>
                <w:sz w:val="16"/>
                <w:szCs w:val="16"/>
                <w:lang w:eastAsia="fr-FR"/>
              </w:rPr>
              <w:t>.3</w:t>
            </w:r>
            <w:r w:rsidR="00802111">
              <w:rPr>
                <w:rFonts w:ascii="Times New Roman" w:eastAsia="Times New Roman" w:hAnsi="Times New Roman"/>
                <w:b/>
                <w:sz w:val="16"/>
                <w:szCs w:val="16"/>
                <w:lang w:eastAsia="fr-FR"/>
              </w:rPr>
              <w:t>b</w:t>
            </w:r>
          </w:p>
        </w:tc>
        <w:tc>
          <w:tcPr>
            <w:tcW w:w="1790" w:type="pct"/>
            <w:tcBorders>
              <w:top w:val="single" w:sz="4" w:space="0" w:color="000000"/>
              <w:left w:val="single" w:sz="4" w:space="0" w:color="000000"/>
              <w:bottom w:val="single" w:sz="4" w:space="0" w:color="000000"/>
              <w:right w:val="single" w:sz="4" w:space="0" w:color="000000"/>
            </w:tcBorders>
          </w:tcPr>
          <w:p w:rsidR="00802111" w:rsidRDefault="00802111" w:rsidP="007E258E">
            <w:pPr>
              <w:spacing w:before="60" w:after="0" w:line="240" w:lineRule="auto"/>
              <w:rPr>
                <w:rFonts w:ascii="Times New Roman" w:hAnsi="Times New Roman"/>
                <w:b/>
                <w:sz w:val="18"/>
                <w:szCs w:val="18"/>
              </w:rPr>
            </w:pPr>
            <w:r w:rsidRPr="00802111">
              <w:rPr>
                <w:rFonts w:ascii="Times New Roman" w:hAnsi="Times New Roman"/>
                <w:b/>
                <w:sz w:val="18"/>
                <w:szCs w:val="18"/>
              </w:rPr>
              <w:t>Etait-ce parce que vous aviez déjà effectué les étapes nécessaires à la création de votre entreprise dans un futur proche?</w:t>
            </w:r>
          </w:p>
          <w:p w:rsidR="00123DEB" w:rsidRDefault="00123DEB" w:rsidP="007725CF">
            <w:pPr>
              <w:spacing w:after="0" w:line="240" w:lineRule="auto"/>
              <w:rPr>
                <w:rFonts w:ascii="Times New Roman" w:hAnsi="Times New Roman"/>
                <w:b/>
                <w:sz w:val="18"/>
                <w:szCs w:val="18"/>
              </w:rPr>
            </w:pPr>
          </w:p>
          <w:p w:rsidR="00123DEB" w:rsidRPr="005C279B" w:rsidRDefault="008E4463" w:rsidP="00123DEB">
            <w:pPr>
              <w:spacing w:after="60" w:line="240" w:lineRule="auto"/>
              <w:rPr>
                <w:rFonts w:ascii="Times New Roman" w:hAnsi="Times New Roman"/>
                <w:b/>
                <w:sz w:val="18"/>
                <w:szCs w:val="18"/>
              </w:rPr>
            </w:pPr>
            <w:r>
              <w:rPr>
                <w:rFonts w:ascii="Times New Roman" w:hAnsi="Times New Roman"/>
                <w:b/>
                <w:bCs/>
                <w:i/>
                <w:sz w:val="16"/>
                <w:szCs w:val="16"/>
              </w:rPr>
              <w:t>Cocher</w:t>
            </w:r>
            <w:r w:rsidR="00123DEB" w:rsidRPr="005C279B">
              <w:rPr>
                <w:rFonts w:ascii="Times New Roman" w:hAnsi="Times New Roman"/>
                <w:b/>
                <w:bCs/>
                <w:i/>
                <w:sz w:val="16"/>
                <w:szCs w:val="16"/>
              </w:rPr>
              <w:t xml:space="preserve">  le code correspondant à la déclaration de l’enquêté(e) puis l’inscrire dans le bac prévu à cet effet</w:t>
            </w:r>
          </w:p>
        </w:tc>
        <w:tc>
          <w:tcPr>
            <w:tcW w:w="2376" w:type="pct"/>
            <w:tcBorders>
              <w:top w:val="single" w:sz="4" w:space="0" w:color="000000"/>
              <w:left w:val="single" w:sz="4" w:space="0" w:color="000000"/>
              <w:bottom w:val="single" w:sz="4" w:space="0" w:color="000000"/>
              <w:right w:val="single" w:sz="4" w:space="0" w:color="000000"/>
            </w:tcBorders>
          </w:tcPr>
          <w:p w:rsidR="00802111" w:rsidRPr="005C279B" w:rsidRDefault="00802111" w:rsidP="007725CF">
            <w:pPr>
              <w:spacing w:before="60" w:after="0"/>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1. Oui</w:t>
            </w:r>
          </w:p>
          <w:p w:rsidR="00802111" w:rsidRDefault="00802111" w:rsidP="00123DEB">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2</w:t>
            </w:r>
            <w:r w:rsidRPr="005C279B">
              <w:rPr>
                <w:rFonts w:ascii="Times New Roman" w:eastAsia="Times New Roman" w:hAnsi="Times New Roman"/>
                <w:i/>
                <w:iCs/>
                <w:sz w:val="16"/>
                <w:szCs w:val="16"/>
                <w:lang w:eastAsia="fr-FR"/>
              </w:rPr>
              <w:t>. Non</w:t>
            </w:r>
          </w:p>
          <w:p w:rsidR="00123DEB" w:rsidRDefault="00123DEB" w:rsidP="00123DEB">
            <w:pPr>
              <w:spacing w:after="0"/>
              <w:rPr>
                <w:rFonts w:ascii="Times New Roman" w:eastAsia="Times New Roman" w:hAnsi="Times New Roman"/>
                <w:i/>
                <w:iCs/>
                <w:sz w:val="16"/>
                <w:szCs w:val="16"/>
                <w:lang w:eastAsia="fr-FR"/>
              </w:rPr>
            </w:pPr>
          </w:p>
          <w:p w:rsidR="00123DEB" w:rsidRDefault="00123DEB" w:rsidP="00123DEB">
            <w:pPr>
              <w:spacing w:after="0"/>
              <w:rPr>
                <w:rFonts w:ascii="Times New Roman" w:eastAsia="Times New Roman" w:hAnsi="Times New Roman"/>
                <w:i/>
                <w:iCs/>
                <w:sz w:val="16"/>
                <w:szCs w:val="16"/>
                <w:lang w:eastAsia="fr-FR"/>
              </w:rPr>
            </w:pPr>
          </w:p>
          <w:p w:rsidR="00802111" w:rsidRPr="005C279B" w:rsidRDefault="007725CF" w:rsidP="00123DEB">
            <w:pPr>
              <w:spacing w:after="60"/>
              <w:jc w:val="center"/>
              <w:rPr>
                <w:rFonts w:ascii="Times New Roman" w:eastAsia="Times New Roman" w:hAnsi="Times New Roman"/>
                <w:i/>
                <w:iCs/>
                <w:sz w:val="16"/>
                <w:szCs w:val="16"/>
                <w:lang w:eastAsia="fr-FR"/>
              </w:rPr>
            </w:pPr>
            <w:r w:rsidRPr="005C279B">
              <w:rPr>
                <w:rFonts w:ascii="Times New Roman" w:eastAsia="Times New Roman" w:hAnsi="Times New Roman"/>
                <w:sz w:val="20"/>
                <w:szCs w:val="20"/>
                <w:lang w:eastAsia="fr-FR"/>
              </w:rPr>
              <w:t>|__|</w:t>
            </w:r>
          </w:p>
        </w:tc>
        <w:tc>
          <w:tcPr>
            <w:tcW w:w="528" w:type="pct"/>
            <w:tcBorders>
              <w:top w:val="single" w:sz="4" w:space="0" w:color="000000"/>
              <w:left w:val="single" w:sz="4" w:space="0" w:color="000000"/>
              <w:bottom w:val="single" w:sz="4" w:space="0" w:color="000000"/>
              <w:right w:val="double" w:sz="4" w:space="0" w:color="auto"/>
            </w:tcBorders>
          </w:tcPr>
          <w:p w:rsidR="00802111" w:rsidRPr="00802111" w:rsidRDefault="00A44D7D" w:rsidP="002C3546">
            <w:pPr>
              <w:spacing w:before="1080" w:after="0" w:line="240" w:lineRule="auto"/>
              <w:jc w:val="center"/>
              <w:rPr>
                <w:rFonts w:ascii="Times New Roman" w:eastAsia="Times New Roman" w:hAnsi="Times New Roman"/>
                <w:b/>
                <w:bCs/>
                <w:iCs/>
                <w:sz w:val="16"/>
                <w:szCs w:val="16"/>
                <w:lang w:eastAsia="fr-FR"/>
              </w:rPr>
            </w:pPr>
            <w:r>
              <w:rPr>
                <w:rFonts w:ascii="Times New Roman" w:eastAsia="Times New Roman" w:hAnsi="Times New Roman"/>
                <w:b/>
                <w:bCs/>
                <w:iCs/>
                <w:sz w:val="16"/>
                <w:szCs w:val="16"/>
                <w:lang w:eastAsia="fr-FR"/>
              </w:rPr>
              <w:t>1</w:t>
            </w:r>
            <w:r w:rsidRPr="005C279B">
              <w:rPr>
                <w:rFonts w:ascii="Times New Roman" w:hAnsi="Times New Roman"/>
                <w:b/>
                <w:sz w:val="16"/>
                <w:szCs w:val="16"/>
              </w:rPr>
              <w:sym w:font="Wingdings" w:char="F0F0"/>
            </w:r>
            <w:r>
              <w:rPr>
                <w:rFonts w:ascii="Times New Roman" w:eastAsia="Times New Roman" w:hAnsi="Times New Roman"/>
                <w:b/>
                <w:bCs/>
                <w:iCs/>
                <w:sz w:val="16"/>
                <w:szCs w:val="16"/>
                <w:lang w:eastAsia="fr-FR"/>
              </w:rPr>
              <w:t>F.8</w:t>
            </w:r>
          </w:p>
        </w:tc>
      </w:tr>
      <w:tr w:rsidR="00802111" w:rsidRPr="005C279B" w:rsidTr="007725CF">
        <w:tc>
          <w:tcPr>
            <w:tcW w:w="306" w:type="pct"/>
          </w:tcPr>
          <w:p w:rsidR="00802111" w:rsidRPr="005C279B" w:rsidRDefault="002C3546" w:rsidP="009C17D5">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w:t>
            </w:r>
            <w:r w:rsidR="00802111">
              <w:rPr>
                <w:rFonts w:ascii="Times New Roman" w:eastAsia="Times New Roman" w:hAnsi="Times New Roman"/>
                <w:b/>
                <w:sz w:val="16"/>
                <w:szCs w:val="16"/>
                <w:lang w:eastAsia="fr-FR"/>
              </w:rPr>
              <w:t>.4</w:t>
            </w:r>
          </w:p>
        </w:tc>
        <w:tc>
          <w:tcPr>
            <w:tcW w:w="1790" w:type="pct"/>
          </w:tcPr>
          <w:p w:rsidR="00802111" w:rsidRDefault="00802111" w:rsidP="007E258E">
            <w:pPr>
              <w:spacing w:before="60" w:after="0" w:line="240" w:lineRule="auto"/>
              <w:rPr>
                <w:rFonts w:ascii="Times New Roman" w:hAnsi="Times New Roman"/>
                <w:b/>
                <w:sz w:val="18"/>
                <w:szCs w:val="18"/>
              </w:rPr>
            </w:pPr>
            <w:r w:rsidRPr="00802111">
              <w:rPr>
                <w:rFonts w:ascii="Times New Roman" w:hAnsi="Times New Roman"/>
                <w:b/>
                <w:sz w:val="18"/>
                <w:szCs w:val="18"/>
              </w:rPr>
              <w:t>La semaine dernière, auriez-vous aimé travailler s’il y avait eu une opportunité pour vous de travailler?</w:t>
            </w:r>
          </w:p>
          <w:p w:rsidR="00123DEB" w:rsidRDefault="00123DEB" w:rsidP="005C279B">
            <w:pPr>
              <w:spacing w:after="0" w:line="240" w:lineRule="auto"/>
              <w:rPr>
                <w:rFonts w:ascii="Times New Roman" w:hAnsi="Times New Roman"/>
                <w:b/>
                <w:sz w:val="18"/>
                <w:szCs w:val="18"/>
              </w:rPr>
            </w:pPr>
          </w:p>
          <w:p w:rsidR="00123DEB" w:rsidRPr="005C279B" w:rsidRDefault="008E4463" w:rsidP="00123DEB">
            <w:pPr>
              <w:spacing w:after="60" w:line="240" w:lineRule="auto"/>
              <w:rPr>
                <w:rFonts w:ascii="Times New Roman" w:hAnsi="Times New Roman"/>
                <w:b/>
                <w:sz w:val="18"/>
                <w:szCs w:val="18"/>
              </w:rPr>
            </w:pPr>
            <w:r>
              <w:rPr>
                <w:rFonts w:ascii="Times New Roman" w:hAnsi="Times New Roman"/>
                <w:b/>
                <w:bCs/>
                <w:i/>
                <w:sz w:val="16"/>
                <w:szCs w:val="16"/>
              </w:rPr>
              <w:t>Cocher</w:t>
            </w:r>
            <w:r w:rsidR="00123DEB" w:rsidRPr="005C279B">
              <w:rPr>
                <w:rFonts w:ascii="Times New Roman" w:hAnsi="Times New Roman"/>
                <w:b/>
                <w:bCs/>
                <w:i/>
                <w:sz w:val="16"/>
                <w:szCs w:val="16"/>
              </w:rPr>
              <w:t xml:space="preserve">  le code correspondant à la déclaration de l’enquêté(e) puis l’inscrire dans le bac prévu à cet effet</w:t>
            </w:r>
          </w:p>
        </w:tc>
        <w:tc>
          <w:tcPr>
            <w:tcW w:w="2376" w:type="pct"/>
          </w:tcPr>
          <w:p w:rsidR="00802111" w:rsidRPr="005C279B" w:rsidRDefault="00802111" w:rsidP="00802111">
            <w:pPr>
              <w:spacing w:before="60" w:after="0"/>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1. Oui</w:t>
            </w:r>
          </w:p>
          <w:p w:rsidR="00802111" w:rsidRDefault="00802111" w:rsidP="00123DEB">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2</w:t>
            </w:r>
            <w:r w:rsidRPr="005C279B">
              <w:rPr>
                <w:rFonts w:ascii="Times New Roman" w:eastAsia="Times New Roman" w:hAnsi="Times New Roman"/>
                <w:i/>
                <w:iCs/>
                <w:sz w:val="16"/>
                <w:szCs w:val="16"/>
                <w:lang w:eastAsia="fr-FR"/>
              </w:rPr>
              <w:t>. Non</w:t>
            </w:r>
          </w:p>
          <w:p w:rsidR="00123DEB" w:rsidRDefault="00123DEB" w:rsidP="00123DEB">
            <w:pPr>
              <w:spacing w:after="0"/>
              <w:rPr>
                <w:rFonts w:ascii="Times New Roman" w:eastAsia="Times New Roman" w:hAnsi="Times New Roman"/>
                <w:i/>
                <w:iCs/>
                <w:sz w:val="16"/>
                <w:szCs w:val="16"/>
                <w:lang w:eastAsia="fr-FR"/>
              </w:rPr>
            </w:pPr>
          </w:p>
          <w:p w:rsidR="00123DEB" w:rsidRDefault="00123DEB" w:rsidP="00123DEB">
            <w:pPr>
              <w:spacing w:after="0"/>
              <w:rPr>
                <w:rFonts w:ascii="Times New Roman" w:eastAsia="Times New Roman" w:hAnsi="Times New Roman"/>
                <w:i/>
                <w:iCs/>
                <w:sz w:val="16"/>
                <w:szCs w:val="16"/>
                <w:lang w:eastAsia="fr-FR"/>
              </w:rPr>
            </w:pPr>
          </w:p>
          <w:p w:rsidR="00802111" w:rsidRPr="005C279B" w:rsidRDefault="007725CF" w:rsidP="00123DEB">
            <w:pPr>
              <w:spacing w:after="60"/>
              <w:jc w:val="center"/>
              <w:rPr>
                <w:rFonts w:ascii="Times New Roman" w:eastAsia="Times New Roman" w:hAnsi="Times New Roman"/>
                <w:i/>
                <w:iCs/>
                <w:sz w:val="16"/>
                <w:szCs w:val="16"/>
                <w:lang w:eastAsia="fr-FR"/>
              </w:rPr>
            </w:pPr>
            <w:r w:rsidRPr="005C279B">
              <w:rPr>
                <w:rFonts w:ascii="Times New Roman" w:eastAsia="Times New Roman" w:hAnsi="Times New Roman"/>
                <w:sz w:val="20"/>
                <w:szCs w:val="20"/>
                <w:lang w:eastAsia="fr-FR"/>
              </w:rPr>
              <w:t>|__|</w:t>
            </w:r>
          </w:p>
        </w:tc>
        <w:tc>
          <w:tcPr>
            <w:tcW w:w="528" w:type="pct"/>
          </w:tcPr>
          <w:p w:rsidR="00802111" w:rsidRPr="005C279B" w:rsidRDefault="00802111" w:rsidP="00123DEB">
            <w:pPr>
              <w:spacing w:before="1080" w:after="0" w:line="240" w:lineRule="auto"/>
              <w:jc w:val="center"/>
              <w:rPr>
                <w:rFonts w:ascii="Times New Roman" w:hAnsi="Times New Roman"/>
                <w:b/>
                <w:sz w:val="16"/>
                <w:szCs w:val="16"/>
              </w:rPr>
            </w:pPr>
            <w:r>
              <w:rPr>
                <w:rFonts w:ascii="Times New Roman" w:eastAsia="Times New Roman" w:hAnsi="Times New Roman"/>
                <w:b/>
                <w:bCs/>
                <w:iCs/>
                <w:sz w:val="16"/>
                <w:szCs w:val="16"/>
                <w:lang w:eastAsia="fr-FR"/>
              </w:rPr>
              <w:t>2</w:t>
            </w:r>
            <w:r w:rsidRPr="005C279B">
              <w:rPr>
                <w:rFonts w:ascii="Times New Roman" w:eastAsia="Times New Roman" w:hAnsi="Times New Roman"/>
                <w:b/>
                <w:bCs/>
                <w:iCs/>
                <w:sz w:val="16"/>
                <w:szCs w:val="16"/>
                <w:lang w:eastAsia="fr-FR"/>
              </w:rPr>
              <w:sym w:font="Wingdings" w:char="F0F0"/>
            </w:r>
            <w:r w:rsidR="002C3546">
              <w:rPr>
                <w:rFonts w:ascii="Times New Roman" w:eastAsia="Times New Roman" w:hAnsi="Times New Roman"/>
                <w:b/>
                <w:bCs/>
                <w:iCs/>
                <w:sz w:val="16"/>
                <w:szCs w:val="16"/>
                <w:lang w:eastAsia="fr-FR"/>
              </w:rPr>
              <w:t xml:space="preserve"> F.11</w:t>
            </w:r>
          </w:p>
        </w:tc>
      </w:tr>
      <w:tr w:rsidR="005C279B" w:rsidRPr="005C279B" w:rsidTr="002C3546">
        <w:trPr>
          <w:trHeight w:val="3172"/>
        </w:trPr>
        <w:tc>
          <w:tcPr>
            <w:tcW w:w="306" w:type="pct"/>
          </w:tcPr>
          <w:p w:rsidR="005C279B" w:rsidRPr="005C279B" w:rsidRDefault="002C3546" w:rsidP="009C17D5">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w:t>
            </w:r>
            <w:r w:rsidR="005C279B" w:rsidRPr="005C279B">
              <w:rPr>
                <w:rFonts w:ascii="Times New Roman" w:eastAsia="Times New Roman" w:hAnsi="Times New Roman"/>
                <w:b/>
                <w:sz w:val="16"/>
                <w:szCs w:val="16"/>
                <w:lang w:eastAsia="fr-FR"/>
              </w:rPr>
              <w:t>.</w:t>
            </w:r>
            <w:r w:rsidR="00802111">
              <w:rPr>
                <w:rFonts w:ascii="Times New Roman" w:eastAsia="Times New Roman" w:hAnsi="Times New Roman"/>
                <w:b/>
                <w:sz w:val="16"/>
                <w:szCs w:val="16"/>
                <w:lang w:eastAsia="fr-FR"/>
              </w:rPr>
              <w:t>5</w:t>
            </w:r>
          </w:p>
        </w:tc>
        <w:tc>
          <w:tcPr>
            <w:tcW w:w="1790" w:type="pct"/>
          </w:tcPr>
          <w:p w:rsidR="005C279B" w:rsidRPr="005C279B" w:rsidRDefault="005C279B" w:rsidP="007E258E">
            <w:pPr>
              <w:spacing w:before="60" w:after="0" w:line="240" w:lineRule="auto"/>
              <w:rPr>
                <w:rFonts w:ascii="Times New Roman" w:hAnsi="Times New Roman"/>
                <w:b/>
                <w:sz w:val="18"/>
                <w:szCs w:val="18"/>
              </w:rPr>
            </w:pPr>
            <w:r w:rsidRPr="005C279B">
              <w:rPr>
                <w:rFonts w:ascii="Times New Roman" w:hAnsi="Times New Roman"/>
                <w:b/>
                <w:sz w:val="18"/>
                <w:szCs w:val="18"/>
              </w:rPr>
              <w:t>Au cours des 30 derniers jours, quelle est la principale raison pour laquelle, vous n’avez pas cherché de travail ?</w:t>
            </w:r>
          </w:p>
          <w:p w:rsidR="005C279B" w:rsidRPr="005C279B" w:rsidRDefault="005C279B" w:rsidP="005C279B">
            <w:pPr>
              <w:spacing w:after="0" w:line="240" w:lineRule="auto"/>
              <w:rPr>
                <w:rFonts w:ascii="Times New Roman" w:hAnsi="Times New Roman"/>
              </w:rPr>
            </w:pPr>
          </w:p>
          <w:p w:rsidR="005C279B" w:rsidRPr="005C279B" w:rsidRDefault="005C279B" w:rsidP="005C279B">
            <w:pPr>
              <w:spacing w:after="0" w:line="240" w:lineRule="auto"/>
              <w:rPr>
                <w:rFonts w:ascii="Times New Roman" w:hAnsi="Times New Roman"/>
              </w:rPr>
            </w:pPr>
          </w:p>
          <w:p w:rsidR="005C279B" w:rsidRPr="005C279B" w:rsidRDefault="005C279B" w:rsidP="005C279B">
            <w:pPr>
              <w:spacing w:after="0" w:line="240" w:lineRule="auto"/>
              <w:rPr>
                <w:rFonts w:ascii="Times New Roman" w:hAnsi="Times New Roman"/>
              </w:rPr>
            </w:pPr>
          </w:p>
          <w:p w:rsidR="005C279B" w:rsidRPr="005C279B" w:rsidRDefault="008E4463" w:rsidP="005C279B">
            <w:pPr>
              <w:spacing w:after="0" w:line="240" w:lineRule="auto"/>
              <w:rPr>
                <w:rFonts w:ascii="Times New Roman" w:hAnsi="Times New Roman"/>
              </w:rPr>
            </w:pPr>
            <w:r>
              <w:rPr>
                <w:rFonts w:ascii="Times New Roman" w:hAnsi="Times New Roman"/>
                <w:b/>
                <w:bCs/>
                <w:i/>
                <w:sz w:val="16"/>
                <w:szCs w:val="16"/>
              </w:rPr>
              <w:t>Cocher</w:t>
            </w:r>
            <w:r w:rsidR="005C279B" w:rsidRPr="005C279B">
              <w:rPr>
                <w:rFonts w:ascii="Times New Roman" w:hAnsi="Times New Roman"/>
                <w:b/>
                <w:bCs/>
                <w:i/>
                <w:sz w:val="16"/>
                <w:szCs w:val="16"/>
              </w:rPr>
              <w:t xml:space="preserve">  le code correspondant à la déclaration de l’enquêté(e) puis l’inscrire dans les bacs prévus à cet effet</w:t>
            </w:r>
          </w:p>
        </w:tc>
        <w:tc>
          <w:tcPr>
            <w:tcW w:w="2376" w:type="pct"/>
          </w:tcPr>
          <w:p w:rsidR="005C279B" w:rsidRPr="005C279B" w:rsidRDefault="005C279B" w:rsidP="005C279B">
            <w:pPr>
              <w:spacing w:before="60"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 xml:space="preserve">01. </w:t>
            </w:r>
            <w:r w:rsidR="00881CE6" w:rsidRPr="00881CE6">
              <w:rPr>
                <w:rFonts w:ascii="Times New Roman" w:eastAsia="Times New Roman" w:hAnsi="Times New Roman"/>
                <w:i/>
                <w:iCs/>
                <w:sz w:val="16"/>
                <w:szCs w:val="16"/>
                <w:lang w:eastAsia="fr-FR"/>
              </w:rPr>
              <w:t>Dans l’attente des résultats d’un</w:t>
            </w:r>
            <w:r w:rsidR="008B5AC2">
              <w:rPr>
                <w:rFonts w:ascii="Times New Roman" w:eastAsia="Times New Roman" w:hAnsi="Times New Roman"/>
                <w:i/>
                <w:iCs/>
                <w:sz w:val="16"/>
                <w:szCs w:val="16"/>
                <w:lang w:eastAsia="fr-FR"/>
              </w:rPr>
              <w:t xml:space="preserve"> test </w:t>
            </w:r>
            <w:r w:rsidR="00881CE6" w:rsidRPr="00881CE6">
              <w:rPr>
                <w:rFonts w:ascii="Times New Roman" w:eastAsia="Times New Roman" w:hAnsi="Times New Roman"/>
                <w:i/>
                <w:iCs/>
                <w:sz w:val="16"/>
                <w:szCs w:val="16"/>
                <w:lang w:eastAsia="fr-FR"/>
              </w:rPr>
              <w:t>ou d’une interview</w:t>
            </w:r>
          </w:p>
          <w:p w:rsidR="005C279B" w:rsidRPr="005C279B" w:rsidRDefault="005C279B" w:rsidP="005C279B">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 xml:space="preserve">02. </w:t>
            </w:r>
            <w:r w:rsidR="00881CE6" w:rsidRPr="00881CE6">
              <w:rPr>
                <w:rFonts w:ascii="Times New Roman" w:eastAsia="Times New Roman" w:hAnsi="Times New Roman"/>
                <w:i/>
                <w:iCs/>
                <w:sz w:val="16"/>
                <w:szCs w:val="16"/>
                <w:lang w:eastAsia="fr-FR"/>
              </w:rPr>
              <w:t>Dans l’attente de la saison pour travailler</w:t>
            </w:r>
          </w:p>
          <w:p w:rsidR="005C279B" w:rsidRPr="005C279B" w:rsidRDefault="005C279B" w:rsidP="005C279B">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 xml:space="preserve">03. </w:t>
            </w:r>
            <w:r w:rsidR="00881CE6" w:rsidRPr="00881CE6">
              <w:rPr>
                <w:rFonts w:ascii="Times New Roman" w:eastAsia="Times New Roman" w:hAnsi="Times New Roman"/>
                <w:i/>
                <w:iCs/>
                <w:sz w:val="16"/>
                <w:szCs w:val="16"/>
                <w:lang w:eastAsia="fr-FR"/>
              </w:rPr>
              <w:t>Congé-formation ou formation</w:t>
            </w:r>
          </w:p>
          <w:p w:rsidR="005C279B" w:rsidRPr="005C279B" w:rsidRDefault="005C279B" w:rsidP="005C279B">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 xml:space="preserve">04. </w:t>
            </w:r>
            <w:r w:rsidR="00881CE6" w:rsidRPr="00881CE6">
              <w:rPr>
                <w:rFonts w:ascii="Times New Roman" w:eastAsia="Times New Roman" w:hAnsi="Times New Roman"/>
                <w:i/>
                <w:iCs/>
                <w:sz w:val="16"/>
                <w:szCs w:val="16"/>
                <w:lang w:eastAsia="fr-FR"/>
              </w:rPr>
              <w:t>Responsabilités familiales personnelles</w:t>
            </w:r>
          </w:p>
          <w:p w:rsidR="005C279B" w:rsidRPr="005C279B" w:rsidRDefault="005C279B" w:rsidP="005C279B">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05.</w:t>
            </w:r>
            <w:r w:rsidR="006061C5">
              <w:rPr>
                <w:rFonts w:ascii="Times New Roman" w:eastAsia="Times New Roman" w:hAnsi="Times New Roman"/>
                <w:i/>
                <w:iCs/>
                <w:sz w:val="16"/>
                <w:szCs w:val="16"/>
                <w:lang w:eastAsia="fr-FR"/>
              </w:rPr>
              <w:t xml:space="preserve"> </w:t>
            </w:r>
            <w:r w:rsidR="00881CE6" w:rsidRPr="00881CE6">
              <w:rPr>
                <w:rFonts w:ascii="Times New Roman" w:eastAsia="Times New Roman" w:hAnsi="Times New Roman"/>
                <w:i/>
                <w:iCs/>
                <w:sz w:val="16"/>
                <w:szCs w:val="16"/>
                <w:lang w:eastAsia="fr-FR"/>
              </w:rPr>
              <w:t>Maternité</w:t>
            </w:r>
          </w:p>
          <w:p w:rsidR="005C279B" w:rsidRPr="005C279B" w:rsidRDefault="005C279B" w:rsidP="005C279B">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 xml:space="preserve">06. </w:t>
            </w:r>
            <w:r w:rsidR="00881CE6" w:rsidRPr="00881CE6">
              <w:rPr>
                <w:rFonts w:ascii="Times New Roman" w:eastAsia="Times New Roman" w:hAnsi="Times New Roman"/>
                <w:i/>
                <w:iCs/>
                <w:sz w:val="16"/>
                <w:szCs w:val="16"/>
                <w:lang w:eastAsia="fr-FR"/>
              </w:rPr>
              <w:t>Maladie, accident ou invalidité</w:t>
            </w:r>
          </w:p>
          <w:p w:rsidR="005C279B" w:rsidRPr="005C279B" w:rsidRDefault="005C279B" w:rsidP="005C279B">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 xml:space="preserve">07. </w:t>
            </w:r>
            <w:r w:rsidR="00881CE6" w:rsidRPr="00881CE6">
              <w:rPr>
                <w:rFonts w:ascii="Times New Roman" w:eastAsia="Times New Roman" w:hAnsi="Times New Roman"/>
                <w:i/>
                <w:iCs/>
                <w:sz w:val="16"/>
                <w:szCs w:val="16"/>
                <w:lang w:eastAsia="fr-FR"/>
              </w:rPr>
              <w:t>Ne sait pas où/comment chercher du travail</w:t>
            </w:r>
          </w:p>
          <w:p w:rsidR="005C279B" w:rsidRPr="005C279B" w:rsidRDefault="00881CE6" w:rsidP="005C279B">
            <w:pPr>
              <w:spacing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08</w:t>
            </w:r>
            <w:r w:rsidR="005C279B" w:rsidRPr="005C279B">
              <w:rPr>
                <w:rFonts w:ascii="Times New Roman" w:eastAsia="Times New Roman" w:hAnsi="Times New Roman"/>
                <w:i/>
                <w:iCs/>
                <w:sz w:val="16"/>
                <w:szCs w:val="16"/>
                <w:lang w:eastAsia="fr-FR"/>
              </w:rPr>
              <w:t xml:space="preserve">. </w:t>
            </w:r>
            <w:r w:rsidRPr="00881CE6">
              <w:rPr>
                <w:rFonts w:ascii="Times New Roman" w:eastAsia="Times New Roman" w:hAnsi="Times New Roman"/>
                <w:i/>
                <w:iCs/>
                <w:sz w:val="16"/>
                <w:szCs w:val="16"/>
                <w:lang w:eastAsia="fr-FR"/>
              </w:rPr>
              <w:t>Pas d'emploi adéquat disponible par rapport à mes compétences</w:t>
            </w:r>
          </w:p>
          <w:p w:rsidR="00881CE6" w:rsidRDefault="00881CE6" w:rsidP="005C279B">
            <w:pPr>
              <w:spacing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09</w:t>
            </w:r>
            <w:r w:rsidR="005C279B" w:rsidRPr="005C279B">
              <w:rPr>
                <w:rFonts w:ascii="Times New Roman" w:eastAsia="Times New Roman" w:hAnsi="Times New Roman"/>
                <w:i/>
                <w:iCs/>
                <w:sz w:val="16"/>
                <w:szCs w:val="16"/>
                <w:lang w:eastAsia="fr-FR"/>
              </w:rPr>
              <w:t xml:space="preserve">. </w:t>
            </w:r>
            <w:r w:rsidRPr="00881CE6">
              <w:rPr>
                <w:rFonts w:ascii="Times New Roman" w:eastAsia="Times New Roman" w:hAnsi="Times New Roman"/>
                <w:i/>
                <w:iCs/>
                <w:sz w:val="16"/>
                <w:szCs w:val="16"/>
                <w:lang w:eastAsia="fr-FR"/>
              </w:rPr>
              <w:t xml:space="preserve">Cherché un emploi avant mais impossible d’en trouver un </w:t>
            </w:r>
          </w:p>
          <w:p w:rsidR="005C279B" w:rsidRPr="005C279B" w:rsidRDefault="00881CE6" w:rsidP="005C279B">
            <w:pPr>
              <w:spacing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 xml:space="preserve">10. </w:t>
            </w:r>
            <w:r w:rsidRPr="00881CE6">
              <w:rPr>
                <w:rFonts w:ascii="Times New Roman" w:eastAsia="Times New Roman" w:hAnsi="Times New Roman"/>
                <w:i/>
                <w:iCs/>
                <w:sz w:val="16"/>
                <w:szCs w:val="16"/>
                <w:lang w:eastAsia="fr-FR"/>
              </w:rPr>
              <w:t>Trop jeune pour chercher un emploi</w:t>
            </w:r>
          </w:p>
          <w:p w:rsidR="005C279B" w:rsidRPr="005C279B" w:rsidRDefault="00881CE6" w:rsidP="005C279B">
            <w:pPr>
              <w:spacing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11</w:t>
            </w:r>
            <w:r w:rsidR="005C279B" w:rsidRPr="005C279B">
              <w:rPr>
                <w:rFonts w:ascii="Times New Roman" w:eastAsia="Times New Roman" w:hAnsi="Times New Roman"/>
                <w:i/>
                <w:iCs/>
                <w:sz w:val="16"/>
                <w:szCs w:val="16"/>
                <w:lang w:eastAsia="fr-FR"/>
              </w:rPr>
              <w:t xml:space="preserve">. </w:t>
            </w:r>
            <w:r w:rsidRPr="00881CE6">
              <w:rPr>
                <w:rFonts w:ascii="Times New Roman" w:eastAsia="Times New Roman" w:hAnsi="Times New Roman"/>
                <w:i/>
                <w:iCs/>
                <w:sz w:val="16"/>
                <w:szCs w:val="16"/>
                <w:lang w:eastAsia="fr-FR"/>
              </w:rPr>
              <w:t>Pas d’emploi disponible dans la région</w:t>
            </w:r>
          </w:p>
          <w:p w:rsidR="005C279B" w:rsidRPr="005C279B" w:rsidRDefault="002C3546" w:rsidP="005C279B">
            <w:pPr>
              <w:spacing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99</w:t>
            </w:r>
            <w:r w:rsidR="005C279B" w:rsidRPr="005C279B">
              <w:rPr>
                <w:rFonts w:ascii="Times New Roman" w:eastAsia="Times New Roman" w:hAnsi="Times New Roman"/>
                <w:i/>
                <w:iCs/>
                <w:sz w:val="16"/>
                <w:szCs w:val="16"/>
                <w:lang w:eastAsia="fr-FR"/>
              </w:rPr>
              <w:t xml:space="preserve">. </w:t>
            </w:r>
            <w:r w:rsidR="00123DEB" w:rsidRPr="008C7BD8">
              <w:rPr>
                <w:rFonts w:ascii="Times New Roman" w:eastAsia="Times New Roman" w:hAnsi="Times New Roman"/>
                <w:i/>
                <w:color w:val="000000"/>
                <w:sz w:val="14"/>
                <w:szCs w:val="14"/>
                <w:lang w:eastAsia="fr-FR"/>
              </w:rPr>
              <w:t>Autre (</w:t>
            </w:r>
            <w:r w:rsidR="00123DEB" w:rsidRPr="008C7BD8">
              <w:rPr>
                <w:rFonts w:eastAsia="Times New Roman"/>
                <w:color w:val="000000"/>
                <w:sz w:val="14"/>
                <w:szCs w:val="14"/>
                <w:lang w:eastAsia="fr-FR"/>
              </w:rPr>
              <w:t>précisez</w:t>
            </w:r>
            <w:r w:rsidR="00123DEB" w:rsidRPr="008C7BD8">
              <w:rPr>
                <w:rFonts w:ascii="Times New Roman" w:eastAsia="Times New Roman" w:hAnsi="Times New Roman"/>
                <w:i/>
                <w:color w:val="000000"/>
                <w:sz w:val="14"/>
                <w:szCs w:val="14"/>
                <w:lang w:eastAsia="fr-FR"/>
              </w:rPr>
              <w:t>)</w:t>
            </w:r>
            <w:r w:rsidR="00123DEB">
              <w:rPr>
                <w:rFonts w:ascii="Times New Roman" w:eastAsia="Times New Roman" w:hAnsi="Times New Roman"/>
                <w:i/>
                <w:color w:val="000000"/>
                <w:sz w:val="14"/>
                <w:szCs w:val="14"/>
                <w:lang w:eastAsia="fr-FR"/>
              </w:rPr>
              <w:t xml:space="preserve"> __________________________________________________</w:t>
            </w:r>
          </w:p>
          <w:p w:rsidR="005C279B" w:rsidRPr="005C279B" w:rsidRDefault="005C279B" w:rsidP="00123DEB">
            <w:pPr>
              <w:spacing w:before="60" w:after="60" w:line="240" w:lineRule="auto"/>
              <w:jc w:val="center"/>
              <w:rPr>
                <w:rFonts w:ascii="Times New Roman" w:hAnsi="Times New Roman"/>
              </w:rPr>
            </w:pPr>
            <w:r w:rsidRPr="005C279B">
              <w:rPr>
                <w:rFonts w:ascii="Times New Roman" w:eastAsia="Times New Roman" w:hAnsi="Times New Roman"/>
                <w:sz w:val="20"/>
                <w:szCs w:val="20"/>
                <w:lang w:eastAsia="fr-FR"/>
              </w:rPr>
              <w:t>|__|__|</w:t>
            </w:r>
          </w:p>
        </w:tc>
        <w:tc>
          <w:tcPr>
            <w:tcW w:w="528" w:type="pct"/>
          </w:tcPr>
          <w:p w:rsidR="005C279B" w:rsidRPr="005C279B" w:rsidRDefault="00881CE6" w:rsidP="00123DEB">
            <w:pPr>
              <w:spacing w:before="960" w:after="0" w:line="240" w:lineRule="auto"/>
              <w:jc w:val="center"/>
              <w:rPr>
                <w:rFonts w:ascii="Times New Roman" w:hAnsi="Times New Roman"/>
                <w:b/>
                <w:sz w:val="16"/>
                <w:szCs w:val="16"/>
              </w:rPr>
            </w:pPr>
            <w:r>
              <w:rPr>
                <w:rFonts w:ascii="Times New Roman" w:hAnsi="Times New Roman"/>
                <w:b/>
                <w:sz w:val="16"/>
                <w:szCs w:val="16"/>
              </w:rPr>
              <w:t>1 à 6</w:t>
            </w:r>
            <w:r w:rsidR="005C279B" w:rsidRPr="005C279B">
              <w:rPr>
                <w:rFonts w:ascii="Times New Roman" w:hAnsi="Times New Roman"/>
                <w:b/>
                <w:sz w:val="16"/>
                <w:szCs w:val="16"/>
              </w:rPr>
              <w:sym w:font="Wingdings" w:char="F0F0"/>
            </w:r>
            <w:r w:rsidR="002C3546">
              <w:rPr>
                <w:rFonts w:ascii="Times New Roman" w:hAnsi="Times New Roman"/>
                <w:b/>
                <w:sz w:val="16"/>
                <w:szCs w:val="16"/>
              </w:rPr>
              <w:t>F.9</w:t>
            </w:r>
          </w:p>
          <w:p w:rsidR="00881CE6" w:rsidRPr="005C279B" w:rsidRDefault="002C3546" w:rsidP="002C3546">
            <w:pPr>
              <w:spacing w:before="960" w:after="0" w:line="240" w:lineRule="auto"/>
              <w:jc w:val="center"/>
              <w:rPr>
                <w:rFonts w:ascii="Times New Roman" w:hAnsi="Times New Roman"/>
                <w:b/>
                <w:sz w:val="16"/>
                <w:szCs w:val="16"/>
              </w:rPr>
            </w:pPr>
            <w:r>
              <w:rPr>
                <w:rFonts w:ascii="Times New Roman" w:hAnsi="Times New Roman"/>
                <w:b/>
                <w:sz w:val="16"/>
                <w:szCs w:val="16"/>
              </w:rPr>
              <w:t>99</w:t>
            </w:r>
            <w:r w:rsidR="00881CE6" w:rsidRPr="005C279B">
              <w:rPr>
                <w:rFonts w:ascii="Times New Roman" w:hAnsi="Times New Roman"/>
                <w:b/>
                <w:sz w:val="16"/>
                <w:szCs w:val="16"/>
              </w:rPr>
              <w:sym w:font="Wingdings" w:char="F0F0"/>
            </w:r>
            <w:r>
              <w:rPr>
                <w:rFonts w:ascii="Times New Roman" w:hAnsi="Times New Roman"/>
                <w:b/>
                <w:sz w:val="16"/>
                <w:szCs w:val="16"/>
              </w:rPr>
              <w:t>F.9</w:t>
            </w:r>
          </w:p>
        </w:tc>
      </w:tr>
      <w:tr w:rsidR="002C3546" w:rsidRPr="002C3546" w:rsidTr="002C3546">
        <w:trPr>
          <w:trHeight w:val="388"/>
        </w:trPr>
        <w:tc>
          <w:tcPr>
            <w:tcW w:w="5000" w:type="pct"/>
            <w:gridSpan w:val="4"/>
          </w:tcPr>
          <w:p w:rsidR="002C3546" w:rsidRPr="002C3546" w:rsidRDefault="002C3546" w:rsidP="002C3546">
            <w:pPr>
              <w:spacing w:after="60" w:line="240" w:lineRule="auto"/>
              <w:rPr>
                <w:rFonts w:ascii="Times New Roman" w:hAnsi="Times New Roman"/>
                <w:i/>
                <w:sz w:val="20"/>
                <w:szCs w:val="20"/>
              </w:rPr>
            </w:pPr>
            <w:r w:rsidRPr="002C3546">
              <w:rPr>
                <w:rFonts w:ascii="Times New Roman" w:hAnsi="Times New Roman"/>
                <w:i/>
                <w:sz w:val="20"/>
                <w:szCs w:val="20"/>
              </w:rPr>
              <w:t>Jeunes découragés</w:t>
            </w:r>
          </w:p>
        </w:tc>
      </w:tr>
      <w:tr w:rsidR="002C3546" w:rsidRPr="005C279B" w:rsidTr="007725CF">
        <w:tc>
          <w:tcPr>
            <w:tcW w:w="306" w:type="pct"/>
          </w:tcPr>
          <w:p w:rsidR="002C3546" w:rsidRPr="005C279B" w:rsidRDefault="002C3546" w:rsidP="002C3546">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F.6</w:t>
            </w:r>
          </w:p>
        </w:tc>
        <w:tc>
          <w:tcPr>
            <w:tcW w:w="1790" w:type="pct"/>
          </w:tcPr>
          <w:p w:rsidR="002C3546" w:rsidRPr="00881CE6" w:rsidRDefault="002C3546" w:rsidP="002C3546">
            <w:pPr>
              <w:spacing w:before="60" w:after="0" w:line="240" w:lineRule="auto"/>
              <w:rPr>
                <w:rFonts w:ascii="Times New Roman" w:hAnsi="Times New Roman"/>
                <w:b/>
                <w:sz w:val="18"/>
                <w:szCs w:val="18"/>
              </w:rPr>
            </w:pPr>
            <w:r w:rsidRPr="00E31030">
              <w:rPr>
                <w:rFonts w:ascii="Times New Roman" w:hAnsi="Times New Roman"/>
                <w:b/>
                <w:sz w:val="18"/>
                <w:szCs w:val="18"/>
              </w:rPr>
              <w:t>De manière générale, comment vous sentez-vous par rapport à vos futures perspectives d’emplois ?</w:t>
            </w:r>
          </w:p>
        </w:tc>
        <w:tc>
          <w:tcPr>
            <w:tcW w:w="2376" w:type="pct"/>
          </w:tcPr>
          <w:p w:rsidR="002C3546" w:rsidRPr="005C279B" w:rsidRDefault="002C3546" w:rsidP="002C3546">
            <w:pPr>
              <w:spacing w:before="60" w:after="0"/>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 xml:space="preserve">1. </w:t>
            </w:r>
            <w:r w:rsidR="00E17E4E">
              <w:rPr>
                <w:rFonts w:ascii="Times New Roman" w:eastAsia="Times New Roman" w:hAnsi="Times New Roman"/>
                <w:i/>
                <w:iCs/>
                <w:sz w:val="16"/>
                <w:szCs w:val="16"/>
                <w:lang w:eastAsia="fr-FR"/>
              </w:rPr>
              <w:t>Optimiste</w:t>
            </w:r>
          </w:p>
          <w:p w:rsidR="002C3546" w:rsidRDefault="002C3546" w:rsidP="002C3546">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2</w:t>
            </w:r>
            <w:r w:rsidRPr="005C279B">
              <w:rPr>
                <w:rFonts w:ascii="Times New Roman" w:eastAsia="Times New Roman" w:hAnsi="Times New Roman"/>
                <w:i/>
                <w:iCs/>
                <w:sz w:val="16"/>
                <w:szCs w:val="16"/>
                <w:lang w:eastAsia="fr-FR"/>
              </w:rPr>
              <w:t xml:space="preserve">. </w:t>
            </w:r>
            <w:r w:rsidR="00E17E4E">
              <w:rPr>
                <w:rFonts w:ascii="Times New Roman" w:eastAsia="Times New Roman" w:hAnsi="Times New Roman"/>
                <w:i/>
                <w:iCs/>
                <w:sz w:val="16"/>
                <w:szCs w:val="16"/>
                <w:lang w:eastAsia="fr-FR"/>
              </w:rPr>
              <w:t>Pessimiste</w:t>
            </w:r>
          </w:p>
          <w:p w:rsidR="002C3546" w:rsidRPr="005C279B" w:rsidRDefault="002C3546" w:rsidP="002C3546">
            <w:pPr>
              <w:spacing w:after="60"/>
              <w:jc w:val="center"/>
              <w:rPr>
                <w:rFonts w:ascii="Times New Roman" w:eastAsia="Times New Roman" w:hAnsi="Times New Roman"/>
                <w:i/>
                <w:iCs/>
                <w:sz w:val="16"/>
                <w:szCs w:val="16"/>
                <w:lang w:eastAsia="fr-FR"/>
              </w:rPr>
            </w:pPr>
            <w:r w:rsidRPr="005C279B">
              <w:rPr>
                <w:rFonts w:ascii="Times New Roman" w:eastAsia="Times New Roman" w:hAnsi="Times New Roman"/>
                <w:sz w:val="20"/>
                <w:szCs w:val="20"/>
                <w:lang w:eastAsia="fr-FR"/>
              </w:rPr>
              <w:t>|__|</w:t>
            </w:r>
          </w:p>
        </w:tc>
        <w:tc>
          <w:tcPr>
            <w:tcW w:w="528" w:type="pct"/>
          </w:tcPr>
          <w:p w:rsidR="002C3546" w:rsidRDefault="002C3546" w:rsidP="002C3546">
            <w:pPr>
              <w:spacing w:before="1080" w:after="0" w:line="240" w:lineRule="auto"/>
              <w:jc w:val="center"/>
              <w:rPr>
                <w:rFonts w:ascii="Times New Roman" w:hAnsi="Times New Roman"/>
                <w:b/>
                <w:sz w:val="16"/>
                <w:szCs w:val="16"/>
              </w:rPr>
            </w:pPr>
          </w:p>
        </w:tc>
      </w:tr>
    </w:tbl>
    <w:p w:rsidR="00E31030" w:rsidRDefault="00E31030"/>
    <w:tbl>
      <w:tblPr>
        <w:tblW w:w="5029"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628"/>
        <w:gridCol w:w="3535"/>
        <w:gridCol w:w="2615"/>
        <w:gridCol w:w="1328"/>
        <w:gridCol w:w="1289"/>
        <w:gridCol w:w="1349"/>
      </w:tblGrid>
      <w:tr w:rsidR="00E31030" w:rsidRPr="005C279B" w:rsidTr="00C81C77">
        <w:tc>
          <w:tcPr>
            <w:tcW w:w="292" w:type="pct"/>
          </w:tcPr>
          <w:p w:rsidR="00E31030" w:rsidRPr="005C279B" w:rsidRDefault="00E31030" w:rsidP="007725CF">
            <w:pPr>
              <w:spacing w:after="60" w:line="240" w:lineRule="auto"/>
              <w:jc w:val="center"/>
              <w:rPr>
                <w:rFonts w:ascii="Times New Roman" w:eastAsia="Times New Roman" w:hAnsi="Times New Roman"/>
                <w:b/>
                <w:sz w:val="20"/>
                <w:szCs w:val="20"/>
                <w:lang w:eastAsia="fr-FR"/>
              </w:rPr>
            </w:pPr>
            <w:r w:rsidRPr="005C279B">
              <w:rPr>
                <w:rFonts w:ascii="Times New Roman" w:eastAsia="Times New Roman" w:hAnsi="Times New Roman"/>
                <w:b/>
                <w:sz w:val="20"/>
                <w:szCs w:val="20"/>
                <w:lang w:eastAsia="fr-FR"/>
              </w:rPr>
              <w:t>N°</w:t>
            </w:r>
          </w:p>
        </w:tc>
        <w:tc>
          <w:tcPr>
            <w:tcW w:w="1645" w:type="pct"/>
          </w:tcPr>
          <w:p w:rsidR="00E31030" w:rsidRPr="005C279B" w:rsidRDefault="00E31030" w:rsidP="007725CF">
            <w:pPr>
              <w:widowControl w:val="0"/>
              <w:spacing w:after="60" w:line="240" w:lineRule="auto"/>
              <w:jc w:val="center"/>
              <w:rPr>
                <w:rFonts w:ascii="Times New Roman" w:eastAsia="Times New Roman" w:hAnsi="Times New Roman"/>
                <w:b/>
                <w:smallCaps/>
                <w:sz w:val="20"/>
                <w:szCs w:val="20"/>
              </w:rPr>
            </w:pPr>
            <w:r w:rsidRPr="005C279B">
              <w:rPr>
                <w:rFonts w:ascii="Times New Roman" w:eastAsia="Times New Roman" w:hAnsi="Times New Roman"/>
                <w:b/>
                <w:smallCaps/>
                <w:sz w:val="20"/>
                <w:szCs w:val="20"/>
              </w:rPr>
              <w:t>Questions  ou  filtres</w:t>
            </w:r>
          </w:p>
        </w:tc>
        <w:tc>
          <w:tcPr>
            <w:tcW w:w="2435" w:type="pct"/>
            <w:gridSpan w:val="3"/>
          </w:tcPr>
          <w:p w:rsidR="00E31030" w:rsidRPr="005C279B" w:rsidRDefault="00E31030" w:rsidP="007725CF">
            <w:pPr>
              <w:widowControl w:val="0"/>
              <w:tabs>
                <w:tab w:val="right" w:leader="dot" w:pos="3942"/>
              </w:tabs>
              <w:spacing w:after="60" w:line="240" w:lineRule="auto"/>
              <w:jc w:val="center"/>
              <w:rPr>
                <w:rFonts w:ascii="Times New Roman" w:eastAsia="Times New Roman" w:hAnsi="Times New Roman"/>
                <w:b/>
                <w:smallCaps/>
                <w:sz w:val="20"/>
                <w:szCs w:val="20"/>
              </w:rPr>
            </w:pPr>
            <w:r w:rsidRPr="005C279B">
              <w:rPr>
                <w:rFonts w:ascii="Times New Roman" w:eastAsia="Times New Roman" w:hAnsi="Times New Roman"/>
                <w:b/>
                <w:smallCaps/>
                <w:sz w:val="20"/>
                <w:szCs w:val="20"/>
              </w:rPr>
              <w:t>Codes</w:t>
            </w:r>
          </w:p>
        </w:tc>
        <w:tc>
          <w:tcPr>
            <w:tcW w:w="628" w:type="pct"/>
          </w:tcPr>
          <w:p w:rsidR="00E31030" w:rsidRPr="005C279B" w:rsidRDefault="00E31030" w:rsidP="007725CF">
            <w:pPr>
              <w:widowControl w:val="0"/>
              <w:spacing w:after="60" w:line="240" w:lineRule="auto"/>
              <w:jc w:val="center"/>
              <w:rPr>
                <w:rFonts w:ascii="Times New Roman" w:eastAsia="Times New Roman" w:hAnsi="Times New Roman"/>
                <w:b/>
                <w:smallCaps/>
                <w:sz w:val="20"/>
                <w:szCs w:val="20"/>
              </w:rPr>
            </w:pPr>
            <w:r w:rsidRPr="005C279B">
              <w:rPr>
                <w:rFonts w:ascii="Times New Roman" w:eastAsia="Times New Roman" w:hAnsi="Times New Roman"/>
                <w:b/>
                <w:smallCaps/>
                <w:sz w:val="20"/>
                <w:szCs w:val="20"/>
              </w:rPr>
              <w:t>Passer à</w:t>
            </w:r>
          </w:p>
        </w:tc>
      </w:tr>
      <w:tr w:rsidR="002C3546" w:rsidRPr="005C279B" w:rsidTr="00C81C77">
        <w:tc>
          <w:tcPr>
            <w:tcW w:w="292" w:type="pct"/>
          </w:tcPr>
          <w:p w:rsidR="002C3546" w:rsidRDefault="002C3546" w:rsidP="002C3546">
            <w:pPr>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F.7</w:t>
            </w:r>
          </w:p>
        </w:tc>
        <w:tc>
          <w:tcPr>
            <w:tcW w:w="1645" w:type="pct"/>
          </w:tcPr>
          <w:p w:rsidR="002C3546" w:rsidRPr="00E31030" w:rsidRDefault="002C3546" w:rsidP="002C3546">
            <w:pPr>
              <w:spacing w:before="60" w:after="0" w:line="240" w:lineRule="auto"/>
              <w:rPr>
                <w:rFonts w:ascii="Times New Roman" w:hAnsi="Times New Roman"/>
                <w:b/>
                <w:sz w:val="18"/>
                <w:szCs w:val="18"/>
              </w:rPr>
            </w:pPr>
            <w:r w:rsidRPr="00E31030">
              <w:rPr>
                <w:rFonts w:ascii="Times New Roman" w:hAnsi="Times New Roman"/>
                <w:b/>
                <w:sz w:val="18"/>
                <w:szCs w:val="18"/>
              </w:rPr>
              <w:t>Est-ce que l’incapacité de trouver un emploi a affecté votre impression vis-à-vis de vous-même?</w:t>
            </w:r>
          </w:p>
        </w:tc>
        <w:tc>
          <w:tcPr>
            <w:tcW w:w="2435" w:type="pct"/>
            <w:gridSpan w:val="3"/>
          </w:tcPr>
          <w:p w:rsidR="002C3546" w:rsidRPr="005C279B" w:rsidRDefault="002C3546" w:rsidP="002C3546">
            <w:pPr>
              <w:spacing w:before="60" w:after="0"/>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1. Oui</w:t>
            </w:r>
          </w:p>
          <w:p w:rsidR="002C3546" w:rsidRDefault="002C3546" w:rsidP="002C3546">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2</w:t>
            </w:r>
            <w:r w:rsidRPr="005C279B">
              <w:rPr>
                <w:rFonts w:ascii="Times New Roman" w:eastAsia="Times New Roman" w:hAnsi="Times New Roman"/>
                <w:i/>
                <w:iCs/>
                <w:sz w:val="16"/>
                <w:szCs w:val="16"/>
                <w:lang w:eastAsia="fr-FR"/>
              </w:rPr>
              <w:t>. Non</w:t>
            </w:r>
          </w:p>
          <w:p w:rsidR="002C3546" w:rsidRPr="005C279B" w:rsidRDefault="002C3546" w:rsidP="002C3546">
            <w:pPr>
              <w:spacing w:after="60"/>
              <w:jc w:val="center"/>
              <w:rPr>
                <w:rFonts w:ascii="Times New Roman" w:eastAsia="Times New Roman" w:hAnsi="Times New Roman"/>
                <w:i/>
                <w:iCs/>
                <w:sz w:val="16"/>
                <w:szCs w:val="16"/>
                <w:lang w:eastAsia="fr-FR"/>
              </w:rPr>
            </w:pPr>
            <w:r w:rsidRPr="005C279B">
              <w:rPr>
                <w:rFonts w:ascii="Times New Roman" w:eastAsia="Times New Roman" w:hAnsi="Times New Roman"/>
                <w:sz w:val="20"/>
                <w:szCs w:val="20"/>
                <w:lang w:eastAsia="fr-FR"/>
              </w:rPr>
              <w:t>|__|</w:t>
            </w:r>
          </w:p>
        </w:tc>
        <w:tc>
          <w:tcPr>
            <w:tcW w:w="628" w:type="pct"/>
          </w:tcPr>
          <w:p w:rsidR="002C3546" w:rsidRDefault="002C3546" w:rsidP="002C3546">
            <w:pPr>
              <w:spacing w:before="1080" w:after="0" w:line="240" w:lineRule="auto"/>
              <w:jc w:val="center"/>
              <w:rPr>
                <w:rFonts w:ascii="Times New Roman" w:hAnsi="Times New Roman"/>
                <w:b/>
                <w:sz w:val="16"/>
                <w:szCs w:val="16"/>
              </w:rPr>
            </w:pPr>
          </w:p>
        </w:tc>
      </w:tr>
      <w:tr w:rsidR="002C3546" w:rsidRPr="002C3546" w:rsidTr="002C3546">
        <w:tc>
          <w:tcPr>
            <w:tcW w:w="5000" w:type="pct"/>
            <w:gridSpan w:val="6"/>
          </w:tcPr>
          <w:p w:rsidR="002C3546" w:rsidRPr="002C3546" w:rsidRDefault="008C5C3A" w:rsidP="002C3546">
            <w:pPr>
              <w:spacing w:after="60" w:line="240" w:lineRule="auto"/>
              <w:rPr>
                <w:rFonts w:ascii="Times New Roman" w:hAnsi="Times New Roman"/>
                <w:i/>
                <w:sz w:val="20"/>
                <w:szCs w:val="20"/>
              </w:rPr>
            </w:pPr>
            <w:r>
              <w:rPr>
                <w:rFonts w:ascii="Times New Roman" w:hAnsi="Times New Roman"/>
                <w:i/>
                <w:sz w:val="20"/>
                <w:szCs w:val="20"/>
              </w:rPr>
              <w:t>Durée de la recherche d’emploi</w:t>
            </w:r>
          </w:p>
        </w:tc>
      </w:tr>
      <w:tr w:rsidR="008C5C3A" w:rsidRPr="005C279B" w:rsidTr="00C81C77">
        <w:tc>
          <w:tcPr>
            <w:tcW w:w="292" w:type="pct"/>
          </w:tcPr>
          <w:p w:rsidR="008C5C3A" w:rsidRDefault="008C5C3A" w:rsidP="008C5C3A">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F.8</w:t>
            </w:r>
          </w:p>
        </w:tc>
        <w:tc>
          <w:tcPr>
            <w:tcW w:w="1645" w:type="pct"/>
          </w:tcPr>
          <w:p w:rsidR="008C5C3A" w:rsidRPr="005C279B" w:rsidRDefault="008C5C3A" w:rsidP="008C5C3A">
            <w:pPr>
              <w:spacing w:before="60" w:after="0" w:line="240" w:lineRule="auto"/>
              <w:rPr>
                <w:rFonts w:ascii="Times New Roman" w:hAnsi="Times New Roman"/>
                <w:b/>
                <w:sz w:val="18"/>
                <w:szCs w:val="18"/>
              </w:rPr>
            </w:pPr>
            <w:r w:rsidRPr="005C279B">
              <w:rPr>
                <w:rFonts w:ascii="Times New Roman" w:hAnsi="Times New Roman"/>
                <w:b/>
                <w:sz w:val="18"/>
                <w:szCs w:val="18"/>
              </w:rPr>
              <w:t>Depuis combien de temps, êtes-vous sans emploi, disponible pour travailler et recherchez-vous activement un emploi ?</w:t>
            </w:r>
          </w:p>
          <w:p w:rsidR="008C5C3A" w:rsidRPr="005C279B" w:rsidRDefault="008C5C3A" w:rsidP="008C5C3A">
            <w:pPr>
              <w:spacing w:after="0" w:line="240" w:lineRule="auto"/>
              <w:rPr>
                <w:rFonts w:ascii="Times New Roman" w:hAnsi="Times New Roman"/>
              </w:rPr>
            </w:pPr>
          </w:p>
          <w:p w:rsidR="008C5C3A" w:rsidRPr="005C279B" w:rsidRDefault="008E4463" w:rsidP="008C5C3A">
            <w:pPr>
              <w:spacing w:after="0" w:line="240" w:lineRule="auto"/>
              <w:rPr>
                <w:rFonts w:ascii="Times New Roman" w:hAnsi="Times New Roman"/>
              </w:rPr>
            </w:pPr>
            <w:r>
              <w:rPr>
                <w:rFonts w:ascii="Times New Roman" w:hAnsi="Times New Roman"/>
                <w:b/>
                <w:bCs/>
                <w:i/>
                <w:sz w:val="16"/>
                <w:szCs w:val="16"/>
              </w:rPr>
              <w:t>Cocher</w:t>
            </w:r>
            <w:r w:rsidR="008C5C3A" w:rsidRPr="005C279B">
              <w:rPr>
                <w:rFonts w:ascii="Times New Roman" w:hAnsi="Times New Roman"/>
                <w:b/>
                <w:bCs/>
                <w:i/>
                <w:sz w:val="16"/>
                <w:szCs w:val="16"/>
              </w:rPr>
              <w:t xml:space="preserve">  le code correspondant à la déclaration de l’enquêté(e) puis l’inscrire dans le bac prévu à cet effet</w:t>
            </w:r>
          </w:p>
        </w:tc>
        <w:tc>
          <w:tcPr>
            <w:tcW w:w="2435" w:type="pct"/>
            <w:gridSpan w:val="3"/>
          </w:tcPr>
          <w:p w:rsidR="008C5C3A" w:rsidRPr="005C279B" w:rsidRDefault="008C5C3A" w:rsidP="008C5C3A">
            <w:pPr>
              <w:spacing w:before="60"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1. Moins d’une semaine</w:t>
            </w:r>
          </w:p>
          <w:p w:rsidR="008C5C3A" w:rsidRPr="005C279B" w:rsidRDefault="008C5C3A" w:rsidP="008C5C3A">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2. 1 semaine à moins d’un mois</w:t>
            </w:r>
          </w:p>
          <w:p w:rsidR="008C5C3A" w:rsidRPr="005C279B" w:rsidRDefault="008C5C3A" w:rsidP="008C5C3A">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3. 1 mois à moins de trois mois</w:t>
            </w:r>
          </w:p>
          <w:p w:rsidR="008C5C3A" w:rsidRPr="005C279B" w:rsidRDefault="008C5C3A" w:rsidP="008C5C3A">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4. 3 mois à moins de 6 mois</w:t>
            </w:r>
          </w:p>
          <w:p w:rsidR="008C5C3A" w:rsidRPr="005C279B" w:rsidRDefault="008C5C3A" w:rsidP="008C5C3A">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5. 6 mois à moins d’un an</w:t>
            </w:r>
          </w:p>
          <w:p w:rsidR="008C5C3A" w:rsidRDefault="008C5C3A" w:rsidP="008C5C3A">
            <w:pPr>
              <w:spacing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6. 1 an à moins de 2ans</w:t>
            </w:r>
          </w:p>
          <w:p w:rsidR="008C5C3A" w:rsidRDefault="008C5C3A" w:rsidP="008C5C3A">
            <w:pPr>
              <w:spacing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7. 2ans ou plus</w:t>
            </w:r>
          </w:p>
          <w:p w:rsidR="008C5C3A" w:rsidRPr="005C279B" w:rsidRDefault="008C5C3A" w:rsidP="008C5C3A">
            <w:pPr>
              <w:spacing w:after="0" w:line="240" w:lineRule="auto"/>
              <w:rPr>
                <w:rFonts w:ascii="Times New Roman" w:eastAsia="Times New Roman" w:hAnsi="Times New Roman"/>
                <w:i/>
                <w:iCs/>
                <w:sz w:val="16"/>
                <w:szCs w:val="16"/>
                <w:lang w:eastAsia="fr-FR"/>
              </w:rPr>
            </w:pPr>
          </w:p>
          <w:p w:rsidR="008C5C3A" w:rsidRPr="005C279B" w:rsidRDefault="008C5C3A" w:rsidP="008C5C3A">
            <w:pPr>
              <w:spacing w:after="60" w:line="240" w:lineRule="auto"/>
              <w:jc w:val="center"/>
              <w:rPr>
                <w:rFonts w:ascii="Times New Roman" w:hAnsi="Times New Roman"/>
                <w:b/>
                <w:sz w:val="18"/>
                <w:szCs w:val="18"/>
              </w:rPr>
            </w:pPr>
            <w:r w:rsidRPr="005C279B">
              <w:rPr>
                <w:rFonts w:ascii="Times New Roman" w:eastAsia="Times New Roman" w:hAnsi="Times New Roman"/>
                <w:sz w:val="20"/>
                <w:szCs w:val="20"/>
                <w:lang w:eastAsia="fr-FR"/>
              </w:rPr>
              <w:t>|__|</w:t>
            </w:r>
          </w:p>
        </w:tc>
        <w:tc>
          <w:tcPr>
            <w:tcW w:w="628" w:type="pct"/>
          </w:tcPr>
          <w:p w:rsidR="008C5C3A" w:rsidRPr="005C279B" w:rsidRDefault="008C5C3A" w:rsidP="008C5C3A">
            <w:pPr>
              <w:spacing w:after="0" w:line="240" w:lineRule="auto"/>
              <w:rPr>
                <w:rFonts w:ascii="Times New Roman" w:hAnsi="Times New Roman"/>
              </w:rPr>
            </w:pPr>
          </w:p>
        </w:tc>
      </w:tr>
      <w:tr w:rsidR="008C5C3A" w:rsidRPr="005C279B" w:rsidTr="008C5C3A">
        <w:tc>
          <w:tcPr>
            <w:tcW w:w="5000" w:type="pct"/>
            <w:gridSpan w:val="6"/>
          </w:tcPr>
          <w:p w:rsidR="008C5C3A" w:rsidRPr="005C279B" w:rsidRDefault="008C5C3A" w:rsidP="008C5C3A">
            <w:pPr>
              <w:spacing w:after="60" w:line="240" w:lineRule="auto"/>
              <w:rPr>
                <w:rFonts w:ascii="Times New Roman" w:hAnsi="Times New Roman"/>
              </w:rPr>
            </w:pPr>
            <w:r w:rsidRPr="008C5C3A">
              <w:rPr>
                <w:rFonts w:ascii="Times New Roman" w:hAnsi="Times New Roman"/>
                <w:i/>
                <w:sz w:val="20"/>
                <w:szCs w:val="20"/>
              </w:rPr>
              <w:t>Critère de disponibilité</w:t>
            </w:r>
          </w:p>
        </w:tc>
      </w:tr>
      <w:tr w:rsidR="008C5C3A" w:rsidRPr="005C279B" w:rsidTr="00C81C77">
        <w:trPr>
          <w:trHeight w:val="567"/>
        </w:trPr>
        <w:tc>
          <w:tcPr>
            <w:tcW w:w="292" w:type="pct"/>
          </w:tcPr>
          <w:p w:rsidR="008C5C3A" w:rsidRDefault="008C5C3A" w:rsidP="008C5C3A">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F.9</w:t>
            </w:r>
          </w:p>
          <w:p w:rsidR="008C5C3A" w:rsidRDefault="008C5C3A" w:rsidP="008C5C3A">
            <w:pPr>
              <w:tabs>
                <w:tab w:val="left" w:pos="507"/>
              </w:tabs>
              <w:rPr>
                <w:rFonts w:ascii="Times New Roman" w:eastAsia="Times New Roman" w:hAnsi="Times New Roman"/>
                <w:b/>
                <w:sz w:val="16"/>
                <w:szCs w:val="16"/>
                <w:lang w:eastAsia="fr-FR"/>
              </w:rPr>
            </w:pPr>
          </w:p>
        </w:tc>
        <w:tc>
          <w:tcPr>
            <w:tcW w:w="1645" w:type="pct"/>
          </w:tcPr>
          <w:p w:rsidR="008C5C3A" w:rsidRPr="005C279B" w:rsidRDefault="008C5C3A" w:rsidP="008C5C3A">
            <w:pPr>
              <w:spacing w:before="60" w:after="0" w:line="240" w:lineRule="auto"/>
              <w:rPr>
                <w:rFonts w:ascii="Times New Roman" w:hAnsi="Times New Roman"/>
                <w:b/>
                <w:sz w:val="18"/>
                <w:szCs w:val="18"/>
              </w:rPr>
            </w:pPr>
            <w:r w:rsidRPr="005C279B">
              <w:rPr>
                <w:rFonts w:ascii="Times New Roman" w:hAnsi="Times New Roman"/>
                <w:b/>
                <w:sz w:val="18"/>
                <w:szCs w:val="18"/>
              </w:rPr>
              <w:t>Au cours des 7 derniers jours, étiez-vous disponible pour travailler?</w:t>
            </w:r>
          </w:p>
          <w:p w:rsidR="008C5C3A" w:rsidRPr="005C279B" w:rsidRDefault="008C5C3A" w:rsidP="008C5C3A">
            <w:pPr>
              <w:spacing w:after="0" w:line="240" w:lineRule="auto"/>
              <w:rPr>
                <w:rFonts w:ascii="Times New Roman" w:hAnsi="Times New Roman"/>
                <w:b/>
                <w:sz w:val="18"/>
                <w:szCs w:val="18"/>
              </w:rPr>
            </w:pPr>
          </w:p>
          <w:p w:rsidR="008C5C3A" w:rsidRPr="005C279B" w:rsidRDefault="008E4463" w:rsidP="008C5C3A">
            <w:pPr>
              <w:spacing w:after="60" w:line="240" w:lineRule="auto"/>
              <w:rPr>
                <w:rFonts w:ascii="Times New Roman" w:hAnsi="Times New Roman"/>
              </w:rPr>
            </w:pPr>
            <w:r>
              <w:rPr>
                <w:rFonts w:ascii="Times New Roman" w:hAnsi="Times New Roman"/>
                <w:b/>
                <w:bCs/>
                <w:i/>
                <w:sz w:val="16"/>
                <w:szCs w:val="16"/>
              </w:rPr>
              <w:t>Cocher</w:t>
            </w:r>
            <w:r w:rsidR="008C5C3A" w:rsidRPr="005C279B">
              <w:rPr>
                <w:rFonts w:ascii="Times New Roman" w:hAnsi="Times New Roman"/>
                <w:b/>
                <w:bCs/>
                <w:i/>
                <w:sz w:val="16"/>
                <w:szCs w:val="16"/>
              </w:rPr>
              <w:t xml:space="preserve">  le code correspondant à la déclaration de l’enquêté(e) puis l’inscrire dans le bac prévu à cet effet</w:t>
            </w:r>
          </w:p>
        </w:tc>
        <w:tc>
          <w:tcPr>
            <w:tcW w:w="2435" w:type="pct"/>
            <w:gridSpan w:val="3"/>
          </w:tcPr>
          <w:p w:rsidR="008C5C3A" w:rsidRPr="005C279B" w:rsidRDefault="008C5C3A" w:rsidP="008C5C3A">
            <w:pPr>
              <w:spacing w:before="60"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1. Oui</w:t>
            </w:r>
          </w:p>
          <w:p w:rsidR="008C5C3A" w:rsidRDefault="008C5C3A" w:rsidP="008C5C3A">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2. Non</w:t>
            </w:r>
          </w:p>
          <w:p w:rsidR="008C5C3A" w:rsidRPr="005C279B" w:rsidRDefault="008C5C3A" w:rsidP="008C5C3A">
            <w:pPr>
              <w:spacing w:after="0" w:line="240" w:lineRule="auto"/>
              <w:rPr>
                <w:rFonts w:ascii="Times New Roman" w:eastAsia="Times New Roman" w:hAnsi="Times New Roman"/>
                <w:i/>
                <w:iCs/>
                <w:sz w:val="16"/>
                <w:szCs w:val="16"/>
                <w:lang w:eastAsia="fr-FR"/>
              </w:rPr>
            </w:pPr>
          </w:p>
          <w:p w:rsidR="008C5C3A" w:rsidRPr="005C279B" w:rsidRDefault="008C5C3A" w:rsidP="008C5C3A">
            <w:pPr>
              <w:spacing w:after="60" w:line="240" w:lineRule="auto"/>
              <w:jc w:val="center"/>
              <w:rPr>
                <w:rFonts w:ascii="Times New Roman" w:hAnsi="Times New Roman"/>
              </w:rPr>
            </w:pPr>
            <w:r w:rsidRPr="005C279B">
              <w:rPr>
                <w:rFonts w:ascii="Times New Roman" w:eastAsia="Times New Roman" w:hAnsi="Times New Roman"/>
                <w:sz w:val="20"/>
                <w:szCs w:val="20"/>
                <w:lang w:eastAsia="fr-FR"/>
              </w:rPr>
              <w:t>|__|</w:t>
            </w:r>
          </w:p>
        </w:tc>
        <w:tc>
          <w:tcPr>
            <w:tcW w:w="628" w:type="pct"/>
            <w:vAlign w:val="center"/>
          </w:tcPr>
          <w:p w:rsidR="008C5C3A" w:rsidRPr="005C279B" w:rsidRDefault="008C5C3A" w:rsidP="008C5C3A">
            <w:pPr>
              <w:spacing w:after="0" w:line="240" w:lineRule="auto"/>
              <w:jc w:val="center"/>
              <w:rPr>
                <w:rFonts w:ascii="Times New Roman" w:hAnsi="Times New Roman"/>
              </w:rPr>
            </w:pPr>
            <w:r>
              <w:rPr>
                <w:rFonts w:ascii="Times New Roman" w:hAnsi="Times New Roman"/>
                <w:b/>
                <w:sz w:val="16"/>
                <w:szCs w:val="16"/>
              </w:rPr>
              <w:t>1</w:t>
            </w:r>
            <w:r w:rsidRPr="0041159D">
              <w:rPr>
                <w:rFonts w:ascii="Times New Roman" w:hAnsi="Times New Roman"/>
                <w:b/>
                <w:sz w:val="16"/>
                <w:szCs w:val="16"/>
              </w:rPr>
              <w:sym w:font="Wingdings" w:char="F0F0"/>
            </w:r>
            <w:r>
              <w:rPr>
                <w:rFonts w:ascii="Times New Roman" w:eastAsia="Times New Roman" w:hAnsi="Times New Roman"/>
                <w:b/>
                <w:sz w:val="16"/>
                <w:szCs w:val="16"/>
                <w:lang w:eastAsia="fr-FR"/>
              </w:rPr>
              <w:t>F.13</w:t>
            </w:r>
          </w:p>
        </w:tc>
      </w:tr>
      <w:tr w:rsidR="008C5C3A" w:rsidRPr="005C279B" w:rsidTr="00C81C77">
        <w:tc>
          <w:tcPr>
            <w:tcW w:w="292" w:type="pct"/>
          </w:tcPr>
          <w:p w:rsidR="008C5C3A" w:rsidRDefault="008C5C3A" w:rsidP="008C5C3A">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F.10</w:t>
            </w:r>
          </w:p>
        </w:tc>
        <w:tc>
          <w:tcPr>
            <w:tcW w:w="1645" w:type="pct"/>
          </w:tcPr>
          <w:p w:rsidR="008C5C3A" w:rsidRPr="005C279B" w:rsidRDefault="008C5C3A" w:rsidP="00B80881">
            <w:pPr>
              <w:spacing w:before="60" w:after="0" w:line="240" w:lineRule="auto"/>
              <w:rPr>
                <w:rFonts w:ascii="Times New Roman" w:hAnsi="Times New Roman"/>
                <w:b/>
                <w:sz w:val="18"/>
                <w:szCs w:val="18"/>
              </w:rPr>
            </w:pPr>
            <w:r w:rsidRPr="00EA010A">
              <w:rPr>
                <w:rFonts w:ascii="Times New Roman" w:hAnsi="Times New Roman"/>
                <w:b/>
                <w:sz w:val="18"/>
                <w:szCs w:val="18"/>
              </w:rPr>
              <w:t xml:space="preserve">Quelle était la principale raison qui explique le fait que vous n’étiez pas disponible </w:t>
            </w:r>
            <w:r w:rsidR="00B80881">
              <w:rPr>
                <w:rFonts w:ascii="Times New Roman" w:hAnsi="Times New Roman"/>
                <w:b/>
                <w:sz w:val="18"/>
                <w:szCs w:val="18"/>
              </w:rPr>
              <w:t>à</w:t>
            </w:r>
            <w:r w:rsidR="003A17C7">
              <w:rPr>
                <w:rFonts w:ascii="Times New Roman" w:hAnsi="Times New Roman"/>
                <w:b/>
                <w:sz w:val="18"/>
                <w:szCs w:val="18"/>
              </w:rPr>
              <w:t xml:space="preserve"> travailler au cours d</w:t>
            </w:r>
            <w:r w:rsidR="00B80881">
              <w:rPr>
                <w:rFonts w:ascii="Times New Roman" w:hAnsi="Times New Roman"/>
                <w:b/>
                <w:sz w:val="18"/>
                <w:szCs w:val="18"/>
              </w:rPr>
              <w:t>es 7 derniers jours</w:t>
            </w:r>
            <w:r w:rsidRPr="00EA010A">
              <w:rPr>
                <w:rFonts w:ascii="Times New Roman" w:hAnsi="Times New Roman"/>
                <w:b/>
                <w:sz w:val="18"/>
                <w:szCs w:val="18"/>
              </w:rPr>
              <w:t>?</w:t>
            </w:r>
          </w:p>
        </w:tc>
        <w:tc>
          <w:tcPr>
            <w:tcW w:w="2435" w:type="pct"/>
            <w:gridSpan w:val="3"/>
          </w:tcPr>
          <w:p w:rsidR="008C5C3A" w:rsidRPr="005C279B" w:rsidRDefault="008C5C3A" w:rsidP="008C5C3A">
            <w:pPr>
              <w:spacing w:before="60"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 xml:space="preserve">1. </w:t>
            </w:r>
            <w:r w:rsidRPr="007725CF">
              <w:rPr>
                <w:rFonts w:ascii="Times New Roman" w:eastAsia="Times New Roman" w:hAnsi="Times New Roman"/>
                <w:i/>
                <w:iCs/>
                <w:sz w:val="16"/>
                <w:szCs w:val="16"/>
                <w:lang w:eastAsia="fr-FR"/>
              </w:rPr>
              <w:t>A l’école ou en formation</w:t>
            </w:r>
          </w:p>
          <w:p w:rsidR="008C5C3A" w:rsidRPr="005C279B" w:rsidRDefault="008C5C3A" w:rsidP="008C5C3A">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 xml:space="preserve">2. </w:t>
            </w:r>
            <w:r w:rsidRPr="007725CF">
              <w:rPr>
                <w:rFonts w:ascii="Times New Roman" w:eastAsia="Times New Roman" w:hAnsi="Times New Roman"/>
                <w:i/>
                <w:iCs/>
                <w:sz w:val="16"/>
                <w:szCs w:val="16"/>
                <w:lang w:eastAsia="fr-FR"/>
              </w:rPr>
              <w:t>Responsabilités familiales ou travaux ménagers</w:t>
            </w:r>
          </w:p>
          <w:p w:rsidR="008C5C3A" w:rsidRPr="005C279B" w:rsidRDefault="008C5C3A" w:rsidP="008C5C3A">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 xml:space="preserve">3. </w:t>
            </w:r>
            <w:r w:rsidRPr="007725CF">
              <w:rPr>
                <w:rFonts w:ascii="Times New Roman" w:eastAsia="Times New Roman" w:hAnsi="Times New Roman"/>
                <w:i/>
                <w:iCs/>
                <w:sz w:val="16"/>
                <w:szCs w:val="16"/>
                <w:lang w:eastAsia="fr-FR"/>
              </w:rPr>
              <w:t>Maternité</w:t>
            </w:r>
          </w:p>
          <w:p w:rsidR="008C5C3A" w:rsidRPr="005C279B" w:rsidRDefault="008C5C3A" w:rsidP="008C5C3A">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 xml:space="preserve">4. </w:t>
            </w:r>
            <w:r w:rsidRPr="007725CF">
              <w:rPr>
                <w:rFonts w:ascii="Times New Roman" w:eastAsia="Times New Roman" w:hAnsi="Times New Roman"/>
                <w:i/>
                <w:iCs/>
                <w:sz w:val="16"/>
                <w:szCs w:val="16"/>
                <w:lang w:eastAsia="fr-FR"/>
              </w:rPr>
              <w:t>Maladie, accident ou invalidité</w:t>
            </w:r>
          </w:p>
          <w:p w:rsidR="008C5C3A" w:rsidRPr="005C279B" w:rsidRDefault="008C5C3A" w:rsidP="008C5C3A">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5.</w:t>
            </w:r>
            <w:r w:rsidR="00A44D7D">
              <w:rPr>
                <w:rFonts w:ascii="Times New Roman" w:eastAsia="Times New Roman" w:hAnsi="Times New Roman"/>
                <w:i/>
                <w:iCs/>
                <w:sz w:val="16"/>
                <w:szCs w:val="16"/>
                <w:lang w:eastAsia="fr-FR"/>
              </w:rPr>
              <w:t xml:space="preserve"> </w:t>
            </w:r>
            <w:r w:rsidRPr="007725CF">
              <w:rPr>
                <w:rFonts w:ascii="Times New Roman" w:eastAsia="Times New Roman" w:hAnsi="Times New Roman"/>
                <w:i/>
                <w:iCs/>
                <w:sz w:val="16"/>
                <w:szCs w:val="16"/>
                <w:lang w:eastAsia="fr-FR"/>
              </w:rPr>
              <w:t>Trop jeune pour travailler</w:t>
            </w:r>
          </w:p>
          <w:p w:rsidR="008C5C3A" w:rsidRDefault="008C5C3A" w:rsidP="008C5C3A">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 xml:space="preserve">6. </w:t>
            </w:r>
            <w:r w:rsidRPr="007725CF">
              <w:rPr>
                <w:rFonts w:ascii="Times New Roman" w:eastAsia="Times New Roman" w:hAnsi="Times New Roman"/>
                <w:i/>
                <w:iCs/>
                <w:sz w:val="16"/>
                <w:szCs w:val="16"/>
                <w:lang w:eastAsia="fr-FR"/>
              </w:rPr>
              <w:t xml:space="preserve">Pas envie de travailler </w:t>
            </w:r>
          </w:p>
          <w:p w:rsidR="008C5C3A" w:rsidRPr="005C279B" w:rsidRDefault="008C5C3A" w:rsidP="008C5C3A">
            <w:pPr>
              <w:spacing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7</w:t>
            </w:r>
            <w:r w:rsidRPr="005C279B">
              <w:rPr>
                <w:rFonts w:ascii="Times New Roman" w:eastAsia="Times New Roman" w:hAnsi="Times New Roman"/>
                <w:i/>
                <w:iCs/>
                <w:sz w:val="16"/>
                <w:szCs w:val="16"/>
                <w:lang w:eastAsia="fr-FR"/>
              </w:rPr>
              <w:t xml:space="preserve">. </w:t>
            </w:r>
            <w:r w:rsidRPr="007725CF">
              <w:rPr>
                <w:rFonts w:ascii="Times New Roman" w:eastAsia="Times New Roman" w:hAnsi="Times New Roman"/>
                <w:i/>
                <w:iCs/>
                <w:sz w:val="16"/>
                <w:szCs w:val="16"/>
                <w:lang w:eastAsia="fr-FR"/>
              </w:rPr>
              <w:t>Hors-saison</w:t>
            </w:r>
          </w:p>
          <w:p w:rsidR="008C5C3A" w:rsidRPr="005C279B" w:rsidRDefault="008C5C3A" w:rsidP="008C5C3A">
            <w:pPr>
              <w:spacing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99</w:t>
            </w:r>
            <w:r w:rsidRPr="005C279B">
              <w:rPr>
                <w:rFonts w:ascii="Times New Roman" w:eastAsia="Times New Roman" w:hAnsi="Times New Roman"/>
                <w:i/>
                <w:iCs/>
                <w:sz w:val="16"/>
                <w:szCs w:val="16"/>
                <w:lang w:eastAsia="fr-FR"/>
              </w:rPr>
              <w:t xml:space="preserve">. </w:t>
            </w:r>
            <w:r w:rsidRPr="008C7BD8">
              <w:rPr>
                <w:rFonts w:ascii="Times New Roman" w:eastAsia="Times New Roman" w:hAnsi="Times New Roman"/>
                <w:i/>
                <w:color w:val="000000"/>
                <w:sz w:val="14"/>
                <w:szCs w:val="14"/>
                <w:lang w:eastAsia="fr-FR"/>
              </w:rPr>
              <w:t>Autre (</w:t>
            </w:r>
            <w:r w:rsidRPr="008C7BD8">
              <w:rPr>
                <w:rFonts w:eastAsia="Times New Roman"/>
                <w:color w:val="000000"/>
                <w:sz w:val="14"/>
                <w:szCs w:val="14"/>
                <w:lang w:eastAsia="fr-FR"/>
              </w:rPr>
              <w:t>précisez</w:t>
            </w:r>
            <w:r w:rsidRPr="008C7BD8">
              <w:rPr>
                <w:rFonts w:ascii="Times New Roman" w:eastAsia="Times New Roman" w:hAnsi="Times New Roman"/>
                <w:i/>
                <w:color w:val="000000"/>
                <w:sz w:val="14"/>
                <w:szCs w:val="14"/>
                <w:lang w:eastAsia="fr-FR"/>
              </w:rPr>
              <w:t>)</w:t>
            </w:r>
            <w:r>
              <w:rPr>
                <w:rFonts w:ascii="Times New Roman" w:eastAsia="Times New Roman" w:hAnsi="Times New Roman"/>
                <w:i/>
                <w:color w:val="000000"/>
                <w:sz w:val="14"/>
                <w:szCs w:val="14"/>
                <w:lang w:eastAsia="fr-FR"/>
              </w:rPr>
              <w:t xml:space="preserve"> ___________________________________________________</w:t>
            </w:r>
          </w:p>
          <w:p w:rsidR="008C5C3A" w:rsidRPr="005C279B" w:rsidRDefault="008C5C3A" w:rsidP="008C5C3A">
            <w:pPr>
              <w:spacing w:after="60" w:line="240" w:lineRule="auto"/>
              <w:jc w:val="center"/>
              <w:rPr>
                <w:rFonts w:ascii="Times New Roman" w:eastAsia="Times New Roman" w:hAnsi="Times New Roman"/>
                <w:i/>
                <w:iCs/>
                <w:sz w:val="16"/>
                <w:szCs w:val="16"/>
                <w:lang w:eastAsia="fr-FR"/>
              </w:rPr>
            </w:pPr>
            <w:r w:rsidRPr="005C279B">
              <w:rPr>
                <w:rFonts w:ascii="Times New Roman" w:eastAsia="Times New Roman" w:hAnsi="Times New Roman"/>
                <w:sz w:val="20"/>
                <w:szCs w:val="20"/>
                <w:lang w:eastAsia="fr-FR"/>
              </w:rPr>
              <w:t>|__|</w:t>
            </w:r>
          </w:p>
        </w:tc>
        <w:tc>
          <w:tcPr>
            <w:tcW w:w="628" w:type="pct"/>
            <w:vAlign w:val="center"/>
          </w:tcPr>
          <w:p w:rsidR="008C5C3A" w:rsidRPr="005C279B" w:rsidRDefault="008C5C3A" w:rsidP="008C5C3A">
            <w:pPr>
              <w:spacing w:after="0" w:line="240" w:lineRule="auto"/>
              <w:jc w:val="center"/>
              <w:rPr>
                <w:rFonts w:ascii="Times New Roman" w:hAnsi="Times New Roman"/>
              </w:rPr>
            </w:pPr>
            <w:r w:rsidRPr="0041159D">
              <w:rPr>
                <w:rFonts w:ascii="Times New Roman" w:hAnsi="Times New Roman"/>
                <w:b/>
                <w:sz w:val="16"/>
                <w:szCs w:val="16"/>
              </w:rPr>
              <w:sym w:font="Wingdings" w:char="F0F0"/>
            </w:r>
            <w:r>
              <w:rPr>
                <w:rFonts w:ascii="Times New Roman" w:eastAsia="Times New Roman" w:hAnsi="Times New Roman"/>
                <w:b/>
                <w:sz w:val="16"/>
                <w:szCs w:val="16"/>
                <w:lang w:eastAsia="fr-FR"/>
              </w:rPr>
              <w:t>F.12</w:t>
            </w:r>
          </w:p>
        </w:tc>
      </w:tr>
      <w:tr w:rsidR="008C5C3A" w:rsidRPr="005C279B" w:rsidTr="00C81C77">
        <w:tc>
          <w:tcPr>
            <w:tcW w:w="292" w:type="pct"/>
          </w:tcPr>
          <w:p w:rsidR="008C5C3A" w:rsidRDefault="008C5C3A" w:rsidP="008C5C3A">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F.11</w:t>
            </w:r>
          </w:p>
        </w:tc>
        <w:tc>
          <w:tcPr>
            <w:tcW w:w="1645" w:type="pct"/>
          </w:tcPr>
          <w:p w:rsidR="008C5C3A" w:rsidRPr="005C279B" w:rsidRDefault="008C5C3A" w:rsidP="008C5C3A">
            <w:pPr>
              <w:spacing w:before="60" w:after="0" w:line="240" w:lineRule="auto"/>
              <w:rPr>
                <w:rFonts w:ascii="Times New Roman" w:hAnsi="Times New Roman"/>
                <w:b/>
                <w:sz w:val="18"/>
                <w:szCs w:val="18"/>
              </w:rPr>
            </w:pPr>
            <w:r w:rsidRPr="00EA010A">
              <w:rPr>
                <w:rFonts w:ascii="Times New Roman" w:hAnsi="Times New Roman"/>
                <w:b/>
                <w:sz w:val="18"/>
                <w:szCs w:val="18"/>
              </w:rPr>
              <w:t>Quelle était la principale raison qui explique le fait que vous n’étiez pas disponible la semaine dernière?</w:t>
            </w:r>
          </w:p>
        </w:tc>
        <w:tc>
          <w:tcPr>
            <w:tcW w:w="2435" w:type="pct"/>
            <w:gridSpan w:val="3"/>
          </w:tcPr>
          <w:p w:rsidR="008C5C3A" w:rsidRPr="005C279B" w:rsidRDefault="008C5C3A" w:rsidP="008C5C3A">
            <w:pPr>
              <w:spacing w:before="60"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 xml:space="preserve">1. </w:t>
            </w:r>
            <w:r w:rsidRPr="007725CF">
              <w:rPr>
                <w:rFonts w:ascii="Times New Roman" w:eastAsia="Times New Roman" w:hAnsi="Times New Roman"/>
                <w:i/>
                <w:iCs/>
                <w:sz w:val="16"/>
                <w:szCs w:val="16"/>
                <w:lang w:eastAsia="fr-FR"/>
              </w:rPr>
              <w:t>A l’école ou en formation</w:t>
            </w:r>
          </w:p>
          <w:p w:rsidR="008C5C3A" w:rsidRPr="005C279B" w:rsidRDefault="008C5C3A" w:rsidP="008C5C3A">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 xml:space="preserve">2. </w:t>
            </w:r>
            <w:r w:rsidRPr="007725CF">
              <w:rPr>
                <w:rFonts w:ascii="Times New Roman" w:eastAsia="Times New Roman" w:hAnsi="Times New Roman"/>
                <w:i/>
                <w:iCs/>
                <w:sz w:val="16"/>
                <w:szCs w:val="16"/>
                <w:lang w:eastAsia="fr-FR"/>
              </w:rPr>
              <w:t>Responsabilités familiales ou travaux ménagers</w:t>
            </w:r>
          </w:p>
          <w:p w:rsidR="008C5C3A" w:rsidRPr="005C279B" w:rsidRDefault="008C5C3A" w:rsidP="008C5C3A">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 xml:space="preserve">3. </w:t>
            </w:r>
            <w:r w:rsidRPr="007725CF">
              <w:rPr>
                <w:rFonts w:ascii="Times New Roman" w:eastAsia="Times New Roman" w:hAnsi="Times New Roman"/>
                <w:i/>
                <w:iCs/>
                <w:sz w:val="16"/>
                <w:szCs w:val="16"/>
                <w:lang w:eastAsia="fr-FR"/>
              </w:rPr>
              <w:t>Maternité</w:t>
            </w:r>
          </w:p>
          <w:p w:rsidR="008C5C3A" w:rsidRPr="005C279B" w:rsidRDefault="008C5C3A" w:rsidP="008C5C3A">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 xml:space="preserve">4. </w:t>
            </w:r>
            <w:r w:rsidRPr="007725CF">
              <w:rPr>
                <w:rFonts w:ascii="Times New Roman" w:eastAsia="Times New Roman" w:hAnsi="Times New Roman"/>
                <w:i/>
                <w:iCs/>
                <w:sz w:val="16"/>
                <w:szCs w:val="16"/>
                <w:lang w:eastAsia="fr-FR"/>
              </w:rPr>
              <w:t>Maladie, accident ou invalidité</w:t>
            </w:r>
          </w:p>
          <w:p w:rsidR="008C5C3A" w:rsidRPr="005C279B" w:rsidRDefault="008C5C3A" w:rsidP="008C5C3A">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5.</w:t>
            </w:r>
            <w:r w:rsidRPr="007725CF">
              <w:rPr>
                <w:rFonts w:ascii="Times New Roman" w:eastAsia="Times New Roman" w:hAnsi="Times New Roman"/>
                <w:i/>
                <w:iCs/>
                <w:sz w:val="16"/>
                <w:szCs w:val="16"/>
                <w:lang w:eastAsia="fr-FR"/>
              </w:rPr>
              <w:t>Trop jeune pour travailler</w:t>
            </w:r>
          </w:p>
          <w:p w:rsidR="008C5C3A" w:rsidRDefault="008C5C3A" w:rsidP="008C5C3A">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 xml:space="preserve">6. </w:t>
            </w:r>
            <w:r w:rsidRPr="007725CF">
              <w:rPr>
                <w:rFonts w:ascii="Times New Roman" w:eastAsia="Times New Roman" w:hAnsi="Times New Roman"/>
                <w:i/>
                <w:iCs/>
                <w:sz w:val="16"/>
                <w:szCs w:val="16"/>
                <w:lang w:eastAsia="fr-FR"/>
              </w:rPr>
              <w:t xml:space="preserve">Pas envie de travailler </w:t>
            </w:r>
          </w:p>
          <w:p w:rsidR="008C5C3A" w:rsidRPr="005C279B" w:rsidRDefault="008C5C3A" w:rsidP="008C5C3A">
            <w:pPr>
              <w:spacing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7</w:t>
            </w:r>
            <w:r w:rsidRPr="005C279B">
              <w:rPr>
                <w:rFonts w:ascii="Times New Roman" w:eastAsia="Times New Roman" w:hAnsi="Times New Roman"/>
                <w:i/>
                <w:iCs/>
                <w:sz w:val="16"/>
                <w:szCs w:val="16"/>
                <w:lang w:eastAsia="fr-FR"/>
              </w:rPr>
              <w:t xml:space="preserve">. </w:t>
            </w:r>
            <w:r w:rsidRPr="007725CF">
              <w:rPr>
                <w:rFonts w:ascii="Times New Roman" w:eastAsia="Times New Roman" w:hAnsi="Times New Roman"/>
                <w:i/>
                <w:iCs/>
                <w:sz w:val="16"/>
                <w:szCs w:val="16"/>
                <w:lang w:eastAsia="fr-FR"/>
              </w:rPr>
              <w:t>Hors-saison</w:t>
            </w:r>
          </w:p>
          <w:p w:rsidR="008C5C3A" w:rsidRPr="005C279B" w:rsidRDefault="002A0050" w:rsidP="008C5C3A">
            <w:pPr>
              <w:spacing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99</w:t>
            </w:r>
            <w:r w:rsidR="008C5C3A" w:rsidRPr="005C279B">
              <w:rPr>
                <w:rFonts w:ascii="Times New Roman" w:eastAsia="Times New Roman" w:hAnsi="Times New Roman"/>
                <w:i/>
                <w:iCs/>
                <w:sz w:val="16"/>
                <w:szCs w:val="16"/>
                <w:lang w:eastAsia="fr-FR"/>
              </w:rPr>
              <w:t xml:space="preserve">. </w:t>
            </w:r>
            <w:r w:rsidR="008C5C3A" w:rsidRPr="008C7BD8">
              <w:rPr>
                <w:rFonts w:ascii="Times New Roman" w:eastAsia="Times New Roman" w:hAnsi="Times New Roman"/>
                <w:i/>
                <w:color w:val="000000"/>
                <w:sz w:val="14"/>
                <w:szCs w:val="14"/>
                <w:lang w:eastAsia="fr-FR"/>
              </w:rPr>
              <w:t>Autre (</w:t>
            </w:r>
            <w:r w:rsidR="008C5C3A" w:rsidRPr="008C7BD8">
              <w:rPr>
                <w:rFonts w:eastAsia="Times New Roman"/>
                <w:color w:val="000000"/>
                <w:sz w:val="14"/>
                <w:szCs w:val="14"/>
                <w:lang w:eastAsia="fr-FR"/>
              </w:rPr>
              <w:t>précisez</w:t>
            </w:r>
            <w:r w:rsidR="008C5C3A" w:rsidRPr="008C7BD8">
              <w:rPr>
                <w:rFonts w:ascii="Times New Roman" w:eastAsia="Times New Roman" w:hAnsi="Times New Roman"/>
                <w:i/>
                <w:color w:val="000000"/>
                <w:sz w:val="14"/>
                <w:szCs w:val="14"/>
                <w:lang w:eastAsia="fr-FR"/>
              </w:rPr>
              <w:t>)</w:t>
            </w:r>
            <w:r w:rsidR="008C5C3A">
              <w:rPr>
                <w:rFonts w:ascii="Times New Roman" w:eastAsia="Times New Roman" w:hAnsi="Times New Roman"/>
                <w:i/>
                <w:color w:val="000000"/>
                <w:sz w:val="14"/>
                <w:szCs w:val="14"/>
                <w:lang w:eastAsia="fr-FR"/>
              </w:rPr>
              <w:t xml:space="preserve"> __________________________________________________</w:t>
            </w:r>
          </w:p>
          <w:p w:rsidR="008C5C3A" w:rsidRPr="005C279B" w:rsidRDefault="008C5C3A" w:rsidP="008C5C3A">
            <w:pPr>
              <w:spacing w:after="60" w:line="240" w:lineRule="auto"/>
              <w:jc w:val="center"/>
              <w:rPr>
                <w:rFonts w:ascii="Times New Roman" w:eastAsia="Times New Roman" w:hAnsi="Times New Roman"/>
                <w:i/>
                <w:iCs/>
                <w:sz w:val="16"/>
                <w:szCs w:val="16"/>
                <w:lang w:eastAsia="fr-FR"/>
              </w:rPr>
            </w:pPr>
            <w:r w:rsidRPr="005C279B">
              <w:rPr>
                <w:rFonts w:ascii="Times New Roman" w:eastAsia="Times New Roman" w:hAnsi="Times New Roman"/>
                <w:sz w:val="20"/>
                <w:szCs w:val="20"/>
                <w:lang w:eastAsia="fr-FR"/>
              </w:rPr>
              <w:t>|__|</w:t>
            </w:r>
          </w:p>
        </w:tc>
        <w:tc>
          <w:tcPr>
            <w:tcW w:w="628" w:type="pct"/>
            <w:vAlign w:val="center"/>
          </w:tcPr>
          <w:p w:rsidR="008C5C3A" w:rsidRPr="0041159D" w:rsidRDefault="008C5C3A" w:rsidP="008C5C3A">
            <w:pPr>
              <w:spacing w:after="0" w:line="240" w:lineRule="auto"/>
              <w:jc w:val="center"/>
              <w:rPr>
                <w:rFonts w:ascii="Times New Roman" w:hAnsi="Times New Roman"/>
                <w:b/>
                <w:sz w:val="16"/>
                <w:szCs w:val="16"/>
              </w:rPr>
            </w:pPr>
          </w:p>
        </w:tc>
      </w:tr>
      <w:tr w:rsidR="008C5C3A" w:rsidRPr="005C279B" w:rsidTr="00C81C77">
        <w:tc>
          <w:tcPr>
            <w:tcW w:w="292" w:type="pct"/>
          </w:tcPr>
          <w:p w:rsidR="008C5C3A" w:rsidRDefault="002A0050" w:rsidP="008C5C3A">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F.12</w:t>
            </w:r>
          </w:p>
        </w:tc>
        <w:tc>
          <w:tcPr>
            <w:tcW w:w="1645" w:type="pct"/>
          </w:tcPr>
          <w:p w:rsidR="008C5C3A" w:rsidRPr="00EA010A" w:rsidRDefault="008C5C3A" w:rsidP="008C5C3A">
            <w:pPr>
              <w:spacing w:before="60" w:after="0" w:line="240" w:lineRule="auto"/>
              <w:rPr>
                <w:rFonts w:ascii="Times New Roman" w:hAnsi="Times New Roman"/>
                <w:b/>
                <w:sz w:val="18"/>
                <w:szCs w:val="18"/>
              </w:rPr>
            </w:pPr>
            <w:r w:rsidRPr="008C5C3A">
              <w:rPr>
                <w:rFonts w:ascii="Times New Roman" w:hAnsi="Times New Roman"/>
                <w:b/>
                <w:sz w:val="18"/>
                <w:szCs w:val="18"/>
              </w:rPr>
              <w:t>Souhaitez-vous travailler à l'avenir ?</w:t>
            </w:r>
          </w:p>
        </w:tc>
        <w:tc>
          <w:tcPr>
            <w:tcW w:w="2435" w:type="pct"/>
            <w:gridSpan w:val="3"/>
          </w:tcPr>
          <w:p w:rsidR="002A0050" w:rsidRPr="005C279B" w:rsidRDefault="002A0050" w:rsidP="002A0050">
            <w:pPr>
              <w:spacing w:before="60" w:after="0"/>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1. Oui</w:t>
            </w:r>
          </w:p>
          <w:p w:rsidR="002A0050" w:rsidRDefault="002A0050" w:rsidP="002A0050">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2</w:t>
            </w:r>
            <w:r w:rsidRPr="005C279B">
              <w:rPr>
                <w:rFonts w:ascii="Times New Roman" w:eastAsia="Times New Roman" w:hAnsi="Times New Roman"/>
                <w:i/>
                <w:iCs/>
                <w:sz w:val="16"/>
                <w:szCs w:val="16"/>
                <w:lang w:eastAsia="fr-FR"/>
              </w:rPr>
              <w:t>. Non</w:t>
            </w:r>
          </w:p>
          <w:p w:rsidR="008C5C3A" w:rsidRPr="005C279B" w:rsidRDefault="002A0050" w:rsidP="002A0050">
            <w:pPr>
              <w:spacing w:before="60" w:after="0" w:line="240" w:lineRule="auto"/>
              <w:jc w:val="center"/>
              <w:rPr>
                <w:rFonts w:ascii="Times New Roman" w:eastAsia="Times New Roman" w:hAnsi="Times New Roman"/>
                <w:i/>
                <w:iCs/>
                <w:sz w:val="16"/>
                <w:szCs w:val="16"/>
                <w:lang w:eastAsia="fr-FR"/>
              </w:rPr>
            </w:pPr>
            <w:r w:rsidRPr="005C279B">
              <w:rPr>
                <w:rFonts w:ascii="Times New Roman" w:eastAsia="Times New Roman" w:hAnsi="Times New Roman"/>
                <w:sz w:val="20"/>
                <w:szCs w:val="20"/>
                <w:lang w:eastAsia="fr-FR"/>
              </w:rPr>
              <w:t>|__|</w:t>
            </w:r>
          </w:p>
        </w:tc>
        <w:tc>
          <w:tcPr>
            <w:tcW w:w="628" w:type="pct"/>
            <w:vAlign w:val="center"/>
          </w:tcPr>
          <w:p w:rsidR="008C5C3A" w:rsidRPr="0041159D" w:rsidRDefault="002A0050" w:rsidP="008C5C3A">
            <w:pPr>
              <w:spacing w:after="0" w:line="240" w:lineRule="auto"/>
              <w:jc w:val="center"/>
              <w:rPr>
                <w:rFonts w:ascii="Times New Roman" w:hAnsi="Times New Roman"/>
                <w:b/>
                <w:sz w:val="16"/>
                <w:szCs w:val="16"/>
              </w:rPr>
            </w:pPr>
            <w:r>
              <w:rPr>
                <w:rFonts w:ascii="Times New Roman" w:hAnsi="Times New Roman"/>
                <w:b/>
                <w:sz w:val="16"/>
                <w:szCs w:val="16"/>
              </w:rPr>
              <w:t>FIN DE L’ENTRETIEN</w:t>
            </w:r>
          </w:p>
        </w:tc>
      </w:tr>
      <w:tr w:rsidR="002A0050" w:rsidRPr="005C279B" w:rsidTr="002A0050">
        <w:tc>
          <w:tcPr>
            <w:tcW w:w="5000" w:type="pct"/>
            <w:gridSpan w:val="6"/>
          </w:tcPr>
          <w:p w:rsidR="002A0050" w:rsidRPr="0041159D" w:rsidRDefault="002A0050" w:rsidP="002A0050">
            <w:pPr>
              <w:spacing w:after="0" w:line="240" w:lineRule="auto"/>
              <w:rPr>
                <w:rFonts w:ascii="Times New Roman" w:hAnsi="Times New Roman"/>
                <w:b/>
                <w:sz w:val="16"/>
                <w:szCs w:val="16"/>
              </w:rPr>
            </w:pPr>
            <w:r w:rsidRPr="005C279B">
              <w:rPr>
                <w:rFonts w:ascii="Times New Roman" w:hAnsi="Times New Roman"/>
                <w:i/>
                <w:sz w:val="20"/>
                <w:szCs w:val="20"/>
              </w:rPr>
              <w:t>Détails concernant la recherche d’emploi</w:t>
            </w:r>
          </w:p>
        </w:tc>
      </w:tr>
      <w:tr w:rsidR="008C5C3A" w:rsidRPr="005C279B" w:rsidTr="00C81C77">
        <w:tc>
          <w:tcPr>
            <w:tcW w:w="292" w:type="pct"/>
          </w:tcPr>
          <w:p w:rsidR="008C5C3A" w:rsidRDefault="002A0050" w:rsidP="008C5C3A">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F.13</w:t>
            </w:r>
          </w:p>
        </w:tc>
        <w:tc>
          <w:tcPr>
            <w:tcW w:w="1645" w:type="pct"/>
          </w:tcPr>
          <w:p w:rsidR="008C5C3A" w:rsidRPr="00EA010A" w:rsidRDefault="002A0050" w:rsidP="008C5C3A">
            <w:pPr>
              <w:spacing w:before="60" w:after="0" w:line="240" w:lineRule="auto"/>
              <w:rPr>
                <w:rFonts w:ascii="Times New Roman" w:hAnsi="Times New Roman"/>
                <w:b/>
                <w:sz w:val="18"/>
                <w:szCs w:val="18"/>
              </w:rPr>
            </w:pPr>
            <w:r w:rsidRPr="002A0050">
              <w:rPr>
                <w:rFonts w:ascii="Times New Roman" w:hAnsi="Times New Roman"/>
                <w:b/>
                <w:sz w:val="18"/>
                <w:szCs w:val="18"/>
              </w:rPr>
              <w:t>Avez-vous déjà travaillé pour un salaire ou un revenu, ou pour d'autres revenus en espèces ou en nature (y compris les revenus tirés de votre propre ou une entreprise ou une ferme familiale)?</w:t>
            </w:r>
          </w:p>
        </w:tc>
        <w:tc>
          <w:tcPr>
            <w:tcW w:w="2435" w:type="pct"/>
            <w:gridSpan w:val="3"/>
          </w:tcPr>
          <w:p w:rsidR="002A0050" w:rsidRPr="005C279B" w:rsidRDefault="002A0050" w:rsidP="002A0050">
            <w:pPr>
              <w:spacing w:before="60" w:after="0"/>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1. Oui</w:t>
            </w:r>
          </w:p>
          <w:p w:rsidR="002A0050" w:rsidRDefault="002A0050" w:rsidP="002A0050">
            <w:pPr>
              <w:spacing w:after="0"/>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2</w:t>
            </w:r>
            <w:r w:rsidRPr="005C279B">
              <w:rPr>
                <w:rFonts w:ascii="Times New Roman" w:eastAsia="Times New Roman" w:hAnsi="Times New Roman"/>
                <w:i/>
                <w:iCs/>
                <w:sz w:val="16"/>
                <w:szCs w:val="16"/>
                <w:lang w:eastAsia="fr-FR"/>
              </w:rPr>
              <w:t>. Non</w:t>
            </w:r>
          </w:p>
          <w:p w:rsidR="002A0050" w:rsidRPr="005C279B" w:rsidRDefault="002A0050" w:rsidP="002A0050">
            <w:pPr>
              <w:spacing w:before="60" w:after="0" w:line="240" w:lineRule="auto"/>
              <w:jc w:val="center"/>
              <w:rPr>
                <w:rFonts w:ascii="Times New Roman" w:eastAsia="Times New Roman" w:hAnsi="Times New Roman"/>
                <w:i/>
                <w:iCs/>
                <w:sz w:val="16"/>
                <w:szCs w:val="16"/>
                <w:lang w:eastAsia="fr-FR"/>
              </w:rPr>
            </w:pPr>
            <w:r w:rsidRPr="005C279B">
              <w:rPr>
                <w:rFonts w:ascii="Times New Roman" w:eastAsia="Times New Roman" w:hAnsi="Times New Roman"/>
                <w:sz w:val="20"/>
                <w:szCs w:val="20"/>
                <w:lang w:eastAsia="fr-FR"/>
              </w:rPr>
              <w:t>|__|</w:t>
            </w:r>
          </w:p>
        </w:tc>
        <w:tc>
          <w:tcPr>
            <w:tcW w:w="628" w:type="pct"/>
            <w:vAlign w:val="center"/>
          </w:tcPr>
          <w:p w:rsidR="008C5C3A" w:rsidRPr="0041159D" w:rsidRDefault="00857DCB" w:rsidP="008C5C3A">
            <w:pPr>
              <w:spacing w:after="0" w:line="240" w:lineRule="auto"/>
              <w:jc w:val="center"/>
              <w:rPr>
                <w:rFonts w:ascii="Times New Roman" w:hAnsi="Times New Roman"/>
                <w:b/>
                <w:sz w:val="16"/>
                <w:szCs w:val="16"/>
              </w:rPr>
            </w:pPr>
            <w:r>
              <w:rPr>
                <w:rFonts w:ascii="Times New Roman" w:hAnsi="Times New Roman"/>
                <w:b/>
                <w:sz w:val="16"/>
                <w:szCs w:val="16"/>
              </w:rPr>
              <w:t xml:space="preserve">2 </w:t>
            </w:r>
            <w:r w:rsidRPr="0041159D">
              <w:rPr>
                <w:rFonts w:ascii="Times New Roman" w:hAnsi="Times New Roman"/>
                <w:b/>
                <w:sz w:val="16"/>
                <w:szCs w:val="16"/>
              </w:rPr>
              <w:sym w:font="Wingdings" w:char="F0F0"/>
            </w:r>
            <w:r>
              <w:rPr>
                <w:rFonts w:ascii="Times New Roman" w:eastAsia="Times New Roman" w:hAnsi="Times New Roman"/>
                <w:b/>
                <w:sz w:val="16"/>
                <w:szCs w:val="16"/>
                <w:lang w:eastAsia="fr-FR"/>
              </w:rPr>
              <w:t>F15</w:t>
            </w:r>
          </w:p>
        </w:tc>
      </w:tr>
      <w:tr w:rsidR="002A0050" w:rsidRPr="005C279B" w:rsidTr="00C81C77">
        <w:tc>
          <w:tcPr>
            <w:tcW w:w="292" w:type="pct"/>
          </w:tcPr>
          <w:p w:rsidR="002A0050" w:rsidRDefault="002A0050" w:rsidP="008C5C3A">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F.14</w:t>
            </w:r>
          </w:p>
        </w:tc>
        <w:tc>
          <w:tcPr>
            <w:tcW w:w="1645" w:type="pct"/>
          </w:tcPr>
          <w:p w:rsidR="002A0050" w:rsidRPr="00EA010A" w:rsidRDefault="002A0050" w:rsidP="008C5C3A">
            <w:pPr>
              <w:spacing w:before="60" w:after="0" w:line="240" w:lineRule="auto"/>
              <w:rPr>
                <w:rFonts w:ascii="Times New Roman" w:hAnsi="Times New Roman"/>
                <w:b/>
                <w:sz w:val="18"/>
                <w:szCs w:val="18"/>
              </w:rPr>
            </w:pPr>
            <w:r w:rsidRPr="002A0050">
              <w:rPr>
                <w:rFonts w:ascii="Times New Roman" w:hAnsi="Times New Roman"/>
                <w:b/>
                <w:sz w:val="18"/>
                <w:szCs w:val="18"/>
              </w:rPr>
              <w:t>Quelle est la principale raison pour laquelle vous vous êtes arrêté dans votre dernier emploi / activité?</w:t>
            </w:r>
          </w:p>
        </w:tc>
        <w:tc>
          <w:tcPr>
            <w:tcW w:w="2435" w:type="pct"/>
            <w:gridSpan w:val="3"/>
          </w:tcPr>
          <w:p w:rsidR="002A0050" w:rsidRPr="002A0050" w:rsidRDefault="002A0050" w:rsidP="002A0050">
            <w:pPr>
              <w:spacing w:before="60" w:after="0" w:line="240" w:lineRule="auto"/>
              <w:rPr>
                <w:rFonts w:ascii="Times New Roman" w:eastAsia="Times New Roman" w:hAnsi="Times New Roman"/>
                <w:i/>
                <w:iCs/>
                <w:sz w:val="16"/>
                <w:szCs w:val="16"/>
                <w:lang w:eastAsia="fr-FR"/>
              </w:rPr>
            </w:pPr>
            <w:r w:rsidRPr="002A0050">
              <w:rPr>
                <w:rFonts w:ascii="Times New Roman" w:eastAsia="Times New Roman" w:hAnsi="Times New Roman"/>
                <w:i/>
                <w:iCs/>
                <w:sz w:val="16"/>
                <w:szCs w:val="16"/>
                <w:lang w:eastAsia="fr-FR"/>
              </w:rPr>
              <w:t>1. Emploi temporaire qui a pris fin</w:t>
            </w:r>
          </w:p>
          <w:p w:rsidR="002A0050" w:rsidRDefault="002A0050" w:rsidP="002A0050">
            <w:pPr>
              <w:spacing w:before="60" w:after="0" w:line="240" w:lineRule="auto"/>
              <w:rPr>
                <w:rFonts w:ascii="Times New Roman" w:eastAsia="Times New Roman" w:hAnsi="Times New Roman"/>
                <w:i/>
                <w:iCs/>
                <w:sz w:val="16"/>
                <w:szCs w:val="16"/>
                <w:lang w:eastAsia="fr-FR"/>
              </w:rPr>
            </w:pPr>
            <w:r w:rsidRPr="002A0050">
              <w:rPr>
                <w:rFonts w:ascii="Times New Roman" w:eastAsia="Times New Roman" w:hAnsi="Times New Roman"/>
                <w:i/>
                <w:iCs/>
                <w:sz w:val="16"/>
                <w:szCs w:val="16"/>
                <w:lang w:eastAsia="fr-FR"/>
              </w:rPr>
              <w:t xml:space="preserve">2. Fin de la saison </w:t>
            </w:r>
          </w:p>
          <w:p w:rsidR="002A0050" w:rsidRDefault="002A0050" w:rsidP="002A0050">
            <w:pPr>
              <w:spacing w:before="60" w:after="0" w:line="240" w:lineRule="auto"/>
              <w:rPr>
                <w:rFonts w:ascii="Times New Roman" w:eastAsia="Times New Roman" w:hAnsi="Times New Roman"/>
                <w:i/>
                <w:iCs/>
                <w:sz w:val="16"/>
                <w:szCs w:val="16"/>
                <w:lang w:eastAsia="fr-FR"/>
              </w:rPr>
            </w:pPr>
            <w:r w:rsidRPr="002A0050">
              <w:rPr>
                <w:rFonts w:ascii="Times New Roman" w:eastAsia="Times New Roman" w:hAnsi="Times New Roman"/>
                <w:i/>
                <w:iCs/>
                <w:sz w:val="16"/>
                <w:szCs w:val="16"/>
                <w:lang w:eastAsia="fr-FR"/>
              </w:rPr>
              <w:t xml:space="preserve">3. Licenciement ou réduction du personnel </w:t>
            </w:r>
          </w:p>
          <w:p w:rsidR="002A0050" w:rsidRPr="002A0050" w:rsidRDefault="002A0050" w:rsidP="002A0050">
            <w:pPr>
              <w:spacing w:before="60" w:after="0" w:line="240" w:lineRule="auto"/>
              <w:rPr>
                <w:rFonts w:ascii="Times New Roman" w:eastAsia="Times New Roman" w:hAnsi="Times New Roman"/>
                <w:i/>
                <w:iCs/>
                <w:sz w:val="16"/>
                <w:szCs w:val="16"/>
                <w:lang w:eastAsia="fr-FR"/>
              </w:rPr>
            </w:pPr>
            <w:r w:rsidRPr="002A0050">
              <w:rPr>
                <w:rFonts w:ascii="Times New Roman" w:eastAsia="Times New Roman" w:hAnsi="Times New Roman"/>
                <w:i/>
                <w:iCs/>
                <w:sz w:val="16"/>
                <w:szCs w:val="16"/>
                <w:lang w:eastAsia="fr-FR"/>
              </w:rPr>
              <w:t>4. L’entreprise ou la ferme a fermé</w:t>
            </w:r>
          </w:p>
          <w:p w:rsidR="002A0050" w:rsidRPr="002A0050" w:rsidRDefault="002A0050" w:rsidP="002A0050">
            <w:pPr>
              <w:spacing w:before="60" w:after="0" w:line="240" w:lineRule="auto"/>
              <w:rPr>
                <w:rFonts w:ascii="Times New Roman" w:eastAsia="Times New Roman" w:hAnsi="Times New Roman"/>
                <w:i/>
                <w:iCs/>
                <w:sz w:val="16"/>
                <w:szCs w:val="16"/>
                <w:lang w:eastAsia="fr-FR"/>
              </w:rPr>
            </w:pPr>
            <w:r w:rsidRPr="002A0050">
              <w:rPr>
                <w:rFonts w:ascii="Times New Roman" w:eastAsia="Times New Roman" w:hAnsi="Times New Roman"/>
                <w:i/>
                <w:iCs/>
                <w:sz w:val="16"/>
                <w:szCs w:val="16"/>
                <w:lang w:eastAsia="fr-FR"/>
              </w:rPr>
              <w:t xml:space="preserve">5. </w:t>
            </w:r>
            <w:r w:rsidR="00E40693" w:rsidRPr="00E40693">
              <w:rPr>
                <w:rFonts w:ascii="Times New Roman" w:eastAsia="Times New Roman" w:hAnsi="Times New Roman"/>
                <w:i/>
                <w:iCs/>
                <w:sz w:val="16"/>
                <w:szCs w:val="16"/>
                <w:lang w:eastAsia="fr-FR"/>
              </w:rPr>
              <w:t>Changé de résidence / déplacé</w:t>
            </w:r>
          </w:p>
          <w:p w:rsidR="002A0050" w:rsidRPr="002A0050" w:rsidRDefault="002A0050" w:rsidP="002A0050">
            <w:pPr>
              <w:spacing w:before="60" w:after="0" w:line="240" w:lineRule="auto"/>
              <w:rPr>
                <w:rFonts w:ascii="Times New Roman" w:eastAsia="Times New Roman" w:hAnsi="Times New Roman"/>
                <w:i/>
                <w:iCs/>
                <w:sz w:val="16"/>
                <w:szCs w:val="16"/>
                <w:lang w:eastAsia="fr-FR"/>
              </w:rPr>
            </w:pPr>
            <w:r w:rsidRPr="002A0050">
              <w:rPr>
                <w:rFonts w:ascii="Times New Roman" w:eastAsia="Times New Roman" w:hAnsi="Times New Roman"/>
                <w:i/>
                <w:iCs/>
                <w:sz w:val="16"/>
                <w:szCs w:val="16"/>
                <w:lang w:eastAsia="fr-FR"/>
              </w:rPr>
              <w:t xml:space="preserve">6. </w:t>
            </w:r>
            <w:r w:rsidR="00E40693" w:rsidRPr="00E40693">
              <w:rPr>
                <w:rFonts w:ascii="Times New Roman" w:eastAsia="Times New Roman" w:hAnsi="Times New Roman"/>
                <w:i/>
                <w:iCs/>
                <w:sz w:val="16"/>
                <w:szCs w:val="16"/>
                <w:lang w:eastAsia="fr-FR"/>
              </w:rPr>
              <w:t>Pour commencer des études, l’école ou une formation</w:t>
            </w:r>
          </w:p>
          <w:p w:rsidR="002A0050" w:rsidRPr="002A0050" w:rsidRDefault="002A0050" w:rsidP="002A0050">
            <w:pPr>
              <w:spacing w:before="60" w:after="0" w:line="240" w:lineRule="auto"/>
              <w:rPr>
                <w:rFonts w:ascii="Times New Roman" w:eastAsia="Times New Roman" w:hAnsi="Times New Roman"/>
                <w:i/>
                <w:iCs/>
                <w:sz w:val="16"/>
                <w:szCs w:val="16"/>
                <w:lang w:eastAsia="fr-FR"/>
              </w:rPr>
            </w:pPr>
            <w:r w:rsidRPr="002A0050">
              <w:rPr>
                <w:rFonts w:ascii="Times New Roman" w:eastAsia="Times New Roman" w:hAnsi="Times New Roman"/>
                <w:i/>
                <w:iCs/>
                <w:sz w:val="16"/>
                <w:szCs w:val="16"/>
                <w:lang w:eastAsia="fr-FR"/>
              </w:rPr>
              <w:t xml:space="preserve">7. </w:t>
            </w:r>
            <w:r w:rsidR="00E40693" w:rsidRPr="00E40693">
              <w:rPr>
                <w:rFonts w:ascii="Times New Roman" w:eastAsia="Times New Roman" w:hAnsi="Times New Roman"/>
                <w:i/>
                <w:iCs/>
                <w:sz w:val="16"/>
                <w:szCs w:val="16"/>
                <w:lang w:eastAsia="fr-FR"/>
              </w:rPr>
              <w:t>Responsabilités familiales ou communautaires</w:t>
            </w:r>
          </w:p>
          <w:p w:rsidR="002A0050" w:rsidRPr="002A0050" w:rsidRDefault="00E40693" w:rsidP="002A0050">
            <w:pPr>
              <w:spacing w:before="60"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8</w:t>
            </w:r>
            <w:r w:rsidR="002A0050" w:rsidRPr="002A0050">
              <w:rPr>
                <w:rFonts w:ascii="Times New Roman" w:eastAsia="Times New Roman" w:hAnsi="Times New Roman"/>
                <w:i/>
                <w:iCs/>
                <w:sz w:val="16"/>
                <w:szCs w:val="16"/>
                <w:lang w:eastAsia="fr-FR"/>
              </w:rPr>
              <w:t xml:space="preserve">. </w:t>
            </w:r>
            <w:r w:rsidRPr="00E40693">
              <w:rPr>
                <w:rFonts w:ascii="Times New Roman" w:eastAsia="Times New Roman" w:hAnsi="Times New Roman"/>
                <w:i/>
                <w:iCs/>
                <w:sz w:val="16"/>
                <w:szCs w:val="16"/>
                <w:lang w:eastAsia="fr-FR"/>
              </w:rPr>
              <w:t>Maternité</w:t>
            </w:r>
          </w:p>
          <w:p w:rsidR="00E40693" w:rsidRDefault="00E40693" w:rsidP="002A0050">
            <w:pPr>
              <w:spacing w:before="60"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9</w:t>
            </w:r>
            <w:r w:rsidR="002A0050" w:rsidRPr="002A0050">
              <w:rPr>
                <w:rFonts w:ascii="Times New Roman" w:eastAsia="Times New Roman" w:hAnsi="Times New Roman"/>
                <w:i/>
                <w:iCs/>
                <w:sz w:val="16"/>
                <w:szCs w:val="16"/>
                <w:lang w:eastAsia="fr-FR"/>
              </w:rPr>
              <w:t xml:space="preserve">. </w:t>
            </w:r>
            <w:r w:rsidRPr="00E40693">
              <w:rPr>
                <w:rFonts w:ascii="Times New Roman" w:eastAsia="Times New Roman" w:hAnsi="Times New Roman"/>
                <w:i/>
                <w:iCs/>
                <w:sz w:val="16"/>
                <w:szCs w:val="16"/>
                <w:lang w:eastAsia="fr-FR"/>
              </w:rPr>
              <w:t xml:space="preserve">Maladie ou invalidité </w:t>
            </w:r>
          </w:p>
          <w:p w:rsidR="002A0050" w:rsidRPr="002A0050" w:rsidRDefault="00E40693" w:rsidP="002A0050">
            <w:pPr>
              <w:spacing w:before="60"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10</w:t>
            </w:r>
            <w:r w:rsidR="002A0050" w:rsidRPr="002A0050">
              <w:rPr>
                <w:rFonts w:ascii="Times New Roman" w:eastAsia="Times New Roman" w:hAnsi="Times New Roman"/>
                <w:i/>
                <w:iCs/>
                <w:sz w:val="16"/>
                <w:szCs w:val="16"/>
                <w:lang w:eastAsia="fr-FR"/>
              </w:rPr>
              <w:t xml:space="preserve">. </w:t>
            </w:r>
            <w:r w:rsidRPr="00E40693">
              <w:rPr>
                <w:rFonts w:ascii="Times New Roman" w:eastAsia="Times New Roman" w:hAnsi="Times New Roman"/>
                <w:i/>
                <w:iCs/>
                <w:sz w:val="16"/>
                <w:szCs w:val="16"/>
                <w:lang w:eastAsia="fr-FR"/>
              </w:rPr>
              <w:t>Démission pour d’autre raisons</w:t>
            </w:r>
          </w:p>
          <w:p w:rsidR="00E40693" w:rsidRPr="00E40693" w:rsidRDefault="00E40693" w:rsidP="00E40693">
            <w:pPr>
              <w:spacing w:before="60" w:after="0" w:line="240" w:lineRule="auto"/>
              <w:rPr>
                <w:rFonts w:ascii="Times New Roman" w:eastAsia="Times New Roman" w:hAnsi="Times New Roman"/>
                <w:i/>
                <w:iCs/>
                <w:sz w:val="16"/>
                <w:szCs w:val="16"/>
                <w:lang w:eastAsia="fr-FR"/>
              </w:rPr>
            </w:pPr>
            <w:r w:rsidRPr="00E40693">
              <w:rPr>
                <w:rFonts w:ascii="Times New Roman" w:eastAsia="Times New Roman" w:hAnsi="Times New Roman"/>
                <w:i/>
                <w:iCs/>
                <w:sz w:val="16"/>
                <w:szCs w:val="16"/>
                <w:lang w:eastAsia="fr-FR"/>
              </w:rPr>
              <w:t>99. Autre (précisez) ____________________________________________</w:t>
            </w:r>
          </w:p>
          <w:p w:rsidR="002A0050" w:rsidRPr="00E40693" w:rsidRDefault="00E40693" w:rsidP="00E40693">
            <w:pPr>
              <w:spacing w:before="60" w:after="0" w:line="240" w:lineRule="auto"/>
              <w:jc w:val="center"/>
              <w:rPr>
                <w:rFonts w:ascii="Times New Roman" w:eastAsia="Times New Roman" w:hAnsi="Times New Roman"/>
                <w:i/>
                <w:iCs/>
                <w:sz w:val="18"/>
                <w:szCs w:val="18"/>
                <w:lang w:eastAsia="fr-FR"/>
              </w:rPr>
            </w:pPr>
            <w:r w:rsidRPr="00E40693">
              <w:rPr>
                <w:rFonts w:ascii="Times New Roman" w:eastAsia="Times New Roman" w:hAnsi="Times New Roman"/>
                <w:i/>
                <w:iCs/>
                <w:sz w:val="18"/>
                <w:szCs w:val="18"/>
                <w:lang w:eastAsia="fr-FR"/>
              </w:rPr>
              <w:t>|__|</w:t>
            </w:r>
          </w:p>
          <w:p w:rsidR="00E40693" w:rsidRPr="005C279B" w:rsidRDefault="00E40693" w:rsidP="00E40693">
            <w:pPr>
              <w:spacing w:before="60" w:after="0" w:line="240" w:lineRule="auto"/>
              <w:jc w:val="center"/>
              <w:rPr>
                <w:rFonts w:ascii="Times New Roman" w:eastAsia="Times New Roman" w:hAnsi="Times New Roman"/>
                <w:i/>
                <w:iCs/>
                <w:sz w:val="16"/>
                <w:szCs w:val="16"/>
                <w:lang w:eastAsia="fr-FR"/>
              </w:rPr>
            </w:pPr>
          </w:p>
        </w:tc>
        <w:tc>
          <w:tcPr>
            <w:tcW w:w="628" w:type="pct"/>
            <w:vAlign w:val="center"/>
          </w:tcPr>
          <w:p w:rsidR="002A0050" w:rsidRPr="0041159D" w:rsidRDefault="002A0050" w:rsidP="008C5C3A">
            <w:pPr>
              <w:spacing w:after="0" w:line="240" w:lineRule="auto"/>
              <w:jc w:val="center"/>
              <w:rPr>
                <w:rFonts w:ascii="Times New Roman" w:hAnsi="Times New Roman"/>
                <w:b/>
                <w:sz w:val="16"/>
                <w:szCs w:val="16"/>
              </w:rPr>
            </w:pPr>
          </w:p>
        </w:tc>
      </w:tr>
      <w:tr w:rsidR="002A2E8D" w:rsidRPr="005C279B" w:rsidTr="00C81C77">
        <w:trPr>
          <w:trHeight w:val="240"/>
        </w:trPr>
        <w:tc>
          <w:tcPr>
            <w:tcW w:w="292" w:type="pct"/>
            <w:vMerge w:val="restart"/>
          </w:tcPr>
          <w:p w:rsidR="002A2E8D" w:rsidRDefault="002A2E8D" w:rsidP="008C5C3A">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lastRenderedPageBreak/>
              <w:t>F.15</w:t>
            </w:r>
          </w:p>
        </w:tc>
        <w:tc>
          <w:tcPr>
            <w:tcW w:w="1645" w:type="pct"/>
            <w:vMerge w:val="restart"/>
          </w:tcPr>
          <w:p w:rsidR="002A2E8D" w:rsidRPr="00EA010A" w:rsidRDefault="002A2E8D" w:rsidP="008C5C3A">
            <w:pPr>
              <w:spacing w:before="60" w:after="0" w:line="240" w:lineRule="auto"/>
              <w:rPr>
                <w:rFonts w:ascii="Times New Roman" w:hAnsi="Times New Roman"/>
                <w:b/>
                <w:sz w:val="18"/>
                <w:szCs w:val="18"/>
              </w:rPr>
            </w:pPr>
            <w:r w:rsidRPr="002A2E8D">
              <w:rPr>
                <w:rFonts w:ascii="Times New Roman" w:hAnsi="Times New Roman"/>
                <w:b/>
                <w:sz w:val="18"/>
                <w:szCs w:val="18"/>
              </w:rPr>
              <w:t>Quel genre de profession cherchez-vous (ou pourriez-vous commencer) ?</w:t>
            </w:r>
          </w:p>
        </w:tc>
        <w:tc>
          <w:tcPr>
            <w:tcW w:w="1835" w:type="pct"/>
            <w:gridSpan w:val="2"/>
          </w:tcPr>
          <w:p w:rsidR="002A2E8D" w:rsidRPr="002A2E8D" w:rsidRDefault="002A2E8D" w:rsidP="002A2E8D">
            <w:pPr>
              <w:spacing w:before="60" w:after="0" w:line="240" w:lineRule="auto"/>
              <w:jc w:val="center"/>
              <w:rPr>
                <w:rFonts w:ascii="Times New Roman" w:eastAsia="Times New Roman" w:hAnsi="Times New Roman"/>
                <w:iCs/>
                <w:sz w:val="18"/>
                <w:szCs w:val="18"/>
                <w:lang w:eastAsia="fr-FR"/>
              </w:rPr>
            </w:pPr>
            <w:r>
              <w:rPr>
                <w:rFonts w:ascii="Times New Roman" w:eastAsia="Times New Roman" w:hAnsi="Times New Roman"/>
                <w:iCs/>
                <w:sz w:val="18"/>
                <w:szCs w:val="18"/>
                <w:lang w:eastAsia="fr-FR"/>
              </w:rPr>
              <w:t>Profession</w:t>
            </w:r>
          </w:p>
        </w:tc>
        <w:tc>
          <w:tcPr>
            <w:tcW w:w="600" w:type="pct"/>
          </w:tcPr>
          <w:p w:rsidR="002A2E8D" w:rsidRPr="005C279B" w:rsidRDefault="002A2E8D" w:rsidP="008C5C3A">
            <w:pPr>
              <w:spacing w:before="60" w:after="0" w:line="240" w:lineRule="auto"/>
              <w:rPr>
                <w:rFonts w:ascii="Times New Roman" w:eastAsia="Times New Roman" w:hAnsi="Times New Roman"/>
                <w:i/>
                <w:iCs/>
                <w:sz w:val="16"/>
                <w:szCs w:val="16"/>
                <w:lang w:eastAsia="fr-FR"/>
              </w:rPr>
            </w:pPr>
            <w:r w:rsidRPr="002A2E8D">
              <w:rPr>
                <w:rFonts w:ascii="Times New Roman" w:eastAsia="Times New Roman" w:hAnsi="Times New Roman"/>
                <w:iCs/>
                <w:sz w:val="18"/>
                <w:szCs w:val="18"/>
                <w:lang w:eastAsia="fr-FR"/>
              </w:rPr>
              <w:t>Code</w:t>
            </w:r>
          </w:p>
        </w:tc>
        <w:tc>
          <w:tcPr>
            <w:tcW w:w="628" w:type="pct"/>
            <w:vMerge w:val="restart"/>
            <w:vAlign w:val="center"/>
          </w:tcPr>
          <w:p w:rsidR="002A2E8D" w:rsidRPr="0041159D" w:rsidRDefault="002A2E8D" w:rsidP="008C5C3A">
            <w:pPr>
              <w:spacing w:after="0" w:line="240" w:lineRule="auto"/>
              <w:jc w:val="center"/>
              <w:rPr>
                <w:rFonts w:ascii="Times New Roman" w:hAnsi="Times New Roman"/>
                <w:b/>
                <w:sz w:val="16"/>
                <w:szCs w:val="16"/>
              </w:rPr>
            </w:pPr>
          </w:p>
        </w:tc>
      </w:tr>
      <w:tr w:rsidR="002A2E8D" w:rsidRPr="005C279B" w:rsidTr="00C81C77">
        <w:trPr>
          <w:trHeight w:val="240"/>
        </w:trPr>
        <w:tc>
          <w:tcPr>
            <w:tcW w:w="292" w:type="pct"/>
            <w:vMerge/>
          </w:tcPr>
          <w:p w:rsidR="002A2E8D" w:rsidRDefault="002A2E8D" w:rsidP="008C5C3A">
            <w:pPr>
              <w:tabs>
                <w:tab w:val="left" w:pos="507"/>
              </w:tabs>
              <w:rPr>
                <w:rFonts w:ascii="Times New Roman" w:eastAsia="Times New Roman" w:hAnsi="Times New Roman"/>
                <w:b/>
                <w:sz w:val="16"/>
                <w:szCs w:val="16"/>
                <w:lang w:eastAsia="fr-FR"/>
              </w:rPr>
            </w:pPr>
          </w:p>
        </w:tc>
        <w:tc>
          <w:tcPr>
            <w:tcW w:w="1645" w:type="pct"/>
            <w:vMerge/>
          </w:tcPr>
          <w:p w:rsidR="002A2E8D" w:rsidRPr="002A2E8D" w:rsidRDefault="002A2E8D" w:rsidP="008C5C3A">
            <w:pPr>
              <w:spacing w:before="60" w:after="0" w:line="240" w:lineRule="auto"/>
              <w:rPr>
                <w:rFonts w:ascii="Times New Roman" w:hAnsi="Times New Roman"/>
                <w:b/>
                <w:sz w:val="18"/>
                <w:szCs w:val="18"/>
              </w:rPr>
            </w:pPr>
          </w:p>
        </w:tc>
        <w:tc>
          <w:tcPr>
            <w:tcW w:w="1835" w:type="pct"/>
            <w:gridSpan w:val="2"/>
          </w:tcPr>
          <w:p w:rsidR="002A2E8D" w:rsidRDefault="002A2E8D" w:rsidP="008C5C3A">
            <w:pPr>
              <w:spacing w:before="60" w:after="0" w:line="240" w:lineRule="auto"/>
              <w:rPr>
                <w:rFonts w:ascii="Times New Roman" w:eastAsia="Times New Roman" w:hAnsi="Times New Roman"/>
                <w:i/>
                <w:iCs/>
                <w:sz w:val="16"/>
                <w:szCs w:val="16"/>
                <w:lang w:eastAsia="fr-FR"/>
              </w:rPr>
            </w:pPr>
          </w:p>
          <w:p w:rsidR="002A2E8D" w:rsidRDefault="002A2E8D" w:rsidP="008C5C3A">
            <w:pPr>
              <w:spacing w:before="60"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w:t>
            </w:r>
          </w:p>
          <w:p w:rsidR="002A2E8D" w:rsidRDefault="002A2E8D" w:rsidP="008C5C3A">
            <w:pPr>
              <w:spacing w:before="60" w:after="0" w:line="240" w:lineRule="auto"/>
              <w:rPr>
                <w:rFonts w:ascii="Times New Roman" w:eastAsia="Times New Roman" w:hAnsi="Times New Roman"/>
                <w:i/>
                <w:iCs/>
                <w:sz w:val="16"/>
                <w:szCs w:val="16"/>
                <w:lang w:eastAsia="fr-FR"/>
              </w:rPr>
            </w:pPr>
          </w:p>
          <w:p w:rsidR="002A2E8D" w:rsidRPr="005C279B" w:rsidRDefault="002A2E8D" w:rsidP="008C5C3A">
            <w:pPr>
              <w:spacing w:before="60" w:after="0" w:line="240" w:lineRule="auto"/>
              <w:rPr>
                <w:rFonts w:ascii="Times New Roman" w:eastAsia="Times New Roman" w:hAnsi="Times New Roman"/>
                <w:i/>
                <w:iCs/>
                <w:sz w:val="16"/>
                <w:szCs w:val="16"/>
                <w:lang w:eastAsia="fr-FR"/>
              </w:rPr>
            </w:pPr>
          </w:p>
        </w:tc>
        <w:tc>
          <w:tcPr>
            <w:tcW w:w="600" w:type="pct"/>
            <w:vAlign w:val="center"/>
          </w:tcPr>
          <w:p w:rsidR="002A2E8D" w:rsidRPr="005C279B" w:rsidRDefault="002A2E8D" w:rsidP="002A2E8D">
            <w:pPr>
              <w:spacing w:before="60" w:after="0" w:line="240" w:lineRule="auto"/>
              <w:jc w:val="center"/>
              <w:rPr>
                <w:rFonts w:ascii="Times New Roman" w:eastAsia="Times New Roman" w:hAnsi="Times New Roman"/>
                <w:i/>
                <w:iCs/>
                <w:sz w:val="16"/>
                <w:szCs w:val="16"/>
                <w:lang w:eastAsia="fr-FR"/>
              </w:rPr>
            </w:pPr>
            <w:r w:rsidRPr="000A72C4">
              <w:rPr>
                <w:rFonts w:ascii="Times New Roman" w:eastAsia="Times New Roman" w:hAnsi="Times New Roman"/>
                <w:sz w:val="20"/>
                <w:szCs w:val="20"/>
                <w:shd w:val="clear" w:color="auto" w:fill="A6A6A6"/>
                <w:lang w:eastAsia="fr-FR"/>
              </w:rPr>
              <w:t>|__|__|__|__||</w:t>
            </w:r>
          </w:p>
        </w:tc>
        <w:tc>
          <w:tcPr>
            <w:tcW w:w="628" w:type="pct"/>
            <w:vMerge/>
            <w:vAlign w:val="center"/>
          </w:tcPr>
          <w:p w:rsidR="002A2E8D" w:rsidRPr="0041159D" w:rsidRDefault="002A2E8D" w:rsidP="008C5C3A">
            <w:pPr>
              <w:spacing w:after="0" w:line="240" w:lineRule="auto"/>
              <w:jc w:val="center"/>
              <w:rPr>
                <w:rFonts w:ascii="Times New Roman" w:hAnsi="Times New Roman"/>
                <w:b/>
                <w:sz w:val="16"/>
                <w:szCs w:val="16"/>
              </w:rPr>
            </w:pPr>
          </w:p>
        </w:tc>
      </w:tr>
      <w:tr w:rsidR="003374D7" w:rsidRPr="005C279B" w:rsidTr="00C81C77">
        <w:tc>
          <w:tcPr>
            <w:tcW w:w="292" w:type="pct"/>
          </w:tcPr>
          <w:p w:rsidR="003374D7" w:rsidRDefault="003374D7" w:rsidP="003374D7">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F.16</w:t>
            </w:r>
          </w:p>
        </w:tc>
        <w:tc>
          <w:tcPr>
            <w:tcW w:w="1645" w:type="pct"/>
          </w:tcPr>
          <w:p w:rsidR="003374D7" w:rsidRPr="005C279B" w:rsidRDefault="003374D7" w:rsidP="003374D7">
            <w:pPr>
              <w:spacing w:before="60" w:after="0" w:line="240" w:lineRule="auto"/>
              <w:rPr>
                <w:rFonts w:ascii="Times New Roman" w:eastAsia="Times New Roman" w:hAnsi="Times New Roman"/>
                <w:b/>
                <w:sz w:val="18"/>
                <w:szCs w:val="18"/>
                <w:lang w:eastAsia="fr-FR"/>
              </w:rPr>
            </w:pPr>
            <w:r w:rsidRPr="005C279B">
              <w:rPr>
                <w:rFonts w:ascii="Times New Roman" w:eastAsia="Times New Roman" w:hAnsi="Times New Roman"/>
                <w:b/>
                <w:sz w:val="18"/>
                <w:szCs w:val="18"/>
                <w:lang w:eastAsia="fr-FR"/>
              </w:rPr>
              <w:t>Pour qui aimeriez-vous travailler?</w:t>
            </w:r>
          </w:p>
          <w:p w:rsidR="003374D7" w:rsidRPr="005C279B" w:rsidRDefault="003374D7" w:rsidP="003374D7">
            <w:pPr>
              <w:spacing w:after="0" w:line="240" w:lineRule="auto"/>
              <w:rPr>
                <w:rFonts w:ascii="Times New Roman" w:eastAsia="Times New Roman" w:hAnsi="Times New Roman"/>
                <w:b/>
                <w:sz w:val="18"/>
                <w:szCs w:val="18"/>
                <w:lang w:eastAsia="fr-FR"/>
              </w:rPr>
            </w:pPr>
          </w:p>
          <w:p w:rsidR="003374D7" w:rsidRPr="005C279B" w:rsidRDefault="003374D7" w:rsidP="003374D7">
            <w:pPr>
              <w:spacing w:after="0" w:line="240" w:lineRule="auto"/>
              <w:rPr>
                <w:rFonts w:ascii="Times New Roman" w:eastAsia="Times New Roman" w:hAnsi="Times New Roman"/>
                <w:i/>
                <w:iCs/>
                <w:sz w:val="16"/>
                <w:szCs w:val="16"/>
                <w:lang w:eastAsia="fr-FR"/>
              </w:rPr>
            </w:pPr>
          </w:p>
          <w:p w:rsidR="003374D7" w:rsidRPr="004D457E" w:rsidRDefault="008E4463" w:rsidP="003374D7">
            <w:pPr>
              <w:spacing w:after="0" w:line="240" w:lineRule="auto"/>
              <w:rPr>
                <w:rFonts w:ascii="Times New Roman" w:eastAsia="Times New Roman" w:hAnsi="Times New Roman"/>
                <w:i/>
                <w:iCs/>
                <w:sz w:val="16"/>
                <w:szCs w:val="16"/>
                <w:lang w:eastAsia="fr-FR"/>
              </w:rPr>
            </w:pPr>
            <w:r>
              <w:rPr>
                <w:rFonts w:ascii="Times New Roman" w:hAnsi="Times New Roman"/>
                <w:b/>
                <w:bCs/>
                <w:i/>
                <w:sz w:val="16"/>
                <w:szCs w:val="16"/>
              </w:rPr>
              <w:t>Cocher</w:t>
            </w:r>
            <w:r w:rsidR="003374D7" w:rsidRPr="005C279B">
              <w:rPr>
                <w:rFonts w:ascii="Times New Roman" w:hAnsi="Times New Roman"/>
                <w:b/>
                <w:bCs/>
                <w:i/>
                <w:sz w:val="16"/>
                <w:szCs w:val="16"/>
              </w:rPr>
              <w:t xml:space="preserve">  le code correspondant à la déclaration de l’enquêté(e) puis l’inscrire dans le bac prévu à cet effet</w:t>
            </w:r>
          </w:p>
        </w:tc>
        <w:tc>
          <w:tcPr>
            <w:tcW w:w="2435" w:type="pct"/>
            <w:gridSpan w:val="3"/>
          </w:tcPr>
          <w:p w:rsidR="003374D7" w:rsidRPr="005C279B" w:rsidRDefault="003374D7" w:rsidP="003374D7">
            <w:pPr>
              <w:spacing w:before="60"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1. Moi-même (Créer ma propre affaire/exploitation agricole)</w:t>
            </w:r>
          </w:p>
          <w:p w:rsidR="003374D7" w:rsidRPr="005C279B" w:rsidRDefault="003374D7" w:rsidP="003374D7">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2. Travailler pour l’État/le secteur public</w:t>
            </w:r>
          </w:p>
          <w:p w:rsidR="003374D7" w:rsidRPr="005C279B" w:rsidRDefault="003374D7" w:rsidP="003374D7">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3. Travailler dans une entreprise privée</w:t>
            </w:r>
          </w:p>
          <w:p w:rsidR="003374D7" w:rsidRPr="005C279B" w:rsidRDefault="003374D7" w:rsidP="003374D7">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4. Travailler pour une organisation internationale</w:t>
            </w:r>
            <w:r>
              <w:rPr>
                <w:rFonts w:ascii="Times New Roman" w:eastAsia="Times New Roman" w:hAnsi="Times New Roman"/>
                <w:i/>
                <w:iCs/>
                <w:sz w:val="16"/>
                <w:szCs w:val="16"/>
                <w:lang w:eastAsia="fr-FR"/>
              </w:rPr>
              <w:t xml:space="preserve"> à but non lucratif</w:t>
            </w:r>
          </w:p>
          <w:p w:rsidR="003374D7" w:rsidRDefault="003374D7" w:rsidP="003374D7">
            <w:pPr>
              <w:spacing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5</w:t>
            </w:r>
            <w:r w:rsidRPr="005C279B">
              <w:rPr>
                <w:rFonts w:ascii="Times New Roman" w:eastAsia="Times New Roman" w:hAnsi="Times New Roman"/>
                <w:i/>
                <w:iCs/>
                <w:sz w:val="16"/>
                <w:szCs w:val="16"/>
                <w:lang w:eastAsia="fr-FR"/>
              </w:rPr>
              <w:t>. Travailler dans l’affaire/l’exploitation agricole familiale</w:t>
            </w:r>
          </w:p>
          <w:p w:rsidR="003374D7" w:rsidRPr="00E40693" w:rsidRDefault="003374D7" w:rsidP="003374D7">
            <w:pPr>
              <w:spacing w:before="60" w:after="0" w:line="240" w:lineRule="auto"/>
              <w:rPr>
                <w:rFonts w:ascii="Times New Roman" w:eastAsia="Times New Roman" w:hAnsi="Times New Roman"/>
                <w:i/>
                <w:iCs/>
                <w:sz w:val="16"/>
                <w:szCs w:val="16"/>
                <w:lang w:eastAsia="fr-FR"/>
              </w:rPr>
            </w:pPr>
            <w:r w:rsidRPr="00E40693">
              <w:rPr>
                <w:rFonts w:ascii="Times New Roman" w:eastAsia="Times New Roman" w:hAnsi="Times New Roman"/>
                <w:i/>
                <w:iCs/>
                <w:sz w:val="16"/>
                <w:szCs w:val="16"/>
                <w:lang w:eastAsia="fr-FR"/>
              </w:rPr>
              <w:t>99. Autre (précisez) ____________________________________________</w:t>
            </w:r>
          </w:p>
          <w:p w:rsidR="003374D7" w:rsidRPr="005C279B" w:rsidRDefault="003374D7" w:rsidP="003374D7">
            <w:pPr>
              <w:spacing w:after="0" w:line="240" w:lineRule="auto"/>
              <w:rPr>
                <w:rFonts w:ascii="Times New Roman" w:eastAsia="Times New Roman" w:hAnsi="Times New Roman"/>
                <w:i/>
                <w:iCs/>
                <w:sz w:val="16"/>
                <w:szCs w:val="16"/>
                <w:lang w:eastAsia="fr-FR"/>
              </w:rPr>
            </w:pPr>
          </w:p>
          <w:p w:rsidR="003374D7" w:rsidRPr="005C279B" w:rsidRDefault="003374D7" w:rsidP="003374D7">
            <w:pPr>
              <w:spacing w:before="60" w:after="60" w:line="240" w:lineRule="auto"/>
              <w:jc w:val="center"/>
              <w:rPr>
                <w:rFonts w:ascii="Times New Roman" w:hAnsi="Times New Roman"/>
                <w:b/>
                <w:sz w:val="18"/>
                <w:szCs w:val="18"/>
              </w:rPr>
            </w:pPr>
            <w:r w:rsidRPr="005C279B">
              <w:rPr>
                <w:rFonts w:ascii="Times New Roman" w:eastAsia="Times New Roman" w:hAnsi="Times New Roman"/>
                <w:sz w:val="20"/>
                <w:szCs w:val="20"/>
                <w:lang w:eastAsia="fr-FR"/>
              </w:rPr>
              <w:t>|__|</w:t>
            </w:r>
          </w:p>
        </w:tc>
        <w:tc>
          <w:tcPr>
            <w:tcW w:w="628" w:type="pct"/>
            <w:vAlign w:val="center"/>
          </w:tcPr>
          <w:p w:rsidR="003374D7" w:rsidRPr="0041159D" w:rsidRDefault="003374D7" w:rsidP="003374D7">
            <w:pPr>
              <w:spacing w:after="0" w:line="240" w:lineRule="auto"/>
              <w:jc w:val="center"/>
              <w:rPr>
                <w:rFonts w:ascii="Times New Roman" w:hAnsi="Times New Roman"/>
                <w:b/>
                <w:sz w:val="16"/>
                <w:szCs w:val="16"/>
              </w:rPr>
            </w:pPr>
          </w:p>
        </w:tc>
      </w:tr>
      <w:tr w:rsidR="003374D7" w:rsidRPr="005C279B" w:rsidTr="00C81C77">
        <w:tc>
          <w:tcPr>
            <w:tcW w:w="292" w:type="pct"/>
          </w:tcPr>
          <w:p w:rsidR="003374D7" w:rsidRDefault="003374D7" w:rsidP="003374D7">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F.17</w:t>
            </w:r>
          </w:p>
        </w:tc>
        <w:tc>
          <w:tcPr>
            <w:tcW w:w="1645" w:type="pct"/>
          </w:tcPr>
          <w:p w:rsidR="003374D7" w:rsidRPr="005C279B" w:rsidRDefault="003374D7" w:rsidP="003374D7">
            <w:pPr>
              <w:spacing w:before="60" w:after="60" w:line="240" w:lineRule="auto"/>
              <w:rPr>
                <w:rFonts w:ascii="Times New Roman" w:eastAsia="Times New Roman" w:hAnsi="Times New Roman"/>
                <w:b/>
                <w:sz w:val="18"/>
                <w:szCs w:val="18"/>
                <w:lang w:eastAsia="fr-FR"/>
              </w:rPr>
            </w:pPr>
            <w:r w:rsidRPr="005C279B">
              <w:rPr>
                <w:rFonts w:ascii="Times New Roman" w:eastAsia="Times New Roman" w:hAnsi="Times New Roman"/>
                <w:b/>
                <w:sz w:val="18"/>
                <w:szCs w:val="18"/>
                <w:lang w:eastAsia="fr-FR"/>
              </w:rPr>
              <w:t>Avez-vous déjà refusé une proposition d’emploi ?</w:t>
            </w:r>
          </w:p>
          <w:p w:rsidR="003374D7" w:rsidRPr="005C279B" w:rsidRDefault="008E4463" w:rsidP="003374D7">
            <w:pPr>
              <w:spacing w:after="60" w:line="240" w:lineRule="auto"/>
              <w:rPr>
                <w:rFonts w:ascii="Times New Roman" w:eastAsia="Times New Roman" w:hAnsi="Times New Roman"/>
                <w:i/>
                <w:iCs/>
                <w:sz w:val="16"/>
                <w:szCs w:val="16"/>
                <w:lang w:eastAsia="fr-FR"/>
              </w:rPr>
            </w:pPr>
            <w:r>
              <w:rPr>
                <w:rFonts w:ascii="Times New Roman" w:hAnsi="Times New Roman"/>
                <w:b/>
                <w:bCs/>
                <w:i/>
                <w:sz w:val="16"/>
                <w:szCs w:val="16"/>
              </w:rPr>
              <w:t>Cocher</w:t>
            </w:r>
            <w:r w:rsidR="003374D7" w:rsidRPr="005C279B">
              <w:rPr>
                <w:rFonts w:ascii="Times New Roman" w:hAnsi="Times New Roman"/>
                <w:b/>
                <w:bCs/>
                <w:i/>
                <w:sz w:val="16"/>
                <w:szCs w:val="16"/>
              </w:rPr>
              <w:t xml:space="preserve">  le code correspondant à la déclaration de l’enquêté(e) puis l’inscrire dans le bac prévu à cet effet</w:t>
            </w:r>
          </w:p>
        </w:tc>
        <w:tc>
          <w:tcPr>
            <w:tcW w:w="2435" w:type="pct"/>
            <w:gridSpan w:val="3"/>
          </w:tcPr>
          <w:p w:rsidR="003374D7" w:rsidRPr="005C279B" w:rsidRDefault="003374D7" w:rsidP="003374D7">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1. Oui</w:t>
            </w:r>
          </w:p>
          <w:p w:rsidR="003374D7" w:rsidRPr="005C279B" w:rsidRDefault="003374D7" w:rsidP="003374D7">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2. Non</w:t>
            </w:r>
          </w:p>
          <w:p w:rsidR="003374D7" w:rsidRPr="005C279B" w:rsidRDefault="003374D7" w:rsidP="003374D7">
            <w:pPr>
              <w:spacing w:after="60" w:line="240" w:lineRule="auto"/>
              <w:jc w:val="center"/>
              <w:rPr>
                <w:rFonts w:ascii="Verdana" w:eastAsia="Times New Roman" w:hAnsi="Verdana"/>
                <w:sz w:val="20"/>
                <w:szCs w:val="20"/>
                <w:lang w:eastAsia="fr-FR"/>
              </w:rPr>
            </w:pPr>
            <w:r w:rsidRPr="005C279B">
              <w:rPr>
                <w:rFonts w:ascii="Times New Roman" w:hAnsi="Times New Roman"/>
                <w:sz w:val="20"/>
                <w:szCs w:val="20"/>
              </w:rPr>
              <w:t>|__|</w:t>
            </w:r>
          </w:p>
        </w:tc>
        <w:tc>
          <w:tcPr>
            <w:tcW w:w="628" w:type="pct"/>
            <w:vAlign w:val="center"/>
          </w:tcPr>
          <w:p w:rsidR="003374D7" w:rsidRPr="0041159D" w:rsidRDefault="003374D7" w:rsidP="003374D7">
            <w:pPr>
              <w:spacing w:after="0" w:line="240" w:lineRule="auto"/>
              <w:jc w:val="center"/>
              <w:rPr>
                <w:rFonts w:ascii="Times New Roman" w:hAnsi="Times New Roman"/>
                <w:b/>
                <w:sz w:val="16"/>
                <w:szCs w:val="16"/>
              </w:rPr>
            </w:pPr>
            <w:r>
              <w:rPr>
                <w:rFonts w:ascii="Times New Roman" w:hAnsi="Times New Roman"/>
                <w:b/>
                <w:sz w:val="16"/>
                <w:szCs w:val="16"/>
              </w:rPr>
              <w:t>2</w:t>
            </w:r>
            <w:r w:rsidRPr="0041159D">
              <w:rPr>
                <w:rFonts w:ascii="Times New Roman" w:hAnsi="Times New Roman"/>
                <w:b/>
                <w:sz w:val="16"/>
                <w:szCs w:val="16"/>
              </w:rPr>
              <w:sym w:font="Wingdings" w:char="F0F0"/>
            </w:r>
            <w:r>
              <w:rPr>
                <w:rFonts w:ascii="Times New Roman" w:hAnsi="Times New Roman"/>
                <w:b/>
                <w:sz w:val="16"/>
                <w:szCs w:val="16"/>
              </w:rPr>
              <w:t>F.19</w:t>
            </w:r>
            <w:r w:rsidR="003C6EE8">
              <w:rPr>
                <w:rFonts w:ascii="Times New Roman" w:hAnsi="Times New Roman"/>
                <w:b/>
                <w:sz w:val="16"/>
                <w:szCs w:val="16"/>
              </w:rPr>
              <w:t>a</w:t>
            </w:r>
          </w:p>
        </w:tc>
      </w:tr>
      <w:tr w:rsidR="00C81C77" w:rsidRPr="005C279B" w:rsidTr="00C81C77">
        <w:tc>
          <w:tcPr>
            <w:tcW w:w="292" w:type="pct"/>
          </w:tcPr>
          <w:p w:rsidR="00C81C77" w:rsidRDefault="00C81C77" w:rsidP="00C81C77">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F.18</w:t>
            </w:r>
          </w:p>
        </w:tc>
        <w:tc>
          <w:tcPr>
            <w:tcW w:w="1645" w:type="pct"/>
          </w:tcPr>
          <w:p w:rsidR="00C81C77" w:rsidRPr="005C279B" w:rsidRDefault="00C81C77" w:rsidP="00C81C77">
            <w:pPr>
              <w:spacing w:before="60" w:after="0" w:line="240" w:lineRule="auto"/>
              <w:rPr>
                <w:rFonts w:ascii="Times New Roman" w:eastAsia="Times New Roman" w:hAnsi="Times New Roman"/>
                <w:b/>
                <w:sz w:val="18"/>
                <w:szCs w:val="18"/>
                <w:lang w:eastAsia="fr-FR"/>
              </w:rPr>
            </w:pPr>
            <w:r w:rsidRPr="005C279B">
              <w:rPr>
                <w:rFonts w:ascii="Times New Roman" w:eastAsia="Times New Roman" w:hAnsi="Times New Roman"/>
                <w:b/>
                <w:sz w:val="18"/>
                <w:szCs w:val="18"/>
                <w:lang w:eastAsia="fr-FR"/>
              </w:rPr>
              <w:t>Pourquoi avez-vous refusé cet emploi ? (Sélectionner la raison principale)</w:t>
            </w:r>
          </w:p>
          <w:p w:rsidR="00C81C77" w:rsidRPr="005C279B" w:rsidRDefault="00C81C77" w:rsidP="00C81C77">
            <w:pPr>
              <w:spacing w:after="0" w:line="240" w:lineRule="auto"/>
              <w:rPr>
                <w:rFonts w:ascii="Times New Roman" w:hAnsi="Times New Roman"/>
              </w:rPr>
            </w:pPr>
          </w:p>
          <w:p w:rsidR="00C81C77" w:rsidRPr="005C279B" w:rsidRDefault="008E4463" w:rsidP="00C81C77">
            <w:pPr>
              <w:spacing w:after="0" w:line="240" w:lineRule="auto"/>
              <w:rPr>
                <w:rFonts w:ascii="Times New Roman" w:hAnsi="Times New Roman"/>
              </w:rPr>
            </w:pPr>
            <w:r>
              <w:rPr>
                <w:rFonts w:ascii="Times New Roman" w:hAnsi="Times New Roman"/>
                <w:b/>
                <w:bCs/>
                <w:i/>
                <w:sz w:val="16"/>
                <w:szCs w:val="16"/>
              </w:rPr>
              <w:t>Cocher</w:t>
            </w:r>
            <w:r w:rsidR="00C81C77" w:rsidRPr="005C279B">
              <w:rPr>
                <w:rFonts w:ascii="Times New Roman" w:hAnsi="Times New Roman"/>
                <w:b/>
                <w:bCs/>
                <w:i/>
                <w:sz w:val="16"/>
                <w:szCs w:val="16"/>
              </w:rPr>
              <w:t xml:space="preserve">  le code correspondant à la déclaration de l’enquêté(e) puis l’inscrire dans les bacs prévus à cet effet</w:t>
            </w:r>
          </w:p>
        </w:tc>
        <w:tc>
          <w:tcPr>
            <w:tcW w:w="2435" w:type="pct"/>
            <w:gridSpan w:val="3"/>
          </w:tcPr>
          <w:p w:rsidR="00C81C77" w:rsidRPr="005C279B" w:rsidRDefault="00C81C77" w:rsidP="00C81C77">
            <w:pPr>
              <w:spacing w:before="60"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0 1. Le salaire proposé était trop bas</w:t>
            </w:r>
          </w:p>
          <w:p w:rsidR="00C81C77" w:rsidRPr="005C279B" w:rsidRDefault="00C81C77" w:rsidP="00C81C77">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02. Le travail n’était pas intéressant</w:t>
            </w:r>
          </w:p>
          <w:p w:rsidR="00C81C77" w:rsidRPr="005C279B" w:rsidRDefault="00C81C77" w:rsidP="00C81C77">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03. Le lieu de travail n’était pas pratique</w:t>
            </w:r>
          </w:p>
          <w:p w:rsidR="00C81C77" w:rsidRPr="005C279B" w:rsidRDefault="00C81C77" w:rsidP="00C81C77">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04. Le travail ne correspondait pas à mon niveau de qualification</w:t>
            </w:r>
          </w:p>
          <w:p w:rsidR="00C81C77" w:rsidRPr="005C279B" w:rsidRDefault="00C81C77" w:rsidP="00C81C77">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05. Le nombre d’heures était insuffisant</w:t>
            </w:r>
          </w:p>
          <w:p w:rsidR="00C81C77" w:rsidRPr="005C279B" w:rsidRDefault="00C81C77" w:rsidP="00C81C77">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06. Le nombre d’heures était trop élevé</w:t>
            </w:r>
          </w:p>
          <w:p w:rsidR="00C81C77" w:rsidRPr="005C279B" w:rsidRDefault="00C81C77" w:rsidP="00C81C77">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07. Ma famille n’approuvait pas l’offre d’emploi</w:t>
            </w:r>
          </w:p>
          <w:p w:rsidR="00C81C77" w:rsidRPr="005C279B" w:rsidRDefault="00C81C77" w:rsidP="00C81C77">
            <w:pPr>
              <w:spacing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08</w:t>
            </w:r>
            <w:r w:rsidRPr="005C279B">
              <w:rPr>
                <w:rFonts w:ascii="Times New Roman" w:eastAsia="Times New Roman" w:hAnsi="Times New Roman"/>
                <w:i/>
                <w:iCs/>
                <w:sz w:val="16"/>
                <w:szCs w:val="16"/>
                <w:lang w:eastAsia="fr-FR"/>
              </w:rPr>
              <w:t>. J’étais en attente d’une   proposition plus  intéressante</w:t>
            </w:r>
          </w:p>
          <w:p w:rsidR="00C81C77" w:rsidRPr="005C279B" w:rsidRDefault="00C81C77" w:rsidP="00C81C77">
            <w:pPr>
              <w:spacing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09</w:t>
            </w:r>
            <w:r w:rsidRPr="005C279B">
              <w:rPr>
                <w:rFonts w:ascii="Times New Roman" w:eastAsia="Times New Roman" w:hAnsi="Times New Roman"/>
                <w:i/>
                <w:iCs/>
                <w:sz w:val="16"/>
                <w:szCs w:val="16"/>
                <w:lang w:eastAsia="fr-FR"/>
              </w:rPr>
              <w:t>. Aucune durée proposée pour le contrat ou durée du contrat trop courte</w:t>
            </w:r>
          </w:p>
          <w:p w:rsidR="00C81C77" w:rsidRPr="005C279B" w:rsidRDefault="00C81C77" w:rsidP="00C81C77">
            <w:pPr>
              <w:spacing w:after="6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10</w:t>
            </w:r>
            <w:r w:rsidRPr="005C279B">
              <w:rPr>
                <w:rFonts w:ascii="Times New Roman" w:eastAsia="Times New Roman" w:hAnsi="Times New Roman"/>
                <w:i/>
                <w:iCs/>
                <w:sz w:val="16"/>
                <w:szCs w:val="16"/>
                <w:lang w:eastAsia="fr-FR"/>
              </w:rPr>
              <w:t>. Aucune possibilité de promotion</w:t>
            </w:r>
          </w:p>
          <w:p w:rsidR="00C81C77" w:rsidRPr="005C279B" w:rsidRDefault="00C81C77" w:rsidP="00C81C77">
            <w:pPr>
              <w:spacing w:after="60" w:line="240" w:lineRule="auto"/>
              <w:jc w:val="center"/>
              <w:rPr>
                <w:rFonts w:ascii="Times New Roman" w:eastAsia="Times New Roman" w:hAnsi="Times New Roman"/>
                <w:b/>
                <w:i/>
                <w:sz w:val="18"/>
                <w:szCs w:val="18"/>
                <w:lang w:eastAsia="fr-FR"/>
              </w:rPr>
            </w:pPr>
            <w:r w:rsidRPr="005C279B">
              <w:rPr>
                <w:rFonts w:ascii="Times New Roman" w:hAnsi="Times New Roman"/>
                <w:sz w:val="20"/>
                <w:szCs w:val="20"/>
              </w:rPr>
              <w:t>|__|__|</w:t>
            </w:r>
          </w:p>
        </w:tc>
        <w:tc>
          <w:tcPr>
            <w:tcW w:w="628" w:type="pct"/>
            <w:vAlign w:val="center"/>
          </w:tcPr>
          <w:p w:rsidR="00C81C77" w:rsidRPr="0041159D" w:rsidRDefault="00C81C77" w:rsidP="00C81C77">
            <w:pPr>
              <w:spacing w:after="0" w:line="240" w:lineRule="auto"/>
              <w:jc w:val="center"/>
              <w:rPr>
                <w:rFonts w:ascii="Times New Roman" w:hAnsi="Times New Roman"/>
                <w:b/>
                <w:sz w:val="16"/>
                <w:szCs w:val="16"/>
              </w:rPr>
            </w:pPr>
          </w:p>
        </w:tc>
      </w:tr>
      <w:tr w:rsidR="00B16F24" w:rsidRPr="005C279B" w:rsidTr="00B16F24">
        <w:trPr>
          <w:trHeight w:val="405"/>
        </w:trPr>
        <w:tc>
          <w:tcPr>
            <w:tcW w:w="292" w:type="pct"/>
          </w:tcPr>
          <w:p w:rsidR="00B16F24" w:rsidRDefault="00B16F24" w:rsidP="00C81C77">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F19</w:t>
            </w:r>
            <w:r w:rsidR="00E24B55">
              <w:rPr>
                <w:rFonts w:ascii="Times New Roman" w:eastAsia="Times New Roman" w:hAnsi="Times New Roman"/>
                <w:b/>
                <w:sz w:val="16"/>
                <w:szCs w:val="16"/>
                <w:lang w:eastAsia="fr-FR"/>
              </w:rPr>
              <w:t>a</w:t>
            </w:r>
          </w:p>
        </w:tc>
        <w:tc>
          <w:tcPr>
            <w:tcW w:w="1645" w:type="pct"/>
          </w:tcPr>
          <w:p w:rsidR="00B16F24" w:rsidRPr="00B16F24" w:rsidRDefault="00B16F24" w:rsidP="00B16F24">
            <w:pPr>
              <w:spacing w:before="60" w:after="0" w:line="240" w:lineRule="auto"/>
              <w:rPr>
                <w:rFonts w:ascii="Times New Roman" w:eastAsia="Times New Roman" w:hAnsi="Times New Roman"/>
                <w:b/>
                <w:sz w:val="18"/>
                <w:szCs w:val="18"/>
                <w:lang w:eastAsia="fr-FR"/>
              </w:rPr>
            </w:pPr>
            <w:r w:rsidRPr="00B16F24">
              <w:rPr>
                <w:rFonts w:ascii="Times New Roman" w:eastAsia="Times New Roman" w:hAnsi="Times New Roman"/>
                <w:b/>
                <w:sz w:val="18"/>
                <w:szCs w:val="18"/>
                <w:lang w:eastAsia="fr-FR"/>
              </w:rPr>
              <w:t>Y a-t-il un seuil de salaire mensuel en dessous duquel vous refuseriez un emploi?</w:t>
            </w:r>
          </w:p>
          <w:p w:rsidR="00B16F24" w:rsidRPr="00B16F24" w:rsidRDefault="00B16F24" w:rsidP="00B16F24">
            <w:pPr>
              <w:spacing w:before="60" w:after="0" w:line="240" w:lineRule="auto"/>
              <w:rPr>
                <w:rFonts w:ascii="Times New Roman" w:eastAsia="Times New Roman" w:hAnsi="Times New Roman"/>
                <w:b/>
                <w:sz w:val="18"/>
                <w:szCs w:val="18"/>
                <w:lang w:eastAsia="fr-FR"/>
              </w:rPr>
            </w:pPr>
          </w:p>
          <w:p w:rsidR="00B16F24" w:rsidRPr="005C279B" w:rsidRDefault="00B16F24" w:rsidP="00B16F24">
            <w:pPr>
              <w:spacing w:before="60" w:after="0" w:line="240" w:lineRule="auto"/>
              <w:rPr>
                <w:rFonts w:ascii="Times New Roman" w:eastAsia="Times New Roman" w:hAnsi="Times New Roman"/>
                <w:b/>
                <w:sz w:val="18"/>
                <w:szCs w:val="18"/>
                <w:lang w:eastAsia="fr-FR"/>
              </w:rPr>
            </w:pPr>
          </w:p>
        </w:tc>
        <w:tc>
          <w:tcPr>
            <w:tcW w:w="2435" w:type="pct"/>
            <w:gridSpan w:val="3"/>
          </w:tcPr>
          <w:p w:rsidR="00B16F24" w:rsidRPr="00B16F24" w:rsidRDefault="00B16F24" w:rsidP="00B16F24">
            <w:pPr>
              <w:spacing w:before="60" w:after="0" w:line="240" w:lineRule="auto"/>
              <w:rPr>
                <w:rFonts w:ascii="Times New Roman" w:eastAsia="Times New Roman" w:hAnsi="Times New Roman"/>
                <w:i/>
                <w:iCs/>
                <w:sz w:val="16"/>
                <w:szCs w:val="16"/>
                <w:lang w:eastAsia="fr-FR"/>
              </w:rPr>
            </w:pPr>
            <w:r w:rsidRPr="00B16F24">
              <w:rPr>
                <w:rFonts w:ascii="Times New Roman" w:eastAsia="Times New Roman" w:hAnsi="Times New Roman"/>
                <w:i/>
                <w:iCs/>
                <w:sz w:val="16"/>
                <w:szCs w:val="16"/>
                <w:lang w:eastAsia="fr-FR"/>
              </w:rPr>
              <w:t>1. Oui</w:t>
            </w:r>
          </w:p>
          <w:p w:rsidR="00576BB4" w:rsidRDefault="00B16F24" w:rsidP="00B16F24">
            <w:pPr>
              <w:spacing w:before="60" w:after="0" w:line="240" w:lineRule="auto"/>
              <w:rPr>
                <w:rFonts w:ascii="Times New Roman" w:eastAsia="Times New Roman" w:hAnsi="Times New Roman"/>
                <w:i/>
                <w:iCs/>
                <w:sz w:val="16"/>
                <w:szCs w:val="16"/>
                <w:lang w:eastAsia="fr-FR"/>
              </w:rPr>
            </w:pPr>
            <w:r w:rsidRPr="00B16F24">
              <w:rPr>
                <w:rFonts w:ascii="Times New Roman" w:eastAsia="Times New Roman" w:hAnsi="Times New Roman"/>
                <w:i/>
                <w:iCs/>
                <w:sz w:val="16"/>
                <w:szCs w:val="16"/>
                <w:lang w:eastAsia="fr-FR"/>
              </w:rPr>
              <w:t>2. Non</w:t>
            </w:r>
            <w:r w:rsidR="00E24B55">
              <w:rPr>
                <w:rFonts w:ascii="Times New Roman" w:eastAsia="Times New Roman" w:hAnsi="Times New Roman"/>
                <w:i/>
                <w:iCs/>
                <w:sz w:val="16"/>
                <w:szCs w:val="16"/>
                <w:lang w:eastAsia="fr-FR"/>
              </w:rPr>
              <w:t xml:space="preserve">        </w:t>
            </w:r>
            <w:r w:rsidR="00576BB4">
              <w:rPr>
                <w:rFonts w:ascii="Times New Roman" w:eastAsia="Times New Roman" w:hAnsi="Times New Roman"/>
                <w:i/>
                <w:iCs/>
                <w:sz w:val="16"/>
                <w:szCs w:val="16"/>
                <w:lang w:eastAsia="fr-FR"/>
              </w:rPr>
              <w:t xml:space="preserve">                                 </w:t>
            </w:r>
          </w:p>
          <w:p w:rsidR="00B16F24" w:rsidRPr="005C279B" w:rsidRDefault="00576BB4" w:rsidP="00B16F24">
            <w:pPr>
              <w:spacing w:before="60"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 xml:space="preserve">                                                       </w:t>
            </w:r>
            <w:r w:rsidR="00E24B55">
              <w:rPr>
                <w:rFonts w:ascii="Times New Roman" w:eastAsia="Times New Roman" w:hAnsi="Times New Roman"/>
                <w:i/>
                <w:iCs/>
                <w:sz w:val="16"/>
                <w:szCs w:val="16"/>
                <w:lang w:eastAsia="fr-FR"/>
              </w:rPr>
              <w:t xml:space="preserve">    </w:t>
            </w:r>
            <w:r w:rsidR="00E24B55" w:rsidRPr="005C279B">
              <w:rPr>
                <w:rFonts w:ascii="Times New Roman" w:eastAsia="Times New Roman" w:hAnsi="Times New Roman"/>
                <w:sz w:val="20"/>
                <w:szCs w:val="20"/>
                <w:lang w:eastAsia="fr-FR"/>
              </w:rPr>
              <w:t>|__|</w:t>
            </w:r>
          </w:p>
        </w:tc>
        <w:tc>
          <w:tcPr>
            <w:tcW w:w="628" w:type="pct"/>
            <w:vAlign w:val="center"/>
          </w:tcPr>
          <w:p w:rsidR="00B16F24" w:rsidRPr="0041159D" w:rsidRDefault="009D3DCD" w:rsidP="00C81C77">
            <w:pPr>
              <w:spacing w:after="0" w:line="240" w:lineRule="auto"/>
              <w:jc w:val="center"/>
              <w:rPr>
                <w:rFonts w:ascii="Times New Roman" w:hAnsi="Times New Roman"/>
                <w:b/>
                <w:sz w:val="16"/>
                <w:szCs w:val="16"/>
              </w:rPr>
            </w:pPr>
            <w:r>
              <w:rPr>
                <w:rFonts w:ascii="Times New Roman" w:hAnsi="Times New Roman"/>
                <w:b/>
                <w:sz w:val="16"/>
                <w:szCs w:val="16"/>
              </w:rPr>
              <w:t xml:space="preserve">2 </w:t>
            </w:r>
            <w:r w:rsidRPr="009D3DCD">
              <w:rPr>
                <w:rFonts w:ascii="Times New Roman" w:hAnsi="Times New Roman"/>
                <w:b/>
                <w:sz w:val="16"/>
                <w:szCs w:val="16"/>
              </w:rPr>
              <w:sym w:font="Wingdings" w:char="F0E0"/>
            </w:r>
            <w:r>
              <w:rPr>
                <w:rFonts w:ascii="Times New Roman" w:hAnsi="Times New Roman"/>
                <w:b/>
                <w:sz w:val="16"/>
                <w:szCs w:val="16"/>
              </w:rPr>
              <w:t xml:space="preserve"> F20</w:t>
            </w:r>
          </w:p>
        </w:tc>
      </w:tr>
      <w:tr w:rsidR="00B16F24" w:rsidRPr="005C279B" w:rsidTr="006967C5">
        <w:trPr>
          <w:trHeight w:val="585"/>
        </w:trPr>
        <w:tc>
          <w:tcPr>
            <w:tcW w:w="292" w:type="pct"/>
          </w:tcPr>
          <w:p w:rsidR="00B16F24" w:rsidRDefault="00E24B55" w:rsidP="00C81C77">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F19b</w:t>
            </w:r>
          </w:p>
        </w:tc>
        <w:tc>
          <w:tcPr>
            <w:tcW w:w="1645" w:type="pct"/>
          </w:tcPr>
          <w:p w:rsidR="00B16F24" w:rsidRPr="00B16F24" w:rsidRDefault="00E24B55" w:rsidP="00B16F24">
            <w:pPr>
              <w:spacing w:before="60" w:after="0" w:line="240" w:lineRule="auto"/>
              <w:rPr>
                <w:rFonts w:ascii="Times New Roman" w:eastAsia="Times New Roman" w:hAnsi="Times New Roman"/>
                <w:b/>
                <w:sz w:val="18"/>
                <w:szCs w:val="18"/>
                <w:lang w:eastAsia="fr-FR"/>
              </w:rPr>
            </w:pPr>
            <w:r w:rsidRPr="00B16F24">
              <w:rPr>
                <w:rFonts w:ascii="Times New Roman" w:eastAsia="Times New Roman" w:hAnsi="Times New Roman"/>
                <w:b/>
                <w:sz w:val="18"/>
                <w:szCs w:val="18"/>
                <w:lang w:eastAsia="fr-FR"/>
              </w:rPr>
              <w:t>Si Oui inscrire le montant en franc CFA</w:t>
            </w:r>
          </w:p>
        </w:tc>
        <w:tc>
          <w:tcPr>
            <w:tcW w:w="1217" w:type="pct"/>
          </w:tcPr>
          <w:p w:rsidR="00B16F24" w:rsidRPr="005C279B" w:rsidRDefault="00B16F24" w:rsidP="00B16F24">
            <w:pPr>
              <w:spacing w:after="0" w:line="240" w:lineRule="auto"/>
              <w:jc w:val="center"/>
              <w:rPr>
                <w:rFonts w:ascii="Times New Roman" w:eastAsia="Times New Roman" w:hAnsi="Times New Roman"/>
                <w:i/>
                <w:iCs/>
                <w:sz w:val="16"/>
                <w:szCs w:val="16"/>
                <w:lang w:eastAsia="fr-FR"/>
              </w:rPr>
            </w:pPr>
          </w:p>
        </w:tc>
        <w:tc>
          <w:tcPr>
            <w:tcW w:w="1218" w:type="pct"/>
            <w:gridSpan w:val="2"/>
          </w:tcPr>
          <w:p w:rsidR="00B16F24" w:rsidRDefault="00B16F24" w:rsidP="00B16F24">
            <w:pPr>
              <w:spacing w:after="0" w:line="240" w:lineRule="auto"/>
              <w:jc w:val="center"/>
              <w:rPr>
                <w:rFonts w:ascii="Times New Roman" w:hAnsi="Times New Roman"/>
                <w:b/>
                <w:sz w:val="20"/>
                <w:szCs w:val="20"/>
              </w:rPr>
            </w:pPr>
            <w:r w:rsidRPr="00B16F24">
              <w:rPr>
                <w:rFonts w:ascii="Times New Roman" w:hAnsi="Times New Roman"/>
                <w:b/>
                <w:sz w:val="20"/>
                <w:szCs w:val="20"/>
              </w:rPr>
              <w:t>Montant</w:t>
            </w:r>
          </w:p>
          <w:p w:rsidR="009D3DCD" w:rsidRPr="005C279B" w:rsidRDefault="009D3DCD" w:rsidP="00B16F24">
            <w:pPr>
              <w:spacing w:after="0" w:line="240" w:lineRule="auto"/>
              <w:jc w:val="center"/>
              <w:rPr>
                <w:rFonts w:ascii="Times New Roman" w:eastAsia="Times New Roman" w:hAnsi="Times New Roman"/>
                <w:i/>
                <w:iCs/>
                <w:sz w:val="16"/>
                <w:szCs w:val="16"/>
                <w:lang w:eastAsia="fr-FR"/>
              </w:rPr>
            </w:pPr>
            <w:r w:rsidRPr="005C279B">
              <w:rPr>
                <w:rFonts w:ascii="Times New Roman" w:hAnsi="Times New Roman"/>
                <w:sz w:val="20"/>
                <w:szCs w:val="20"/>
              </w:rPr>
              <w:t>|__|__|__|__|__|__|</w:t>
            </w:r>
          </w:p>
        </w:tc>
        <w:tc>
          <w:tcPr>
            <w:tcW w:w="628" w:type="pct"/>
            <w:vAlign w:val="center"/>
          </w:tcPr>
          <w:p w:rsidR="00B16F24" w:rsidRPr="0041159D" w:rsidRDefault="00B16F24" w:rsidP="00C81C77">
            <w:pPr>
              <w:spacing w:after="0" w:line="240" w:lineRule="auto"/>
              <w:jc w:val="center"/>
              <w:rPr>
                <w:rFonts w:ascii="Times New Roman" w:hAnsi="Times New Roman"/>
                <w:b/>
                <w:sz w:val="16"/>
                <w:szCs w:val="16"/>
              </w:rPr>
            </w:pPr>
          </w:p>
        </w:tc>
      </w:tr>
      <w:tr w:rsidR="00B16F24" w:rsidRPr="005C279B" w:rsidTr="00C81C77">
        <w:tc>
          <w:tcPr>
            <w:tcW w:w="292" w:type="pct"/>
          </w:tcPr>
          <w:p w:rsidR="00B16F24" w:rsidRDefault="00B16F24" w:rsidP="00B16F24">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F.20</w:t>
            </w:r>
          </w:p>
        </w:tc>
        <w:tc>
          <w:tcPr>
            <w:tcW w:w="1645" w:type="pct"/>
          </w:tcPr>
          <w:p w:rsidR="00B16F24" w:rsidRPr="005C279B" w:rsidRDefault="00B16F24" w:rsidP="00B16F24">
            <w:pPr>
              <w:spacing w:before="60"/>
              <w:rPr>
                <w:rFonts w:ascii="Times New Roman" w:eastAsia="Times New Roman" w:hAnsi="Times New Roman"/>
                <w:b/>
                <w:sz w:val="18"/>
                <w:szCs w:val="18"/>
                <w:lang w:eastAsia="fr-FR"/>
              </w:rPr>
            </w:pPr>
            <w:r w:rsidRPr="005C279B">
              <w:rPr>
                <w:rFonts w:ascii="Times New Roman" w:eastAsia="Times New Roman" w:hAnsi="Times New Roman"/>
                <w:b/>
                <w:sz w:val="18"/>
                <w:szCs w:val="18"/>
                <w:lang w:eastAsia="fr-FR"/>
              </w:rPr>
              <w:t xml:space="preserve">Au cours des 12 derniers mois, avez-vous reçu des conseils, de l’aide ou une assistance de la part </w:t>
            </w:r>
            <w:r w:rsidR="00E0689E">
              <w:rPr>
                <w:rFonts w:ascii="Times New Roman" w:eastAsia="Times New Roman" w:hAnsi="Times New Roman"/>
                <w:b/>
                <w:sz w:val="18"/>
                <w:szCs w:val="18"/>
                <w:lang w:eastAsia="fr-FR"/>
              </w:rPr>
              <w:t>d’une agence pour</w:t>
            </w:r>
            <w:r w:rsidRPr="005C279B">
              <w:rPr>
                <w:rFonts w:ascii="Times New Roman" w:eastAsia="Times New Roman" w:hAnsi="Times New Roman"/>
                <w:b/>
                <w:sz w:val="18"/>
                <w:szCs w:val="18"/>
                <w:lang w:eastAsia="fr-FR"/>
              </w:rPr>
              <w:t xml:space="preserve"> l’emploi?</w:t>
            </w:r>
          </w:p>
          <w:p w:rsidR="00B16F24" w:rsidRPr="005C279B" w:rsidRDefault="008E4463" w:rsidP="00B16F24">
            <w:pPr>
              <w:spacing w:after="60"/>
              <w:rPr>
                <w:rFonts w:ascii="Times New Roman" w:eastAsia="Times New Roman" w:hAnsi="Times New Roman"/>
                <w:b/>
                <w:sz w:val="18"/>
                <w:szCs w:val="18"/>
                <w:lang w:eastAsia="fr-FR"/>
              </w:rPr>
            </w:pPr>
            <w:r>
              <w:rPr>
                <w:rFonts w:ascii="Times New Roman" w:hAnsi="Times New Roman"/>
                <w:b/>
                <w:bCs/>
                <w:i/>
                <w:sz w:val="16"/>
                <w:szCs w:val="16"/>
              </w:rPr>
              <w:t>Cocher</w:t>
            </w:r>
            <w:r w:rsidR="00B16F24" w:rsidRPr="005C279B">
              <w:rPr>
                <w:rFonts w:ascii="Times New Roman" w:hAnsi="Times New Roman"/>
                <w:b/>
                <w:bCs/>
                <w:i/>
                <w:sz w:val="16"/>
                <w:szCs w:val="16"/>
              </w:rPr>
              <w:t xml:space="preserve">  le code correspondant à la déclaration de l’enquêté(e) puis l’inscrire dans le bac prévu à cet effet</w:t>
            </w:r>
          </w:p>
        </w:tc>
        <w:tc>
          <w:tcPr>
            <w:tcW w:w="2435" w:type="pct"/>
            <w:gridSpan w:val="3"/>
          </w:tcPr>
          <w:p w:rsidR="00B16F24" w:rsidRPr="005C279B" w:rsidRDefault="00B16F24" w:rsidP="00B16F24">
            <w:pPr>
              <w:spacing w:before="60"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1. Aucun</w:t>
            </w:r>
          </w:p>
          <w:p w:rsidR="00B16F24" w:rsidRPr="005C279B" w:rsidRDefault="00B16F24" w:rsidP="00B16F24">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2. Des conseils sur la manière de chercher un emploi</w:t>
            </w:r>
          </w:p>
          <w:p w:rsidR="00B16F24" w:rsidRPr="005C279B" w:rsidRDefault="00B16F24" w:rsidP="00B16F24">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3. Des informations sur des postes vacants</w:t>
            </w:r>
          </w:p>
          <w:p w:rsidR="00B16F24" w:rsidRPr="005C279B" w:rsidRDefault="00B16F24" w:rsidP="00B16F24">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4. Des conseils sur les possibilités en matière d’études et de formation</w:t>
            </w:r>
          </w:p>
          <w:p w:rsidR="00B16F24" w:rsidRPr="005C279B" w:rsidRDefault="00B16F24" w:rsidP="00B16F24">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5. Placement dans des programmes d’études/de formation</w:t>
            </w:r>
          </w:p>
          <w:p w:rsidR="00B16F24" w:rsidRDefault="00B16F24" w:rsidP="00B16F24">
            <w:pPr>
              <w:spacing w:after="60" w:line="240" w:lineRule="auto"/>
              <w:rPr>
                <w:rFonts w:ascii="Times New Roman" w:eastAsia="Times New Roman" w:hAnsi="Times New Roman"/>
                <w:i/>
                <w:color w:val="000000"/>
                <w:sz w:val="14"/>
                <w:szCs w:val="14"/>
                <w:lang w:eastAsia="fr-FR"/>
              </w:rPr>
            </w:pPr>
            <w:r>
              <w:rPr>
                <w:rFonts w:ascii="Times New Roman" w:eastAsia="Times New Roman" w:hAnsi="Times New Roman"/>
                <w:i/>
                <w:iCs/>
                <w:sz w:val="16"/>
                <w:szCs w:val="16"/>
                <w:lang w:eastAsia="fr-FR"/>
              </w:rPr>
              <w:t>99</w:t>
            </w:r>
            <w:r w:rsidRPr="005C279B">
              <w:rPr>
                <w:rFonts w:ascii="Times New Roman" w:eastAsia="Times New Roman" w:hAnsi="Times New Roman"/>
                <w:i/>
                <w:iCs/>
                <w:sz w:val="16"/>
                <w:szCs w:val="16"/>
                <w:lang w:eastAsia="fr-FR"/>
              </w:rPr>
              <w:t xml:space="preserve">. </w:t>
            </w:r>
            <w:r w:rsidRPr="008C7BD8">
              <w:rPr>
                <w:rFonts w:ascii="Times New Roman" w:eastAsia="Times New Roman" w:hAnsi="Times New Roman"/>
                <w:i/>
                <w:color w:val="000000"/>
                <w:sz w:val="14"/>
                <w:szCs w:val="14"/>
                <w:lang w:eastAsia="fr-FR"/>
              </w:rPr>
              <w:t>Autre (</w:t>
            </w:r>
            <w:r w:rsidRPr="008C7BD8">
              <w:rPr>
                <w:rFonts w:eastAsia="Times New Roman"/>
                <w:color w:val="000000"/>
                <w:sz w:val="14"/>
                <w:szCs w:val="14"/>
                <w:lang w:eastAsia="fr-FR"/>
              </w:rPr>
              <w:t>précisez</w:t>
            </w:r>
            <w:r w:rsidRPr="008C7BD8">
              <w:rPr>
                <w:rFonts w:ascii="Times New Roman" w:eastAsia="Times New Roman" w:hAnsi="Times New Roman"/>
                <w:i/>
                <w:color w:val="000000"/>
                <w:sz w:val="14"/>
                <w:szCs w:val="14"/>
                <w:lang w:eastAsia="fr-FR"/>
              </w:rPr>
              <w:t>)</w:t>
            </w:r>
            <w:r>
              <w:rPr>
                <w:rFonts w:ascii="Times New Roman" w:eastAsia="Times New Roman" w:hAnsi="Times New Roman"/>
                <w:i/>
                <w:color w:val="000000"/>
                <w:sz w:val="14"/>
                <w:szCs w:val="14"/>
                <w:lang w:eastAsia="fr-FR"/>
              </w:rPr>
              <w:t xml:space="preserve"> ______________________________________________</w:t>
            </w:r>
          </w:p>
          <w:p w:rsidR="00B16F24" w:rsidRPr="005C279B" w:rsidRDefault="00B16F24" w:rsidP="00B16F24">
            <w:pPr>
              <w:spacing w:after="60" w:line="240" w:lineRule="auto"/>
              <w:jc w:val="center"/>
              <w:rPr>
                <w:rFonts w:ascii="Times New Roman" w:hAnsi="Times New Roman"/>
                <w:sz w:val="20"/>
                <w:szCs w:val="20"/>
              </w:rPr>
            </w:pPr>
            <w:r w:rsidRPr="005C279B">
              <w:rPr>
                <w:rFonts w:ascii="Times New Roman" w:hAnsi="Times New Roman"/>
                <w:sz w:val="20"/>
                <w:szCs w:val="20"/>
              </w:rPr>
              <w:t>|__|__|</w:t>
            </w:r>
          </w:p>
        </w:tc>
        <w:tc>
          <w:tcPr>
            <w:tcW w:w="628" w:type="pct"/>
            <w:vAlign w:val="center"/>
          </w:tcPr>
          <w:p w:rsidR="00B16F24" w:rsidRPr="0041159D" w:rsidRDefault="00B16F24" w:rsidP="00B16F24">
            <w:pPr>
              <w:spacing w:after="0" w:line="240" w:lineRule="auto"/>
              <w:jc w:val="center"/>
              <w:rPr>
                <w:rFonts w:ascii="Times New Roman" w:hAnsi="Times New Roman"/>
                <w:b/>
                <w:sz w:val="16"/>
                <w:szCs w:val="16"/>
              </w:rPr>
            </w:pPr>
          </w:p>
        </w:tc>
      </w:tr>
      <w:tr w:rsidR="00655582" w:rsidRPr="005C279B" w:rsidTr="00C81C77">
        <w:tc>
          <w:tcPr>
            <w:tcW w:w="292" w:type="pct"/>
          </w:tcPr>
          <w:p w:rsidR="00655582" w:rsidRDefault="00655582" w:rsidP="00E950A2">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F.21</w:t>
            </w:r>
          </w:p>
        </w:tc>
        <w:tc>
          <w:tcPr>
            <w:tcW w:w="1645" w:type="pct"/>
          </w:tcPr>
          <w:p w:rsidR="00655582" w:rsidRPr="005C279B" w:rsidRDefault="00655582" w:rsidP="00B16F24">
            <w:pPr>
              <w:spacing w:before="60" w:after="0" w:line="240" w:lineRule="auto"/>
              <w:rPr>
                <w:rFonts w:ascii="Times New Roman" w:eastAsia="Times New Roman" w:hAnsi="Times New Roman"/>
                <w:b/>
                <w:sz w:val="18"/>
                <w:szCs w:val="18"/>
                <w:lang w:eastAsia="fr-FR"/>
              </w:rPr>
            </w:pPr>
            <w:r w:rsidRPr="00CB4A79">
              <w:rPr>
                <w:rFonts w:ascii="Times New Roman" w:eastAsia="Times New Roman" w:hAnsi="Times New Roman"/>
                <w:b/>
                <w:sz w:val="18"/>
                <w:szCs w:val="18"/>
                <w:lang w:eastAsia="fr-FR"/>
              </w:rPr>
              <w:t>Au cours des 12 derniers mois, avez-vous reçu une assistance financière du gouvernement?</w:t>
            </w:r>
          </w:p>
        </w:tc>
        <w:tc>
          <w:tcPr>
            <w:tcW w:w="2435" w:type="pct"/>
            <w:gridSpan w:val="3"/>
          </w:tcPr>
          <w:p w:rsidR="00655582" w:rsidRPr="005C279B" w:rsidRDefault="00655582" w:rsidP="00B16F24">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1. Oui</w:t>
            </w:r>
          </w:p>
          <w:p w:rsidR="00655582" w:rsidRPr="005C279B" w:rsidRDefault="00655582" w:rsidP="00B16F24">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2. Non</w:t>
            </w:r>
          </w:p>
          <w:p w:rsidR="00655582" w:rsidRPr="005C279B" w:rsidRDefault="00655582" w:rsidP="00B16F24">
            <w:pPr>
              <w:spacing w:after="0" w:line="240" w:lineRule="auto"/>
              <w:jc w:val="center"/>
              <w:rPr>
                <w:rFonts w:ascii="Times New Roman" w:hAnsi="Times New Roman"/>
                <w:sz w:val="20"/>
                <w:szCs w:val="20"/>
              </w:rPr>
            </w:pPr>
            <w:r w:rsidRPr="005C279B">
              <w:rPr>
                <w:rFonts w:ascii="Times New Roman" w:hAnsi="Times New Roman"/>
                <w:sz w:val="20"/>
                <w:szCs w:val="20"/>
              </w:rPr>
              <w:t>|__|</w:t>
            </w:r>
          </w:p>
        </w:tc>
        <w:tc>
          <w:tcPr>
            <w:tcW w:w="628" w:type="pct"/>
            <w:vAlign w:val="center"/>
          </w:tcPr>
          <w:p w:rsidR="00655582" w:rsidRPr="0041159D" w:rsidRDefault="00655582" w:rsidP="00B16F24">
            <w:pPr>
              <w:spacing w:after="0" w:line="240" w:lineRule="auto"/>
              <w:jc w:val="center"/>
              <w:rPr>
                <w:rFonts w:ascii="Times New Roman" w:hAnsi="Times New Roman"/>
                <w:b/>
                <w:sz w:val="16"/>
                <w:szCs w:val="16"/>
              </w:rPr>
            </w:pPr>
          </w:p>
        </w:tc>
      </w:tr>
      <w:tr w:rsidR="00655582" w:rsidRPr="005C279B" w:rsidTr="00C81C77">
        <w:tc>
          <w:tcPr>
            <w:tcW w:w="292" w:type="pct"/>
          </w:tcPr>
          <w:p w:rsidR="00655582" w:rsidRDefault="00655582" w:rsidP="00E950A2">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F.22</w:t>
            </w:r>
          </w:p>
        </w:tc>
        <w:tc>
          <w:tcPr>
            <w:tcW w:w="1645" w:type="pct"/>
          </w:tcPr>
          <w:p w:rsidR="00655582" w:rsidRPr="005C279B" w:rsidRDefault="00655582" w:rsidP="00B16F24">
            <w:pPr>
              <w:spacing w:before="60" w:after="0"/>
              <w:rPr>
                <w:rFonts w:ascii="Times New Roman" w:hAnsi="Times New Roman"/>
              </w:rPr>
            </w:pPr>
            <w:r w:rsidRPr="005C279B">
              <w:rPr>
                <w:rFonts w:ascii="Times New Roman" w:eastAsia="Times New Roman" w:hAnsi="Times New Roman"/>
                <w:b/>
                <w:sz w:val="18"/>
                <w:szCs w:val="18"/>
                <w:lang w:eastAsia="fr-FR"/>
              </w:rPr>
              <w:t>Envisageriez-vous de déménager pour trouver du travail?</w:t>
            </w:r>
          </w:p>
          <w:p w:rsidR="00655582" w:rsidRPr="005C279B" w:rsidRDefault="00655582" w:rsidP="00B16F24">
            <w:pPr>
              <w:spacing w:after="0" w:line="240" w:lineRule="auto"/>
              <w:rPr>
                <w:rFonts w:ascii="Times New Roman" w:hAnsi="Times New Roman"/>
              </w:rPr>
            </w:pPr>
          </w:p>
          <w:p w:rsidR="00655582" w:rsidRPr="004D457E" w:rsidRDefault="00655582" w:rsidP="00B16F24">
            <w:pPr>
              <w:spacing w:after="0" w:line="240" w:lineRule="auto"/>
              <w:rPr>
                <w:rFonts w:ascii="Times New Roman" w:eastAsia="Times New Roman" w:hAnsi="Times New Roman"/>
                <w:i/>
                <w:iCs/>
                <w:sz w:val="16"/>
                <w:szCs w:val="16"/>
                <w:lang w:eastAsia="fr-FR"/>
              </w:rPr>
            </w:pPr>
            <w:r>
              <w:rPr>
                <w:rFonts w:ascii="Times New Roman" w:hAnsi="Times New Roman"/>
                <w:b/>
                <w:bCs/>
                <w:i/>
                <w:sz w:val="16"/>
                <w:szCs w:val="16"/>
              </w:rPr>
              <w:t>Cocher</w:t>
            </w:r>
            <w:r w:rsidRPr="005C279B">
              <w:rPr>
                <w:rFonts w:ascii="Times New Roman" w:hAnsi="Times New Roman"/>
                <w:b/>
                <w:bCs/>
                <w:i/>
                <w:sz w:val="16"/>
                <w:szCs w:val="16"/>
              </w:rPr>
              <w:t xml:space="preserve">  le code correspondant à la déclaration de l’enquêté(e) puis l’inscrire dans le bac prévu à cet effet</w:t>
            </w:r>
          </w:p>
        </w:tc>
        <w:tc>
          <w:tcPr>
            <w:tcW w:w="2435" w:type="pct"/>
            <w:gridSpan w:val="3"/>
          </w:tcPr>
          <w:p w:rsidR="00655582" w:rsidRPr="005C279B" w:rsidRDefault="00655582" w:rsidP="00B16F24">
            <w:pPr>
              <w:spacing w:before="60" w:after="0"/>
              <w:rPr>
                <w:b/>
                <w:bCs/>
                <w:sz w:val="20"/>
                <w:szCs w:val="20"/>
              </w:rPr>
            </w:pPr>
            <w:r w:rsidRPr="005C279B">
              <w:rPr>
                <w:rFonts w:ascii="Times New Roman" w:eastAsia="Times New Roman" w:hAnsi="Times New Roman"/>
                <w:i/>
                <w:iCs/>
                <w:sz w:val="16"/>
                <w:szCs w:val="16"/>
                <w:lang w:eastAsia="fr-FR"/>
              </w:rPr>
              <w:t>1. Non</w:t>
            </w:r>
          </w:p>
          <w:p w:rsidR="00655582" w:rsidRPr="005C279B" w:rsidRDefault="00655582" w:rsidP="00B16F24">
            <w:pPr>
              <w:spacing w:after="0"/>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2. Déménager à la capitale</w:t>
            </w:r>
          </w:p>
          <w:p w:rsidR="00655582" w:rsidRPr="005C279B" w:rsidRDefault="00655582" w:rsidP="00B16F24">
            <w:pPr>
              <w:spacing w:after="0"/>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 xml:space="preserve">3. Déménager dans une </w:t>
            </w:r>
            <w:r>
              <w:rPr>
                <w:rFonts w:ascii="Times New Roman" w:eastAsia="Times New Roman" w:hAnsi="Times New Roman"/>
                <w:i/>
                <w:iCs/>
                <w:sz w:val="16"/>
                <w:szCs w:val="16"/>
                <w:lang w:eastAsia="fr-FR"/>
              </w:rPr>
              <w:t xml:space="preserve">petite ou grande </w:t>
            </w:r>
            <w:r w:rsidRPr="005C279B">
              <w:rPr>
                <w:rFonts w:ascii="Times New Roman" w:eastAsia="Times New Roman" w:hAnsi="Times New Roman"/>
                <w:i/>
                <w:iCs/>
                <w:sz w:val="16"/>
                <w:szCs w:val="16"/>
                <w:lang w:eastAsia="fr-FR"/>
              </w:rPr>
              <w:t xml:space="preserve">ville </w:t>
            </w:r>
            <w:r>
              <w:rPr>
                <w:rFonts w:ascii="Times New Roman" w:eastAsia="Times New Roman" w:hAnsi="Times New Roman"/>
                <w:i/>
                <w:iCs/>
                <w:sz w:val="16"/>
                <w:szCs w:val="16"/>
                <w:lang w:eastAsia="fr-FR"/>
              </w:rPr>
              <w:t>(</w:t>
            </w:r>
            <w:r w:rsidRPr="005C279B">
              <w:rPr>
                <w:rFonts w:ascii="Times New Roman" w:eastAsia="Times New Roman" w:hAnsi="Times New Roman"/>
                <w:i/>
                <w:iCs/>
                <w:sz w:val="16"/>
                <w:szCs w:val="16"/>
                <w:lang w:eastAsia="fr-FR"/>
              </w:rPr>
              <w:t>autre que la capitale</w:t>
            </w:r>
            <w:r>
              <w:rPr>
                <w:rFonts w:ascii="Times New Roman" w:eastAsia="Times New Roman" w:hAnsi="Times New Roman"/>
                <w:i/>
                <w:iCs/>
                <w:sz w:val="16"/>
                <w:szCs w:val="16"/>
                <w:lang w:eastAsia="fr-FR"/>
              </w:rPr>
              <w:t>)</w:t>
            </w:r>
          </w:p>
          <w:p w:rsidR="00655582" w:rsidRPr="005C279B" w:rsidRDefault="00655582" w:rsidP="00B16F24">
            <w:pPr>
              <w:spacing w:after="0"/>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4. Déménager dans une zone rurale</w:t>
            </w:r>
          </w:p>
          <w:p w:rsidR="00655582" w:rsidRPr="005C279B" w:rsidRDefault="00655582" w:rsidP="00B16F24">
            <w:pPr>
              <w:spacing w:after="0" w:line="240" w:lineRule="auto"/>
              <w:rPr>
                <w:rFonts w:ascii="Times New Roman" w:hAnsi="Times New Roman"/>
                <w:sz w:val="20"/>
                <w:szCs w:val="20"/>
              </w:rPr>
            </w:pPr>
            <w:r w:rsidRPr="005C279B">
              <w:rPr>
                <w:rFonts w:ascii="Times New Roman" w:eastAsia="Times New Roman" w:hAnsi="Times New Roman"/>
                <w:i/>
                <w:iCs/>
                <w:sz w:val="16"/>
                <w:szCs w:val="16"/>
                <w:lang w:eastAsia="fr-FR"/>
              </w:rPr>
              <w:t>5. Partir dans un autre pays</w:t>
            </w:r>
          </w:p>
          <w:p w:rsidR="00655582" w:rsidRPr="005C279B" w:rsidRDefault="00655582" w:rsidP="00B16F24">
            <w:pPr>
              <w:spacing w:after="60" w:line="240" w:lineRule="auto"/>
              <w:jc w:val="center"/>
              <w:rPr>
                <w:rFonts w:ascii="Times New Roman" w:hAnsi="Times New Roman"/>
                <w:sz w:val="20"/>
                <w:szCs w:val="20"/>
              </w:rPr>
            </w:pPr>
            <w:r w:rsidRPr="005C279B">
              <w:rPr>
                <w:rFonts w:ascii="Times New Roman" w:hAnsi="Times New Roman"/>
                <w:sz w:val="20"/>
                <w:szCs w:val="20"/>
              </w:rPr>
              <w:t>|__|</w:t>
            </w:r>
          </w:p>
        </w:tc>
        <w:tc>
          <w:tcPr>
            <w:tcW w:w="628" w:type="pct"/>
            <w:vAlign w:val="center"/>
          </w:tcPr>
          <w:p w:rsidR="00655582" w:rsidRPr="0041159D" w:rsidRDefault="00655582" w:rsidP="00B16F24">
            <w:pPr>
              <w:spacing w:after="0" w:line="240" w:lineRule="auto"/>
              <w:jc w:val="center"/>
              <w:rPr>
                <w:rFonts w:ascii="Times New Roman" w:hAnsi="Times New Roman"/>
                <w:b/>
                <w:sz w:val="16"/>
                <w:szCs w:val="16"/>
              </w:rPr>
            </w:pPr>
          </w:p>
        </w:tc>
      </w:tr>
      <w:tr w:rsidR="00655582" w:rsidRPr="005C279B" w:rsidTr="00C81C77">
        <w:tc>
          <w:tcPr>
            <w:tcW w:w="292" w:type="pct"/>
          </w:tcPr>
          <w:p w:rsidR="00655582" w:rsidRDefault="00655582" w:rsidP="00E950A2">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F.23</w:t>
            </w:r>
          </w:p>
        </w:tc>
        <w:tc>
          <w:tcPr>
            <w:tcW w:w="1645" w:type="pct"/>
          </w:tcPr>
          <w:p w:rsidR="00655582" w:rsidRPr="005C279B" w:rsidRDefault="00655582" w:rsidP="00B16F24">
            <w:pPr>
              <w:spacing w:before="60" w:after="0" w:line="240" w:lineRule="auto"/>
              <w:rPr>
                <w:rFonts w:ascii="Times New Roman" w:eastAsia="Times New Roman" w:hAnsi="Times New Roman"/>
                <w:b/>
                <w:sz w:val="18"/>
                <w:szCs w:val="18"/>
                <w:lang w:eastAsia="fr-FR"/>
              </w:rPr>
            </w:pPr>
            <w:r w:rsidRPr="005C279B">
              <w:rPr>
                <w:rFonts w:ascii="Times New Roman" w:eastAsia="Times New Roman" w:hAnsi="Times New Roman"/>
                <w:b/>
                <w:sz w:val="18"/>
                <w:szCs w:val="18"/>
                <w:lang w:eastAsia="fr-FR"/>
              </w:rPr>
              <w:t>Quelle a été pour vous, la principale difficulté pour trouver un bon emploi?</w:t>
            </w:r>
          </w:p>
          <w:p w:rsidR="00655582" w:rsidRPr="005C279B" w:rsidRDefault="00655582" w:rsidP="00B16F24">
            <w:pPr>
              <w:spacing w:after="0" w:line="240" w:lineRule="auto"/>
              <w:rPr>
                <w:rFonts w:ascii="Times New Roman" w:eastAsia="Times New Roman" w:hAnsi="Times New Roman"/>
                <w:b/>
                <w:sz w:val="18"/>
                <w:szCs w:val="18"/>
                <w:lang w:eastAsia="fr-FR"/>
              </w:rPr>
            </w:pPr>
          </w:p>
          <w:p w:rsidR="00655582" w:rsidRPr="005C279B" w:rsidRDefault="00655582" w:rsidP="00B16F24">
            <w:pPr>
              <w:spacing w:after="0" w:line="240" w:lineRule="auto"/>
              <w:rPr>
                <w:rFonts w:ascii="Times New Roman" w:hAnsi="Times New Roman"/>
              </w:rPr>
            </w:pPr>
          </w:p>
          <w:p w:rsidR="00655582" w:rsidRPr="004D457E" w:rsidRDefault="00655582" w:rsidP="00B16F24">
            <w:pPr>
              <w:spacing w:after="0" w:line="240" w:lineRule="auto"/>
              <w:rPr>
                <w:rFonts w:ascii="Times New Roman" w:eastAsia="Times New Roman" w:hAnsi="Times New Roman"/>
                <w:i/>
                <w:iCs/>
                <w:sz w:val="16"/>
                <w:szCs w:val="16"/>
                <w:lang w:eastAsia="fr-FR"/>
              </w:rPr>
            </w:pPr>
            <w:r>
              <w:rPr>
                <w:rFonts w:ascii="Times New Roman" w:hAnsi="Times New Roman"/>
                <w:b/>
                <w:bCs/>
                <w:i/>
                <w:sz w:val="16"/>
                <w:szCs w:val="16"/>
              </w:rPr>
              <w:t>Cocher</w:t>
            </w:r>
            <w:r w:rsidRPr="005C279B">
              <w:rPr>
                <w:rFonts w:ascii="Times New Roman" w:hAnsi="Times New Roman"/>
                <w:b/>
                <w:bCs/>
                <w:i/>
                <w:sz w:val="16"/>
                <w:szCs w:val="16"/>
              </w:rPr>
              <w:t xml:space="preserve">  le code correspondant à la déclaration de l’enquêté(e) puis l’inscrire dans les bacs prévus à cet effet</w:t>
            </w:r>
          </w:p>
        </w:tc>
        <w:tc>
          <w:tcPr>
            <w:tcW w:w="2435" w:type="pct"/>
            <w:gridSpan w:val="3"/>
          </w:tcPr>
          <w:p w:rsidR="00655582" w:rsidRPr="005C279B" w:rsidRDefault="00655582" w:rsidP="00B16F24">
            <w:pPr>
              <w:spacing w:before="60"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01. Critères d’études/de formation trop élevés</w:t>
            </w:r>
          </w:p>
          <w:p w:rsidR="00655582" w:rsidRPr="005C279B" w:rsidRDefault="00655582" w:rsidP="00B16F24">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02. Pas assez d’expérience professionnelle</w:t>
            </w:r>
          </w:p>
          <w:p w:rsidR="00655582" w:rsidRPr="005C279B" w:rsidRDefault="00655582" w:rsidP="00B16F24">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03. Pas assez d’emplois disponibles</w:t>
            </w:r>
          </w:p>
          <w:p w:rsidR="00655582" w:rsidRPr="005C279B" w:rsidRDefault="00655582" w:rsidP="00B16F24">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04. Jugé(e) trop  jeune</w:t>
            </w:r>
          </w:p>
          <w:p w:rsidR="00655582" w:rsidRPr="005C279B" w:rsidRDefault="00655582" w:rsidP="00B16F24">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05. le fait d’être un homme/une femme</w:t>
            </w:r>
          </w:p>
          <w:p w:rsidR="00655582" w:rsidRPr="005C279B" w:rsidRDefault="00655582" w:rsidP="00B16F24">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 xml:space="preserve">06. Préjugés discriminatoires (par exemple, handicap, religion, race, </w:t>
            </w:r>
            <w:r w:rsidR="00327881">
              <w:rPr>
                <w:rFonts w:ascii="Times New Roman" w:eastAsia="Times New Roman" w:hAnsi="Times New Roman"/>
                <w:i/>
                <w:iCs/>
                <w:sz w:val="16"/>
                <w:szCs w:val="16"/>
                <w:lang w:eastAsia="fr-FR"/>
              </w:rPr>
              <w:t xml:space="preserve">ethnie, nationalité, </w:t>
            </w:r>
            <w:r w:rsidRPr="005C279B">
              <w:rPr>
                <w:rFonts w:ascii="Times New Roman" w:eastAsia="Times New Roman" w:hAnsi="Times New Roman"/>
                <w:i/>
                <w:iCs/>
                <w:sz w:val="16"/>
                <w:szCs w:val="16"/>
                <w:lang w:eastAsia="fr-FR"/>
              </w:rPr>
              <w:t>apparence, etc.)</w:t>
            </w:r>
          </w:p>
          <w:p w:rsidR="00655582" w:rsidRPr="005C279B" w:rsidRDefault="00655582" w:rsidP="00B16F24">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07. Bas salaires dans les emplois disponibles</w:t>
            </w:r>
          </w:p>
          <w:p w:rsidR="00655582" w:rsidRPr="005C279B" w:rsidRDefault="00655582" w:rsidP="00B16F24">
            <w:pPr>
              <w:spacing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08</w:t>
            </w:r>
            <w:r w:rsidRPr="005C279B">
              <w:rPr>
                <w:rFonts w:ascii="Times New Roman" w:eastAsia="Times New Roman" w:hAnsi="Times New Roman"/>
                <w:i/>
                <w:iCs/>
                <w:sz w:val="16"/>
                <w:szCs w:val="16"/>
                <w:lang w:eastAsia="fr-FR"/>
              </w:rPr>
              <w:t> Mauvaises conditions de travail dans les emplois disponibles</w:t>
            </w:r>
          </w:p>
          <w:p w:rsidR="00655582" w:rsidRPr="005C279B" w:rsidRDefault="00655582" w:rsidP="00B16F24">
            <w:pPr>
              <w:spacing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09</w:t>
            </w:r>
            <w:r w:rsidRPr="005C279B">
              <w:rPr>
                <w:rFonts w:ascii="Times New Roman" w:eastAsia="Times New Roman" w:hAnsi="Times New Roman"/>
                <w:i/>
                <w:iCs/>
                <w:sz w:val="16"/>
                <w:szCs w:val="16"/>
                <w:lang w:eastAsia="fr-FR"/>
              </w:rPr>
              <w:t>. Je ne savais pas où/comment chercher du travail</w:t>
            </w:r>
          </w:p>
          <w:p w:rsidR="00655582" w:rsidRDefault="00655582" w:rsidP="00B16F24">
            <w:pPr>
              <w:spacing w:after="60" w:line="240" w:lineRule="auto"/>
              <w:rPr>
                <w:rFonts w:ascii="Times New Roman" w:eastAsia="Times New Roman" w:hAnsi="Times New Roman"/>
                <w:i/>
                <w:color w:val="000000"/>
                <w:sz w:val="14"/>
                <w:szCs w:val="14"/>
                <w:lang w:eastAsia="fr-FR"/>
              </w:rPr>
            </w:pPr>
            <w:r>
              <w:rPr>
                <w:rFonts w:ascii="Times New Roman" w:eastAsia="Times New Roman" w:hAnsi="Times New Roman"/>
                <w:i/>
                <w:iCs/>
                <w:sz w:val="16"/>
                <w:szCs w:val="16"/>
                <w:lang w:eastAsia="fr-FR"/>
              </w:rPr>
              <w:t>99</w:t>
            </w:r>
            <w:r w:rsidRPr="005C279B">
              <w:rPr>
                <w:rFonts w:ascii="Times New Roman" w:eastAsia="Times New Roman" w:hAnsi="Times New Roman"/>
                <w:i/>
                <w:iCs/>
                <w:sz w:val="16"/>
                <w:szCs w:val="16"/>
                <w:lang w:eastAsia="fr-FR"/>
              </w:rPr>
              <w:t xml:space="preserve">. </w:t>
            </w:r>
            <w:r w:rsidRPr="008C7BD8">
              <w:rPr>
                <w:rFonts w:ascii="Times New Roman" w:eastAsia="Times New Roman" w:hAnsi="Times New Roman"/>
                <w:i/>
                <w:color w:val="000000"/>
                <w:sz w:val="14"/>
                <w:szCs w:val="14"/>
                <w:lang w:eastAsia="fr-FR"/>
              </w:rPr>
              <w:t>Autre (</w:t>
            </w:r>
            <w:r w:rsidRPr="008C7BD8">
              <w:rPr>
                <w:rFonts w:eastAsia="Times New Roman"/>
                <w:color w:val="000000"/>
                <w:sz w:val="14"/>
                <w:szCs w:val="14"/>
                <w:lang w:eastAsia="fr-FR"/>
              </w:rPr>
              <w:t>précisez</w:t>
            </w:r>
            <w:r w:rsidRPr="008C7BD8">
              <w:rPr>
                <w:rFonts w:ascii="Times New Roman" w:eastAsia="Times New Roman" w:hAnsi="Times New Roman"/>
                <w:i/>
                <w:color w:val="000000"/>
                <w:sz w:val="14"/>
                <w:szCs w:val="14"/>
                <w:lang w:eastAsia="fr-FR"/>
              </w:rPr>
              <w:t>)</w:t>
            </w:r>
            <w:r>
              <w:rPr>
                <w:rFonts w:ascii="Times New Roman" w:eastAsia="Times New Roman" w:hAnsi="Times New Roman"/>
                <w:i/>
                <w:color w:val="000000"/>
                <w:sz w:val="14"/>
                <w:szCs w:val="14"/>
                <w:lang w:eastAsia="fr-FR"/>
              </w:rPr>
              <w:t xml:space="preserve"> ________________________________________________</w:t>
            </w:r>
          </w:p>
          <w:p w:rsidR="00655582" w:rsidRPr="00CB4A79" w:rsidRDefault="00655582" w:rsidP="00B16F24">
            <w:pPr>
              <w:spacing w:after="60" w:line="240" w:lineRule="auto"/>
              <w:jc w:val="center"/>
              <w:rPr>
                <w:rFonts w:ascii="Times New Roman" w:eastAsia="Times New Roman" w:hAnsi="Times New Roman"/>
                <w:i/>
                <w:iCs/>
                <w:sz w:val="16"/>
                <w:szCs w:val="16"/>
                <w:lang w:eastAsia="fr-FR"/>
              </w:rPr>
            </w:pPr>
            <w:r w:rsidRPr="005C279B">
              <w:rPr>
                <w:rFonts w:ascii="Times New Roman" w:hAnsi="Times New Roman"/>
                <w:sz w:val="20"/>
                <w:szCs w:val="20"/>
              </w:rPr>
              <w:t>|__|__|</w:t>
            </w:r>
          </w:p>
        </w:tc>
        <w:tc>
          <w:tcPr>
            <w:tcW w:w="628" w:type="pct"/>
            <w:vAlign w:val="center"/>
          </w:tcPr>
          <w:p w:rsidR="00655582" w:rsidRPr="0041159D" w:rsidRDefault="00655582" w:rsidP="00B16F24">
            <w:pPr>
              <w:spacing w:after="0" w:line="240" w:lineRule="auto"/>
              <w:jc w:val="center"/>
              <w:rPr>
                <w:rFonts w:ascii="Times New Roman" w:hAnsi="Times New Roman"/>
                <w:b/>
                <w:sz w:val="16"/>
                <w:szCs w:val="16"/>
              </w:rPr>
            </w:pPr>
          </w:p>
        </w:tc>
      </w:tr>
      <w:tr w:rsidR="00655582" w:rsidRPr="005C279B" w:rsidTr="00C81C77">
        <w:tc>
          <w:tcPr>
            <w:tcW w:w="292" w:type="pct"/>
          </w:tcPr>
          <w:p w:rsidR="00655582" w:rsidRDefault="00655582" w:rsidP="00E950A2">
            <w:pPr>
              <w:tabs>
                <w:tab w:val="left" w:pos="507"/>
              </w:tabs>
              <w:rPr>
                <w:rFonts w:ascii="Times New Roman" w:eastAsia="Times New Roman" w:hAnsi="Times New Roman"/>
                <w:b/>
                <w:sz w:val="16"/>
                <w:szCs w:val="16"/>
                <w:lang w:eastAsia="fr-FR"/>
              </w:rPr>
            </w:pPr>
            <w:r>
              <w:rPr>
                <w:rFonts w:ascii="Times New Roman" w:eastAsia="Times New Roman" w:hAnsi="Times New Roman"/>
                <w:b/>
                <w:sz w:val="16"/>
                <w:szCs w:val="16"/>
                <w:lang w:eastAsia="fr-FR"/>
              </w:rPr>
              <w:t>F.24</w:t>
            </w:r>
          </w:p>
        </w:tc>
        <w:tc>
          <w:tcPr>
            <w:tcW w:w="1645" w:type="pct"/>
          </w:tcPr>
          <w:p w:rsidR="00655582" w:rsidRPr="005C279B" w:rsidRDefault="00655582" w:rsidP="008E4463">
            <w:pPr>
              <w:spacing w:before="60" w:after="0" w:line="240" w:lineRule="auto"/>
              <w:rPr>
                <w:rFonts w:ascii="Times New Roman" w:eastAsia="Times New Roman" w:hAnsi="Times New Roman"/>
                <w:b/>
                <w:sz w:val="18"/>
                <w:szCs w:val="18"/>
                <w:lang w:eastAsia="fr-FR"/>
              </w:rPr>
            </w:pPr>
            <w:r w:rsidRPr="005C279B">
              <w:rPr>
                <w:rFonts w:ascii="Times New Roman" w:eastAsia="Times New Roman" w:hAnsi="Times New Roman"/>
                <w:b/>
                <w:sz w:val="18"/>
                <w:szCs w:val="18"/>
                <w:lang w:eastAsia="fr-FR"/>
              </w:rPr>
              <w:t xml:space="preserve">Avez-vous l’impression que vos </w:t>
            </w:r>
            <w:r w:rsidRPr="005C279B">
              <w:rPr>
                <w:rFonts w:ascii="Times New Roman" w:eastAsia="Times New Roman" w:hAnsi="Times New Roman"/>
                <w:b/>
                <w:sz w:val="18"/>
                <w:szCs w:val="18"/>
                <w:lang w:eastAsia="fr-FR"/>
              </w:rPr>
              <w:lastRenderedPageBreak/>
              <w:t>études</w:t>
            </w:r>
            <w:r w:rsidRPr="005C279B">
              <w:rPr>
                <w:rFonts w:ascii="Times New Roman" w:eastAsia="Times New Roman" w:hAnsi="Times New Roman"/>
                <w:b/>
                <w:i/>
                <w:iCs/>
                <w:sz w:val="16"/>
                <w:szCs w:val="16"/>
                <w:lang w:eastAsia="fr-FR"/>
              </w:rPr>
              <w:t>/</w:t>
            </w:r>
            <w:r w:rsidRPr="005C279B">
              <w:rPr>
                <w:rFonts w:ascii="Times New Roman" w:eastAsia="Times New Roman" w:hAnsi="Times New Roman"/>
                <w:b/>
                <w:sz w:val="18"/>
                <w:szCs w:val="18"/>
                <w:lang w:eastAsia="fr-FR"/>
              </w:rPr>
              <w:t>formation passées vous sont utiles pour trouver un emploi?</w:t>
            </w:r>
          </w:p>
          <w:p w:rsidR="00655582" w:rsidRPr="005C279B" w:rsidRDefault="00655582" w:rsidP="008E4463">
            <w:pPr>
              <w:spacing w:after="0" w:line="240" w:lineRule="auto"/>
              <w:rPr>
                <w:rFonts w:ascii="Times New Roman" w:eastAsia="Times New Roman" w:hAnsi="Times New Roman"/>
                <w:b/>
                <w:sz w:val="18"/>
                <w:szCs w:val="18"/>
                <w:lang w:eastAsia="fr-FR"/>
              </w:rPr>
            </w:pPr>
          </w:p>
          <w:p w:rsidR="00655582" w:rsidRPr="005C279B" w:rsidRDefault="00655582" w:rsidP="008E4463">
            <w:pPr>
              <w:spacing w:after="0" w:line="240" w:lineRule="auto"/>
              <w:rPr>
                <w:rFonts w:ascii="Times New Roman" w:eastAsia="Times New Roman" w:hAnsi="Times New Roman"/>
                <w:i/>
                <w:iCs/>
                <w:sz w:val="16"/>
                <w:szCs w:val="16"/>
                <w:lang w:eastAsia="fr-FR"/>
              </w:rPr>
            </w:pPr>
            <w:r>
              <w:rPr>
                <w:rFonts w:ascii="Times New Roman" w:hAnsi="Times New Roman"/>
                <w:b/>
                <w:bCs/>
                <w:i/>
                <w:sz w:val="16"/>
                <w:szCs w:val="16"/>
              </w:rPr>
              <w:t>Cocher</w:t>
            </w:r>
            <w:r w:rsidRPr="005C279B">
              <w:rPr>
                <w:rFonts w:ascii="Times New Roman" w:hAnsi="Times New Roman"/>
                <w:b/>
                <w:bCs/>
                <w:i/>
                <w:sz w:val="16"/>
                <w:szCs w:val="16"/>
              </w:rPr>
              <w:t xml:space="preserve">  le code correspondant à la déclaration de l’enquêté(e) puis l’inscrire dans le bac prévu à cet effet</w:t>
            </w:r>
          </w:p>
        </w:tc>
        <w:tc>
          <w:tcPr>
            <w:tcW w:w="2435" w:type="pct"/>
            <w:gridSpan w:val="3"/>
          </w:tcPr>
          <w:p w:rsidR="00655582" w:rsidRPr="005C279B" w:rsidRDefault="00655582" w:rsidP="008E4463">
            <w:pPr>
              <w:spacing w:before="60"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lastRenderedPageBreak/>
              <w:t>1. Très utiles</w:t>
            </w:r>
          </w:p>
          <w:p w:rsidR="00655582" w:rsidRPr="005C279B" w:rsidRDefault="00655582" w:rsidP="008E4463">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lastRenderedPageBreak/>
              <w:t xml:space="preserve">2. </w:t>
            </w:r>
            <w:r w:rsidR="003C60EB">
              <w:rPr>
                <w:rFonts w:ascii="Times New Roman" w:eastAsia="Times New Roman" w:hAnsi="Times New Roman"/>
                <w:i/>
                <w:iCs/>
                <w:sz w:val="16"/>
                <w:szCs w:val="16"/>
                <w:lang w:eastAsia="fr-FR"/>
              </w:rPr>
              <w:t>U</w:t>
            </w:r>
            <w:r w:rsidRPr="005C279B">
              <w:rPr>
                <w:rFonts w:ascii="Times New Roman" w:eastAsia="Times New Roman" w:hAnsi="Times New Roman"/>
                <w:i/>
                <w:iCs/>
                <w:sz w:val="16"/>
                <w:szCs w:val="16"/>
                <w:lang w:eastAsia="fr-FR"/>
              </w:rPr>
              <w:t>tiles</w:t>
            </w:r>
          </w:p>
          <w:p w:rsidR="00655582" w:rsidRPr="005C279B" w:rsidRDefault="00655582" w:rsidP="008E4463">
            <w:pPr>
              <w:spacing w:after="0" w:line="240" w:lineRule="auto"/>
              <w:rPr>
                <w:rFonts w:ascii="Times New Roman" w:eastAsia="Times New Roman" w:hAnsi="Times New Roman"/>
                <w:i/>
                <w:iCs/>
                <w:sz w:val="16"/>
                <w:szCs w:val="16"/>
                <w:lang w:eastAsia="fr-FR"/>
              </w:rPr>
            </w:pPr>
            <w:r w:rsidRPr="005C279B">
              <w:rPr>
                <w:rFonts w:ascii="Times New Roman" w:eastAsia="Times New Roman" w:hAnsi="Times New Roman"/>
                <w:i/>
                <w:iCs/>
                <w:sz w:val="16"/>
                <w:szCs w:val="16"/>
                <w:lang w:eastAsia="fr-FR"/>
              </w:rPr>
              <w:t>3. Pas utiles</w:t>
            </w:r>
          </w:p>
          <w:p w:rsidR="00655582" w:rsidRPr="005C279B" w:rsidRDefault="00655582" w:rsidP="008E4463">
            <w:pPr>
              <w:spacing w:after="0" w:line="240" w:lineRule="auto"/>
              <w:rPr>
                <w:rFonts w:ascii="Times New Roman" w:eastAsia="Times New Roman" w:hAnsi="Times New Roman"/>
                <w:i/>
                <w:iCs/>
                <w:sz w:val="16"/>
                <w:szCs w:val="16"/>
                <w:lang w:eastAsia="fr-FR"/>
              </w:rPr>
            </w:pPr>
            <w:r>
              <w:rPr>
                <w:rFonts w:ascii="Times New Roman" w:eastAsia="Times New Roman" w:hAnsi="Times New Roman"/>
                <w:i/>
                <w:iCs/>
                <w:sz w:val="16"/>
                <w:szCs w:val="16"/>
                <w:lang w:eastAsia="fr-FR"/>
              </w:rPr>
              <w:t>4</w:t>
            </w:r>
            <w:r w:rsidRPr="005C279B">
              <w:rPr>
                <w:rFonts w:ascii="Times New Roman" w:eastAsia="Times New Roman" w:hAnsi="Times New Roman"/>
                <w:i/>
                <w:iCs/>
                <w:sz w:val="16"/>
                <w:szCs w:val="16"/>
                <w:lang w:eastAsia="fr-FR"/>
              </w:rPr>
              <w:t>. Je ne sais pas</w:t>
            </w:r>
          </w:p>
          <w:p w:rsidR="00655582" w:rsidRPr="005C279B" w:rsidRDefault="00655582" w:rsidP="008E4463">
            <w:pPr>
              <w:spacing w:after="60" w:line="240" w:lineRule="auto"/>
              <w:jc w:val="center"/>
              <w:rPr>
                <w:rFonts w:ascii="Times New Roman" w:hAnsi="Times New Roman"/>
                <w:sz w:val="20"/>
                <w:szCs w:val="20"/>
              </w:rPr>
            </w:pPr>
            <w:r w:rsidRPr="005C279B">
              <w:rPr>
                <w:rFonts w:ascii="Times New Roman" w:hAnsi="Times New Roman"/>
                <w:sz w:val="20"/>
                <w:szCs w:val="20"/>
              </w:rPr>
              <w:t>|__|</w:t>
            </w:r>
          </w:p>
        </w:tc>
        <w:tc>
          <w:tcPr>
            <w:tcW w:w="628" w:type="pct"/>
            <w:vAlign w:val="center"/>
          </w:tcPr>
          <w:p w:rsidR="00655582" w:rsidRPr="0041159D" w:rsidRDefault="00352429" w:rsidP="008E4463">
            <w:pPr>
              <w:spacing w:after="0" w:line="240" w:lineRule="auto"/>
              <w:jc w:val="center"/>
              <w:rPr>
                <w:rFonts w:ascii="Times New Roman" w:hAnsi="Times New Roman"/>
                <w:b/>
                <w:sz w:val="16"/>
                <w:szCs w:val="16"/>
              </w:rPr>
            </w:pPr>
            <w:ins w:id="8" w:author="ILO" w:date="2014-07-24T16:05:00Z">
              <w:r>
                <w:rPr>
                  <w:rFonts w:ascii="Times New Roman" w:hAnsi="Times New Roman"/>
                  <w:b/>
                  <w:sz w:val="16"/>
                  <w:szCs w:val="16"/>
                </w:rPr>
                <w:lastRenderedPageBreak/>
                <w:t>Fin de l’entretien</w:t>
              </w:r>
            </w:ins>
            <w:bookmarkStart w:id="9" w:name="_GoBack"/>
            <w:bookmarkEnd w:id="9"/>
          </w:p>
        </w:tc>
      </w:tr>
    </w:tbl>
    <w:p w:rsidR="003C60EB" w:rsidRDefault="003C60EB" w:rsidP="006061C5">
      <w:pPr>
        <w:rPr>
          <w:rFonts w:ascii="Times New Roman" w:eastAsia="Times New Roman" w:hAnsi="Times New Roman"/>
          <w:b/>
          <w:bCs/>
          <w:lang w:eastAsia="fr-FR"/>
        </w:rPr>
      </w:pPr>
    </w:p>
    <w:sectPr w:rsidR="003C60EB" w:rsidSect="0035115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739" w:rsidRDefault="00394739" w:rsidP="00435D75">
      <w:pPr>
        <w:spacing w:after="0" w:line="240" w:lineRule="auto"/>
      </w:pPr>
      <w:r>
        <w:separator/>
      </w:r>
    </w:p>
  </w:endnote>
  <w:endnote w:type="continuationSeparator" w:id="0">
    <w:p w:rsidR="00394739" w:rsidRDefault="00394739" w:rsidP="00435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598" w:rsidRDefault="00D70598">
    <w:pPr>
      <w:pStyle w:val="Footer"/>
      <w:jc w:val="right"/>
    </w:pPr>
  </w:p>
  <w:p w:rsidR="00D70598" w:rsidRDefault="00D705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598" w:rsidRPr="00A15FDF" w:rsidRDefault="00D70598">
    <w:pPr>
      <w:pStyle w:val="Footer"/>
      <w:jc w:val="right"/>
      <w:rPr>
        <w:rFonts w:ascii="Times New Roman" w:hAnsi="Times New Roman"/>
        <w:sz w:val="20"/>
        <w:szCs w:val="20"/>
      </w:rPr>
    </w:pPr>
    <w:r w:rsidRPr="00A15FDF">
      <w:rPr>
        <w:rFonts w:ascii="Times New Roman" w:hAnsi="Times New Roman"/>
        <w:sz w:val="20"/>
        <w:szCs w:val="20"/>
      </w:rPr>
      <w:fldChar w:fldCharType="begin"/>
    </w:r>
    <w:r w:rsidRPr="00A15FDF">
      <w:rPr>
        <w:rFonts w:ascii="Times New Roman" w:hAnsi="Times New Roman"/>
        <w:sz w:val="20"/>
        <w:szCs w:val="20"/>
      </w:rPr>
      <w:instrText xml:space="preserve"> PAGE   \* MERGEFORMAT </w:instrText>
    </w:r>
    <w:r w:rsidRPr="00A15FDF">
      <w:rPr>
        <w:rFonts w:ascii="Times New Roman" w:hAnsi="Times New Roman"/>
        <w:sz w:val="20"/>
        <w:szCs w:val="20"/>
      </w:rPr>
      <w:fldChar w:fldCharType="separate"/>
    </w:r>
    <w:r w:rsidR="00352429">
      <w:rPr>
        <w:rFonts w:ascii="Times New Roman" w:hAnsi="Times New Roman"/>
        <w:noProof/>
        <w:sz w:val="20"/>
        <w:szCs w:val="20"/>
      </w:rPr>
      <w:t>23</w:t>
    </w:r>
    <w:r w:rsidRPr="00A15FDF">
      <w:rPr>
        <w:rFonts w:ascii="Times New Roman" w:hAnsi="Times New Roman"/>
        <w:sz w:val="20"/>
        <w:szCs w:val="20"/>
      </w:rPr>
      <w:fldChar w:fldCharType="end"/>
    </w:r>
  </w:p>
  <w:p w:rsidR="00D70598" w:rsidRPr="00483BEA" w:rsidRDefault="00D70598">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739" w:rsidRDefault="00394739" w:rsidP="00435D75">
      <w:pPr>
        <w:spacing w:after="0" w:line="240" w:lineRule="auto"/>
      </w:pPr>
      <w:r>
        <w:separator/>
      </w:r>
    </w:p>
  </w:footnote>
  <w:footnote w:type="continuationSeparator" w:id="0">
    <w:p w:rsidR="00394739" w:rsidRDefault="00394739" w:rsidP="00435D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C1F"/>
    <w:multiLevelType w:val="hybridMultilevel"/>
    <w:tmpl w:val="4882F6E6"/>
    <w:lvl w:ilvl="0" w:tplc="064CEC1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B5A23CE"/>
    <w:multiLevelType w:val="hybridMultilevel"/>
    <w:tmpl w:val="C2AA78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CBD235D"/>
    <w:multiLevelType w:val="hybridMultilevel"/>
    <w:tmpl w:val="2D9AB9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D5A6D75"/>
    <w:multiLevelType w:val="hybridMultilevel"/>
    <w:tmpl w:val="749E3028"/>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6975456"/>
    <w:multiLevelType w:val="hybridMultilevel"/>
    <w:tmpl w:val="F64C58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9A877C1"/>
    <w:multiLevelType w:val="hybridMultilevel"/>
    <w:tmpl w:val="2FA2C5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FC45702"/>
    <w:multiLevelType w:val="hybridMultilevel"/>
    <w:tmpl w:val="6C3E1E1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96981"/>
    <w:rsid w:val="00003C52"/>
    <w:rsid w:val="00007F45"/>
    <w:rsid w:val="0001166C"/>
    <w:rsid w:val="000116B0"/>
    <w:rsid w:val="00013399"/>
    <w:rsid w:val="0001581A"/>
    <w:rsid w:val="00027A87"/>
    <w:rsid w:val="00031E4B"/>
    <w:rsid w:val="00032585"/>
    <w:rsid w:val="000345A0"/>
    <w:rsid w:val="00042A79"/>
    <w:rsid w:val="000440DD"/>
    <w:rsid w:val="00044AD8"/>
    <w:rsid w:val="00047F00"/>
    <w:rsid w:val="00050E99"/>
    <w:rsid w:val="000510CA"/>
    <w:rsid w:val="0005292F"/>
    <w:rsid w:val="00057B0D"/>
    <w:rsid w:val="00057E6C"/>
    <w:rsid w:val="00060C24"/>
    <w:rsid w:val="00061265"/>
    <w:rsid w:val="000617C7"/>
    <w:rsid w:val="00073E69"/>
    <w:rsid w:val="00074DDC"/>
    <w:rsid w:val="00081F6B"/>
    <w:rsid w:val="00082F1E"/>
    <w:rsid w:val="0008375B"/>
    <w:rsid w:val="00083EA0"/>
    <w:rsid w:val="00085024"/>
    <w:rsid w:val="000A045A"/>
    <w:rsid w:val="000A5B2D"/>
    <w:rsid w:val="000A72C4"/>
    <w:rsid w:val="000B0478"/>
    <w:rsid w:val="000B0C72"/>
    <w:rsid w:val="000B4A99"/>
    <w:rsid w:val="000B772B"/>
    <w:rsid w:val="000C23F4"/>
    <w:rsid w:val="000C6D19"/>
    <w:rsid w:val="000D1208"/>
    <w:rsid w:val="000D2131"/>
    <w:rsid w:val="000D3AC9"/>
    <w:rsid w:val="000D6EBF"/>
    <w:rsid w:val="000E06ED"/>
    <w:rsid w:val="000E265C"/>
    <w:rsid w:val="000E4550"/>
    <w:rsid w:val="000E7782"/>
    <w:rsid w:val="000F13E4"/>
    <w:rsid w:val="000F1FD6"/>
    <w:rsid w:val="000F227E"/>
    <w:rsid w:val="000F5134"/>
    <w:rsid w:val="001102C2"/>
    <w:rsid w:val="00110E4F"/>
    <w:rsid w:val="00111783"/>
    <w:rsid w:val="00113836"/>
    <w:rsid w:val="00115F48"/>
    <w:rsid w:val="00120217"/>
    <w:rsid w:val="0012163F"/>
    <w:rsid w:val="00122093"/>
    <w:rsid w:val="00123DEB"/>
    <w:rsid w:val="0012497E"/>
    <w:rsid w:val="001306DB"/>
    <w:rsid w:val="00136D23"/>
    <w:rsid w:val="00146B1D"/>
    <w:rsid w:val="00151000"/>
    <w:rsid w:val="001547BA"/>
    <w:rsid w:val="00154F09"/>
    <w:rsid w:val="00161105"/>
    <w:rsid w:val="00167490"/>
    <w:rsid w:val="0016756F"/>
    <w:rsid w:val="00172734"/>
    <w:rsid w:val="00173EE0"/>
    <w:rsid w:val="001858BD"/>
    <w:rsid w:val="00186914"/>
    <w:rsid w:val="00186EF8"/>
    <w:rsid w:val="00187B4F"/>
    <w:rsid w:val="00187E5B"/>
    <w:rsid w:val="00191CB2"/>
    <w:rsid w:val="0019552E"/>
    <w:rsid w:val="001A220D"/>
    <w:rsid w:val="001B040B"/>
    <w:rsid w:val="001B149E"/>
    <w:rsid w:val="001B3D1B"/>
    <w:rsid w:val="001B58D3"/>
    <w:rsid w:val="001B6FC2"/>
    <w:rsid w:val="001C2001"/>
    <w:rsid w:val="001C3F29"/>
    <w:rsid w:val="001C4042"/>
    <w:rsid w:val="001C46E3"/>
    <w:rsid w:val="001E2322"/>
    <w:rsid w:val="001F4547"/>
    <w:rsid w:val="001F4F14"/>
    <w:rsid w:val="00200653"/>
    <w:rsid w:val="002036FB"/>
    <w:rsid w:val="00203861"/>
    <w:rsid w:val="00203C2F"/>
    <w:rsid w:val="00203C49"/>
    <w:rsid w:val="00211136"/>
    <w:rsid w:val="00214E5D"/>
    <w:rsid w:val="00225EE1"/>
    <w:rsid w:val="002268BE"/>
    <w:rsid w:val="00232453"/>
    <w:rsid w:val="00232E74"/>
    <w:rsid w:val="00247765"/>
    <w:rsid w:val="002531EB"/>
    <w:rsid w:val="0025443F"/>
    <w:rsid w:val="00254CD8"/>
    <w:rsid w:val="00264D59"/>
    <w:rsid w:val="00274857"/>
    <w:rsid w:val="002825A0"/>
    <w:rsid w:val="00293C8A"/>
    <w:rsid w:val="00296B4F"/>
    <w:rsid w:val="00296F6F"/>
    <w:rsid w:val="002A0050"/>
    <w:rsid w:val="002A2E8D"/>
    <w:rsid w:val="002A4AF0"/>
    <w:rsid w:val="002C3546"/>
    <w:rsid w:val="002C45CD"/>
    <w:rsid w:val="002D1254"/>
    <w:rsid w:val="002D7E61"/>
    <w:rsid w:val="002E00A1"/>
    <w:rsid w:val="002E5EDC"/>
    <w:rsid w:val="002F0323"/>
    <w:rsid w:val="002F2297"/>
    <w:rsid w:val="002F4F36"/>
    <w:rsid w:val="002F6CBD"/>
    <w:rsid w:val="002F6FD7"/>
    <w:rsid w:val="00304B22"/>
    <w:rsid w:val="00312F3A"/>
    <w:rsid w:val="00327881"/>
    <w:rsid w:val="003321A1"/>
    <w:rsid w:val="0033312A"/>
    <w:rsid w:val="00333407"/>
    <w:rsid w:val="003336EB"/>
    <w:rsid w:val="00334371"/>
    <w:rsid w:val="003374D7"/>
    <w:rsid w:val="003378AA"/>
    <w:rsid w:val="0034555B"/>
    <w:rsid w:val="00345727"/>
    <w:rsid w:val="0035086A"/>
    <w:rsid w:val="0035115D"/>
    <w:rsid w:val="00352429"/>
    <w:rsid w:val="00361036"/>
    <w:rsid w:val="003669F6"/>
    <w:rsid w:val="0037015A"/>
    <w:rsid w:val="0037026F"/>
    <w:rsid w:val="00384F09"/>
    <w:rsid w:val="0038757D"/>
    <w:rsid w:val="00394739"/>
    <w:rsid w:val="003A074B"/>
    <w:rsid w:val="003A12EB"/>
    <w:rsid w:val="003A17C7"/>
    <w:rsid w:val="003A27A6"/>
    <w:rsid w:val="003A49CC"/>
    <w:rsid w:val="003A5B6B"/>
    <w:rsid w:val="003C2EAF"/>
    <w:rsid w:val="003C60EB"/>
    <w:rsid w:val="003C6CD1"/>
    <w:rsid w:val="003C6EE8"/>
    <w:rsid w:val="003D01CC"/>
    <w:rsid w:val="003E106A"/>
    <w:rsid w:val="003E2537"/>
    <w:rsid w:val="003E38F1"/>
    <w:rsid w:val="003F1A9A"/>
    <w:rsid w:val="003F6EC4"/>
    <w:rsid w:val="0040779E"/>
    <w:rsid w:val="004109D7"/>
    <w:rsid w:val="00410B31"/>
    <w:rsid w:val="0041159D"/>
    <w:rsid w:val="004201B4"/>
    <w:rsid w:val="00426BFA"/>
    <w:rsid w:val="00430DF4"/>
    <w:rsid w:val="004330EA"/>
    <w:rsid w:val="00435CE8"/>
    <w:rsid w:val="00435D75"/>
    <w:rsid w:val="00454816"/>
    <w:rsid w:val="004578D6"/>
    <w:rsid w:val="00461585"/>
    <w:rsid w:val="00462520"/>
    <w:rsid w:val="004640D7"/>
    <w:rsid w:val="00470B14"/>
    <w:rsid w:val="004805B6"/>
    <w:rsid w:val="00483BEA"/>
    <w:rsid w:val="004840C4"/>
    <w:rsid w:val="00487AA2"/>
    <w:rsid w:val="00487AB6"/>
    <w:rsid w:val="004934BF"/>
    <w:rsid w:val="00496981"/>
    <w:rsid w:val="0049709A"/>
    <w:rsid w:val="004A2AC9"/>
    <w:rsid w:val="004B0BAB"/>
    <w:rsid w:val="004B2FA7"/>
    <w:rsid w:val="004C4724"/>
    <w:rsid w:val="004D457E"/>
    <w:rsid w:val="004E3088"/>
    <w:rsid w:val="00501571"/>
    <w:rsid w:val="00504015"/>
    <w:rsid w:val="00511751"/>
    <w:rsid w:val="00516CD9"/>
    <w:rsid w:val="00517BDE"/>
    <w:rsid w:val="0053626E"/>
    <w:rsid w:val="00541643"/>
    <w:rsid w:val="00542315"/>
    <w:rsid w:val="00546254"/>
    <w:rsid w:val="00547C9B"/>
    <w:rsid w:val="00550E25"/>
    <w:rsid w:val="00560AF2"/>
    <w:rsid w:val="00563014"/>
    <w:rsid w:val="005734D4"/>
    <w:rsid w:val="00576BB4"/>
    <w:rsid w:val="005823F6"/>
    <w:rsid w:val="00584B69"/>
    <w:rsid w:val="005951E5"/>
    <w:rsid w:val="0059522F"/>
    <w:rsid w:val="005A336D"/>
    <w:rsid w:val="005A362A"/>
    <w:rsid w:val="005A4849"/>
    <w:rsid w:val="005A6BE0"/>
    <w:rsid w:val="005B12A6"/>
    <w:rsid w:val="005B3DCE"/>
    <w:rsid w:val="005C279B"/>
    <w:rsid w:val="005C6630"/>
    <w:rsid w:val="005C78AE"/>
    <w:rsid w:val="005D1065"/>
    <w:rsid w:val="005D28C9"/>
    <w:rsid w:val="005D6387"/>
    <w:rsid w:val="005E1D93"/>
    <w:rsid w:val="005E491F"/>
    <w:rsid w:val="005E5AAE"/>
    <w:rsid w:val="005E65BE"/>
    <w:rsid w:val="005E7DA2"/>
    <w:rsid w:val="005F3ADD"/>
    <w:rsid w:val="005F4253"/>
    <w:rsid w:val="005F55CB"/>
    <w:rsid w:val="005F7CEC"/>
    <w:rsid w:val="006003C0"/>
    <w:rsid w:val="0060132C"/>
    <w:rsid w:val="00601B78"/>
    <w:rsid w:val="00603A79"/>
    <w:rsid w:val="00603E00"/>
    <w:rsid w:val="006061C5"/>
    <w:rsid w:val="00606F7C"/>
    <w:rsid w:val="00611BDC"/>
    <w:rsid w:val="00621B91"/>
    <w:rsid w:val="006221F9"/>
    <w:rsid w:val="006250E9"/>
    <w:rsid w:val="00625851"/>
    <w:rsid w:val="00626532"/>
    <w:rsid w:val="00632409"/>
    <w:rsid w:val="006369CF"/>
    <w:rsid w:val="00636C2E"/>
    <w:rsid w:val="00637A64"/>
    <w:rsid w:val="00637DEF"/>
    <w:rsid w:val="00647E76"/>
    <w:rsid w:val="00650807"/>
    <w:rsid w:val="00651E5F"/>
    <w:rsid w:val="00655582"/>
    <w:rsid w:val="0066432F"/>
    <w:rsid w:val="00667D27"/>
    <w:rsid w:val="006717E8"/>
    <w:rsid w:val="00673422"/>
    <w:rsid w:val="006777C2"/>
    <w:rsid w:val="0067793B"/>
    <w:rsid w:val="00680646"/>
    <w:rsid w:val="0068316F"/>
    <w:rsid w:val="00683CE2"/>
    <w:rsid w:val="00693CF5"/>
    <w:rsid w:val="006967C5"/>
    <w:rsid w:val="00696B15"/>
    <w:rsid w:val="00696C80"/>
    <w:rsid w:val="00697398"/>
    <w:rsid w:val="006A2C79"/>
    <w:rsid w:val="006A3DB5"/>
    <w:rsid w:val="006A5EBB"/>
    <w:rsid w:val="006B0D58"/>
    <w:rsid w:val="006B33FA"/>
    <w:rsid w:val="006B7730"/>
    <w:rsid w:val="006B7922"/>
    <w:rsid w:val="006C2A40"/>
    <w:rsid w:val="006D4512"/>
    <w:rsid w:val="006D6D73"/>
    <w:rsid w:val="006D7D3A"/>
    <w:rsid w:val="006E22EA"/>
    <w:rsid w:val="006E34D8"/>
    <w:rsid w:val="006E4F7A"/>
    <w:rsid w:val="006F59BE"/>
    <w:rsid w:val="006F62DC"/>
    <w:rsid w:val="00707B50"/>
    <w:rsid w:val="00712888"/>
    <w:rsid w:val="0072262A"/>
    <w:rsid w:val="007270CC"/>
    <w:rsid w:val="00733D75"/>
    <w:rsid w:val="007355AD"/>
    <w:rsid w:val="00735EBE"/>
    <w:rsid w:val="007379A6"/>
    <w:rsid w:val="00741D58"/>
    <w:rsid w:val="007466CD"/>
    <w:rsid w:val="00750202"/>
    <w:rsid w:val="0075260F"/>
    <w:rsid w:val="007578FB"/>
    <w:rsid w:val="00757FF0"/>
    <w:rsid w:val="007634EC"/>
    <w:rsid w:val="0076757E"/>
    <w:rsid w:val="007725CF"/>
    <w:rsid w:val="007738EE"/>
    <w:rsid w:val="0077522A"/>
    <w:rsid w:val="00775B4F"/>
    <w:rsid w:val="00776BE7"/>
    <w:rsid w:val="00777C8A"/>
    <w:rsid w:val="00780F30"/>
    <w:rsid w:val="00781ADB"/>
    <w:rsid w:val="007844E3"/>
    <w:rsid w:val="007B023E"/>
    <w:rsid w:val="007B6DD6"/>
    <w:rsid w:val="007C3A87"/>
    <w:rsid w:val="007C4004"/>
    <w:rsid w:val="007C6681"/>
    <w:rsid w:val="007D18BD"/>
    <w:rsid w:val="007D2A47"/>
    <w:rsid w:val="007D4CC4"/>
    <w:rsid w:val="007D59CB"/>
    <w:rsid w:val="007E258E"/>
    <w:rsid w:val="007E43ED"/>
    <w:rsid w:val="007E651A"/>
    <w:rsid w:val="00802111"/>
    <w:rsid w:val="00806EE1"/>
    <w:rsid w:val="0080714E"/>
    <w:rsid w:val="008119EF"/>
    <w:rsid w:val="00821C46"/>
    <w:rsid w:val="00833505"/>
    <w:rsid w:val="00854552"/>
    <w:rsid w:val="008556E9"/>
    <w:rsid w:val="00857DCB"/>
    <w:rsid w:val="008655A2"/>
    <w:rsid w:val="00873A97"/>
    <w:rsid w:val="00874908"/>
    <w:rsid w:val="00875E60"/>
    <w:rsid w:val="008763C5"/>
    <w:rsid w:val="008816C8"/>
    <w:rsid w:val="00881C21"/>
    <w:rsid w:val="00881CE6"/>
    <w:rsid w:val="0089332A"/>
    <w:rsid w:val="008A52FF"/>
    <w:rsid w:val="008A60E2"/>
    <w:rsid w:val="008B1723"/>
    <w:rsid w:val="008B17F5"/>
    <w:rsid w:val="008B1F07"/>
    <w:rsid w:val="008B554D"/>
    <w:rsid w:val="008B5AC2"/>
    <w:rsid w:val="008B78DB"/>
    <w:rsid w:val="008B7BE5"/>
    <w:rsid w:val="008C1E23"/>
    <w:rsid w:val="008C5114"/>
    <w:rsid w:val="008C5C3A"/>
    <w:rsid w:val="008C6F4D"/>
    <w:rsid w:val="008C7BD8"/>
    <w:rsid w:val="008D2B65"/>
    <w:rsid w:val="008E13E1"/>
    <w:rsid w:val="008E4463"/>
    <w:rsid w:val="008F0DE8"/>
    <w:rsid w:val="008F60EC"/>
    <w:rsid w:val="008F64A0"/>
    <w:rsid w:val="008F79E6"/>
    <w:rsid w:val="00914899"/>
    <w:rsid w:val="00914A51"/>
    <w:rsid w:val="0092675B"/>
    <w:rsid w:val="00926DD3"/>
    <w:rsid w:val="00930AFE"/>
    <w:rsid w:val="009362CF"/>
    <w:rsid w:val="00950A68"/>
    <w:rsid w:val="00956118"/>
    <w:rsid w:val="00964D00"/>
    <w:rsid w:val="00973702"/>
    <w:rsid w:val="0097452A"/>
    <w:rsid w:val="00977415"/>
    <w:rsid w:val="0098108F"/>
    <w:rsid w:val="00983604"/>
    <w:rsid w:val="009847C4"/>
    <w:rsid w:val="00984A1B"/>
    <w:rsid w:val="00985186"/>
    <w:rsid w:val="00985D79"/>
    <w:rsid w:val="00994E01"/>
    <w:rsid w:val="00995077"/>
    <w:rsid w:val="00996138"/>
    <w:rsid w:val="009A0B4F"/>
    <w:rsid w:val="009A21A5"/>
    <w:rsid w:val="009A2350"/>
    <w:rsid w:val="009A6E5A"/>
    <w:rsid w:val="009A7219"/>
    <w:rsid w:val="009B292F"/>
    <w:rsid w:val="009B7E8F"/>
    <w:rsid w:val="009C00A5"/>
    <w:rsid w:val="009C09A6"/>
    <w:rsid w:val="009C17D5"/>
    <w:rsid w:val="009C2DEE"/>
    <w:rsid w:val="009C38EB"/>
    <w:rsid w:val="009C4D04"/>
    <w:rsid w:val="009C642A"/>
    <w:rsid w:val="009C71F6"/>
    <w:rsid w:val="009C7D12"/>
    <w:rsid w:val="009D2D21"/>
    <w:rsid w:val="009D2D2A"/>
    <w:rsid w:val="009D34B1"/>
    <w:rsid w:val="009D3DCD"/>
    <w:rsid w:val="009F016A"/>
    <w:rsid w:val="009F58ED"/>
    <w:rsid w:val="009F7F8E"/>
    <w:rsid w:val="00A06F71"/>
    <w:rsid w:val="00A07AAA"/>
    <w:rsid w:val="00A1108E"/>
    <w:rsid w:val="00A15FDF"/>
    <w:rsid w:val="00A24567"/>
    <w:rsid w:val="00A24DBB"/>
    <w:rsid w:val="00A3610B"/>
    <w:rsid w:val="00A37C15"/>
    <w:rsid w:val="00A44D7D"/>
    <w:rsid w:val="00A501C3"/>
    <w:rsid w:val="00A53F15"/>
    <w:rsid w:val="00A55037"/>
    <w:rsid w:val="00A62F47"/>
    <w:rsid w:val="00A65609"/>
    <w:rsid w:val="00A665F7"/>
    <w:rsid w:val="00A67723"/>
    <w:rsid w:val="00A707CB"/>
    <w:rsid w:val="00A73EE3"/>
    <w:rsid w:val="00A8096C"/>
    <w:rsid w:val="00A83625"/>
    <w:rsid w:val="00A87858"/>
    <w:rsid w:val="00A91C5F"/>
    <w:rsid w:val="00A97D46"/>
    <w:rsid w:val="00AA4F23"/>
    <w:rsid w:val="00AA673E"/>
    <w:rsid w:val="00AB1EA2"/>
    <w:rsid w:val="00AB3DA3"/>
    <w:rsid w:val="00AB5C7A"/>
    <w:rsid w:val="00AC0664"/>
    <w:rsid w:val="00AC6645"/>
    <w:rsid w:val="00AC7069"/>
    <w:rsid w:val="00AD7505"/>
    <w:rsid w:val="00AE548C"/>
    <w:rsid w:val="00AF0299"/>
    <w:rsid w:val="00AF1726"/>
    <w:rsid w:val="00AF4E24"/>
    <w:rsid w:val="00B02A8D"/>
    <w:rsid w:val="00B10B0E"/>
    <w:rsid w:val="00B10D86"/>
    <w:rsid w:val="00B1648E"/>
    <w:rsid w:val="00B16F24"/>
    <w:rsid w:val="00B235E5"/>
    <w:rsid w:val="00B33148"/>
    <w:rsid w:val="00B34813"/>
    <w:rsid w:val="00B36195"/>
    <w:rsid w:val="00B36C33"/>
    <w:rsid w:val="00B37C1E"/>
    <w:rsid w:val="00B41836"/>
    <w:rsid w:val="00B50920"/>
    <w:rsid w:val="00B56AC2"/>
    <w:rsid w:val="00B661EC"/>
    <w:rsid w:val="00B704EB"/>
    <w:rsid w:val="00B74338"/>
    <w:rsid w:val="00B7448E"/>
    <w:rsid w:val="00B80881"/>
    <w:rsid w:val="00B82626"/>
    <w:rsid w:val="00B952C1"/>
    <w:rsid w:val="00B96ACA"/>
    <w:rsid w:val="00B97DA6"/>
    <w:rsid w:val="00BA40E3"/>
    <w:rsid w:val="00BB10A1"/>
    <w:rsid w:val="00BB510F"/>
    <w:rsid w:val="00BC3582"/>
    <w:rsid w:val="00BC6B34"/>
    <w:rsid w:val="00BD236F"/>
    <w:rsid w:val="00BE1520"/>
    <w:rsid w:val="00BE78E9"/>
    <w:rsid w:val="00BF267B"/>
    <w:rsid w:val="00BF2F56"/>
    <w:rsid w:val="00BF66EB"/>
    <w:rsid w:val="00BF7ADA"/>
    <w:rsid w:val="00C13733"/>
    <w:rsid w:val="00C30AEB"/>
    <w:rsid w:val="00C42E01"/>
    <w:rsid w:val="00C46CD7"/>
    <w:rsid w:val="00C51C71"/>
    <w:rsid w:val="00C53AFE"/>
    <w:rsid w:val="00C55EB4"/>
    <w:rsid w:val="00C65066"/>
    <w:rsid w:val="00C6516E"/>
    <w:rsid w:val="00C711F1"/>
    <w:rsid w:val="00C74F78"/>
    <w:rsid w:val="00C81C77"/>
    <w:rsid w:val="00C91E55"/>
    <w:rsid w:val="00CA2E18"/>
    <w:rsid w:val="00CA3ABD"/>
    <w:rsid w:val="00CA4ED9"/>
    <w:rsid w:val="00CB08C4"/>
    <w:rsid w:val="00CB0BDC"/>
    <w:rsid w:val="00CB375B"/>
    <w:rsid w:val="00CB4A79"/>
    <w:rsid w:val="00CC25D7"/>
    <w:rsid w:val="00CC38B7"/>
    <w:rsid w:val="00CC6325"/>
    <w:rsid w:val="00CD10CE"/>
    <w:rsid w:val="00CD1A2E"/>
    <w:rsid w:val="00CD3DCD"/>
    <w:rsid w:val="00CD7067"/>
    <w:rsid w:val="00CD7146"/>
    <w:rsid w:val="00CE5D94"/>
    <w:rsid w:val="00CE5F75"/>
    <w:rsid w:val="00CE7A68"/>
    <w:rsid w:val="00CF3C9D"/>
    <w:rsid w:val="00CF6ACE"/>
    <w:rsid w:val="00D01DBC"/>
    <w:rsid w:val="00D01E20"/>
    <w:rsid w:val="00D10B29"/>
    <w:rsid w:val="00D1110C"/>
    <w:rsid w:val="00D12BE0"/>
    <w:rsid w:val="00D226BB"/>
    <w:rsid w:val="00D249AB"/>
    <w:rsid w:val="00D264A9"/>
    <w:rsid w:val="00D27C6A"/>
    <w:rsid w:val="00D303E5"/>
    <w:rsid w:val="00D37BC7"/>
    <w:rsid w:val="00D44213"/>
    <w:rsid w:val="00D45239"/>
    <w:rsid w:val="00D47661"/>
    <w:rsid w:val="00D53B99"/>
    <w:rsid w:val="00D57E99"/>
    <w:rsid w:val="00D60136"/>
    <w:rsid w:val="00D60F35"/>
    <w:rsid w:val="00D62C0C"/>
    <w:rsid w:val="00D62D3B"/>
    <w:rsid w:val="00D66BA8"/>
    <w:rsid w:val="00D67A98"/>
    <w:rsid w:val="00D70598"/>
    <w:rsid w:val="00D82523"/>
    <w:rsid w:val="00D95909"/>
    <w:rsid w:val="00D95A05"/>
    <w:rsid w:val="00D95CAD"/>
    <w:rsid w:val="00D967D9"/>
    <w:rsid w:val="00DA449B"/>
    <w:rsid w:val="00DB291F"/>
    <w:rsid w:val="00DB31AB"/>
    <w:rsid w:val="00DB3C90"/>
    <w:rsid w:val="00DD0E96"/>
    <w:rsid w:val="00DD2A4A"/>
    <w:rsid w:val="00DD3D23"/>
    <w:rsid w:val="00DD7950"/>
    <w:rsid w:val="00DE1399"/>
    <w:rsid w:val="00E004BC"/>
    <w:rsid w:val="00E010F9"/>
    <w:rsid w:val="00E0689E"/>
    <w:rsid w:val="00E1201A"/>
    <w:rsid w:val="00E16881"/>
    <w:rsid w:val="00E17E4E"/>
    <w:rsid w:val="00E24B55"/>
    <w:rsid w:val="00E26971"/>
    <w:rsid w:val="00E30126"/>
    <w:rsid w:val="00E31030"/>
    <w:rsid w:val="00E32553"/>
    <w:rsid w:val="00E33884"/>
    <w:rsid w:val="00E33FAB"/>
    <w:rsid w:val="00E40693"/>
    <w:rsid w:val="00E4201A"/>
    <w:rsid w:val="00E44DB1"/>
    <w:rsid w:val="00E47925"/>
    <w:rsid w:val="00E5170B"/>
    <w:rsid w:val="00E528AF"/>
    <w:rsid w:val="00E558AF"/>
    <w:rsid w:val="00E61A49"/>
    <w:rsid w:val="00E6441A"/>
    <w:rsid w:val="00E740D0"/>
    <w:rsid w:val="00E75850"/>
    <w:rsid w:val="00E77D1C"/>
    <w:rsid w:val="00E81352"/>
    <w:rsid w:val="00E850AB"/>
    <w:rsid w:val="00E92D78"/>
    <w:rsid w:val="00E9429A"/>
    <w:rsid w:val="00E950A2"/>
    <w:rsid w:val="00E9525D"/>
    <w:rsid w:val="00E9633A"/>
    <w:rsid w:val="00EA010A"/>
    <w:rsid w:val="00EA4BA2"/>
    <w:rsid w:val="00EA4D27"/>
    <w:rsid w:val="00EA6785"/>
    <w:rsid w:val="00EB08D9"/>
    <w:rsid w:val="00EB50DC"/>
    <w:rsid w:val="00EC0702"/>
    <w:rsid w:val="00EC1084"/>
    <w:rsid w:val="00EC3793"/>
    <w:rsid w:val="00EE1157"/>
    <w:rsid w:val="00EE2373"/>
    <w:rsid w:val="00EF7256"/>
    <w:rsid w:val="00F026C3"/>
    <w:rsid w:val="00F05D76"/>
    <w:rsid w:val="00F16679"/>
    <w:rsid w:val="00F250A4"/>
    <w:rsid w:val="00F41E9C"/>
    <w:rsid w:val="00F45BAB"/>
    <w:rsid w:val="00F5156F"/>
    <w:rsid w:val="00F52D20"/>
    <w:rsid w:val="00F53D8B"/>
    <w:rsid w:val="00F71EFE"/>
    <w:rsid w:val="00F74292"/>
    <w:rsid w:val="00F76129"/>
    <w:rsid w:val="00F776F3"/>
    <w:rsid w:val="00F80F1E"/>
    <w:rsid w:val="00F90FC5"/>
    <w:rsid w:val="00FA3833"/>
    <w:rsid w:val="00FC5B1D"/>
    <w:rsid w:val="00FC5CA2"/>
    <w:rsid w:val="00FC628A"/>
    <w:rsid w:val="00FC77D4"/>
    <w:rsid w:val="00FE14ED"/>
    <w:rsid w:val="00FF3BD6"/>
    <w:rsid w:val="00FF43A0"/>
    <w:rsid w:val="00FF4BD7"/>
    <w:rsid w:val="00FF4FD9"/>
    <w:rsid w:val="00FF6A14"/>
    <w:rsid w:val="00FF7CE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Connecteur droit avec flèche 4"/>
        <o:r id="V:Rule2" type="connector" idref="#_x0000_s1037"/>
        <o:r id="V:Rule3" type="connector" idref="#_x0000_s10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E4F"/>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40D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33505"/>
    <w:pPr>
      <w:ind w:left="720"/>
      <w:contextualSpacing/>
    </w:pPr>
  </w:style>
  <w:style w:type="character" w:customStyle="1" w:styleId="HeaderChar">
    <w:name w:val="Header Char"/>
    <w:link w:val="Header"/>
    <w:uiPriority w:val="99"/>
    <w:rsid w:val="0035115D"/>
    <w:rPr>
      <w:rFonts w:ascii="Calibri" w:eastAsia="Calibri" w:hAnsi="Calibri" w:cs="Times New Roman"/>
      <w:sz w:val="22"/>
      <w:szCs w:val="22"/>
      <w:lang w:eastAsia="en-US"/>
    </w:rPr>
  </w:style>
  <w:style w:type="paragraph" w:styleId="Header">
    <w:name w:val="header"/>
    <w:basedOn w:val="Normal"/>
    <w:link w:val="HeaderChar"/>
    <w:uiPriority w:val="99"/>
    <w:unhideWhenUsed/>
    <w:rsid w:val="0035115D"/>
    <w:pPr>
      <w:tabs>
        <w:tab w:val="center" w:pos="4536"/>
        <w:tab w:val="right" w:pos="9072"/>
      </w:tabs>
      <w:spacing w:after="0" w:line="240" w:lineRule="auto"/>
    </w:pPr>
  </w:style>
  <w:style w:type="character" w:customStyle="1" w:styleId="FooterChar">
    <w:name w:val="Footer Char"/>
    <w:link w:val="Footer"/>
    <w:uiPriority w:val="99"/>
    <w:rsid w:val="0035115D"/>
    <w:rPr>
      <w:rFonts w:ascii="Calibri" w:eastAsia="Calibri" w:hAnsi="Calibri" w:cs="Times New Roman"/>
      <w:sz w:val="22"/>
      <w:szCs w:val="22"/>
      <w:lang w:eastAsia="en-US"/>
    </w:rPr>
  </w:style>
  <w:style w:type="paragraph" w:styleId="Footer">
    <w:name w:val="footer"/>
    <w:basedOn w:val="Normal"/>
    <w:link w:val="FooterChar"/>
    <w:uiPriority w:val="99"/>
    <w:unhideWhenUsed/>
    <w:rsid w:val="0035115D"/>
    <w:pPr>
      <w:tabs>
        <w:tab w:val="center" w:pos="4536"/>
        <w:tab w:val="right" w:pos="9072"/>
      </w:tabs>
      <w:spacing w:after="0" w:line="240" w:lineRule="auto"/>
    </w:pPr>
  </w:style>
  <w:style w:type="paragraph" w:customStyle="1" w:styleId="Responsecategs">
    <w:name w:val="Response categs....."/>
    <w:basedOn w:val="Normal"/>
    <w:link w:val="ResponsecategsChar"/>
    <w:rsid w:val="0035115D"/>
    <w:pPr>
      <w:tabs>
        <w:tab w:val="right" w:leader="dot" w:pos="3942"/>
      </w:tabs>
      <w:spacing w:after="0" w:line="240" w:lineRule="auto"/>
      <w:ind w:left="216" w:hanging="216"/>
    </w:pPr>
    <w:rPr>
      <w:rFonts w:ascii="Arial" w:eastAsia="Times New Roman" w:hAnsi="Arial"/>
      <w:sz w:val="20"/>
      <w:szCs w:val="20"/>
      <w:lang w:val="en-US"/>
    </w:rPr>
  </w:style>
  <w:style w:type="character" w:customStyle="1" w:styleId="ResponsecategsChar">
    <w:name w:val="Response categs..... Char"/>
    <w:link w:val="Responsecategs"/>
    <w:rsid w:val="0035115D"/>
    <w:rPr>
      <w:rFonts w:ascii="Arial" w:eastAsia="Times New Roman" w:hAnsi="Arial"/>
      <w:lang w:val="en-US" w:eastAsia="en-US"/>
    </w:rPr>
  </w:style>
  <w:style w:type="paragraph" w:customStyle="1" w:styleId="1Intvwqst">
    <w:name w:val="1. Intvw qst"/>
    <w:basedOn w:val="Normal"/>
    <w:link w:val="1IntvwqstChar1"/>
    <w:rsid w:val="0035115D"/>
    <w:pPr>
      <w:spacing w:after="0" w:line="240" w:lineRule="auto"/>
      <w:ind w:left="360" w:hanging="360"/>
    </w:pPr>
    <w:rPr>
      <w:rFonts w:ascii="Arial" w:eastAsia="Times New Roman" w:hAnsi="Arial"/>
      <w:smallCaps/>
      <w:sz w:val="20"/>
      <w:szCs w:val="20"/>
      <w:lang w:val="en-US"/>
    </w:rPr>
  </w:style>
  <w:style w:type="character" w:customStyle="1" w:styleId="1IntvwqstChar1">
    <w:name w:val="1. Intvw qst Char1"/>
    <w:link w:val="1Intvwqst"/>
    <w:rsid w:val="0035115D"/>
    <w:rPr>
      <w:rFonts w:ascii="Arial" w:eastAsia="Times New Roman" w:hAnsi="Arial"/>
      <w:smallCaps/>
      <w:lang w:val="en-US" w:eastAsia="en-US"/>
    </w:rPr>
  </w:style>
  <w:style w:type="paragraph" w:customStyle="1" w:styleId="skipcolumn">
    <w:name w:val="skip column"/>
    <w:basedOn w:val="Normal"/>
    <w:rsid w:val="0035115D"/>
    <w:pPr>
      <w:spacing w:after="0" w:line="240" w:lineRule="auto"/>
    </w:pPr>
    <w:rPr>
      <w:rFonts w:ascii="Arial" w:eastAsia="Times New Roman" w:hAnsi="Arial"/>
      <w:smallCaps/>
      <w:sz w:val="20"/>
      <w:szCs w:val="20"/>
      <w:lang w:val="en-US"/>
    </w:rPr>
  </w:style>
  <w:style w:type="paragraph" w:customStyle="1" w:styleId="Otherspecify">
    <w:name w:val="Other(specify)______"/>
    <w:basedOn w:val="Normal"/>
    <w:link w:val="OtherspecifyChar"/>
    <w:rsid w:val="00A37C15"/>
    <w:pPr>
      <w:tabs>
        <w:tab w:val="right" w:leader="underscore" w:pos="3946"/>
      </w:tabs>
      <w:spacing w:after="0" w:line="240" w:lineRule="auto"/>
      <w:ind w:left="216" w:hanging="216"/>
    </w:pPr>
    <w:rPr>
      <w:rFonts w:ascii="Arial" w:eastAsia="Times New Roman" w:hAnsi="Arial"/>
      <w:sz w:val="20"/>
      <w:szCs w:val="20"/>
      <w:lang w:val="en-US"/>
    </w:rPr>
  </w:style>
  <w:style w:type="character" w:customStyle="1" w:styleId="Instructionsinparens">
    <w:name w:val="Instructions in parens"/>
    <w:rsid w:val="00A37C15"/>
    <w:rPr>
      <w:rFonts w:ascii="Times New Roman" w:hAnsi="Times New Roman"/>
      <w:i/>
      <w:sz w:val="20"/>
      <w:szCs w:val="20"/>
    </w:rPr>
  </w:style>
  <w:style w:type="character" w:customStyle="1" w:styleId="OtherspecifyChar">
    <w:name w:val="Other(specify)______ Char"/>
    <w:link w:val="Otherspecify"/>
    <w:rsid w:val="00A37C15"/>
    <w:rPr>
      <w:rFonts w:ascii="Arial" w:eastAsia="Times New Roman" w:hAnsi="Arial"/>
      <w:lang w:val="en-US" w:eastAsia="en-US"/>
    </w:rPr>
  </w:style>
  <w:style w:type="paragraph" w:customStyle="1" w:styleId="InstructionstointvwCharChar">
    <w:name w:val="Instructions to intvw Char Char"/>
    <w:basedOn w:val="Normal"/>
    <w:link w:val="InstructionstointvwCharCharChar1"/>
    <w:rsid w:val="00A37C15"/>
    <w:pPr>
      <w:spacing w:after="0" w:line="240" w:lineRule="auto"/>
    </w:pPr>
    <w:rPr>
      <w:rFonts w:ascii="Times New Roman" w:eastAsia="Times New Roman" w:hAnsi="Times New Roman"/>
      <w:i/>
      <w:sz w:val="20"/>
      <w:szCs w:val="20"/>
      <w:lang w:val="en-US"/>
    </w:rPr>
  </w:style>
  <w:style w:type="character" w:customStyle="1" w:styleId="InstructionstointvwCharCharChar1">
    <w:name w:val="Instructions to intvw Char Char Char1"/>
    <w:link w:val="InstructionstointvwCharChar"/>
    <w:rsid w:val="00A37C15"/>
    <w:rPr>
      <w:rFonts w:ascii="Times New Roman" w:eastAsia="Times New Roman" w:hAnsi="Times New Roman"/>
      <w:i/>
      <w:lang w:val="en-US" w:eastAsia="en-US"/>
    </w:rPr>
  </w:style>
  <w:style w:type="paragraph" w:styleId="BalloonText">
    <w:name w:val="Balloon Text"/>
    <w:basedOn w:val="Normal"/>
    <w:link w:val="BalloonTextChar"/>
    <w:uiPriority w:val="99"/>
    <w:semiHidden/>
    <w:unhideWhenUsed/>
    <w:rsid w:val="00CA4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ED9"/>
    <w:rPr>
      <w:rFonts w:ascii="Tahoma" w:hAnsi="Tahoma" w:cs="Tahoma"/>
      <w:sz w:val="16"/>
      <w:szCs w:val="16"/>
      <w:lang w:eastAsia="en-US"/>
    </w:rPr>
  </w:style>
  <w:style w:type="character" w:styleId="CommentReference">
    <w:name w:val="annotation reference"/>
    <w:basedOn w:val="DefaultParagraphFont"/>
    <w:uiPriority w:val="99"/>
    <w:semiHidden/>
    <w:unhideWhenUsed/>
    <w:rsid w:val="00B704EB"/>
    <w:rPr>
      <w:sz w:val="16"/>
      <w:szCs w:val="16"/>
    </w:rPr>
  </w:style>
  <w:style w:type="paragraph" w:styleId="CommentText">
    <w:name w:val="annotation text"/>
    <w:basedOn w:val="Normal"/>
    <w:link w:val="CommentTextChar"/>
    <w:uiPriority w:val="99"/>
    <w:semiHidden/>
    <w:unhideWhenUsed/>
    <w:rsid w:val="00B704EB"/>
    <w:pPr>
      <w:spacing w:line="240" w:lineRule="auto"/>
    </w:pPr>
    <w:rPr>
      <w:sz w:val="20"/>
      <w:szCs w:val="20"/>
    </w:rPr>
  </w:style>
  <w:style w:type="character" w:customStyle="1" w:styleId="CommentTextChar">
    <w:name w:val="Comment Text Char"/>
    <w:basedOn w:val="DefaultParagraphFont"/>
    <w:link w:val="CommentText"/>
    <w:uiPriority w:val="99"/>
    <w:semiHidden/>
    <w:rsid w:val="00B704EB"/>
    <w:rPr>
      <w:lang w:eastAsia="en-US"/>
    </w:rPr>
  </w:style>
  <w:style w:type="paragraph" w:styleId="CommentSubject">
    <w:name w:val="annotation subject"/>
    <w:basedOn w:val="CommentText"/>
    <w:next w:val="CommentText"/>
    <w:link w:val="CommentSubjectChar"/>
    <w:uiPriority w:val="99"/>
    <w:semiHidden/>
    <w:unhideWhenUsed/>
    <w:rsid w:val="00B704EB"/>
    <w:rPr>
      <w:b/>
      <w:bCs/>
    </w:rPr>
  </w:style>
  <w:style w:type="character" w:customStyle="1" w:styleId="CommentSubjectChar">
    <w:name w:val="Comment Subject Char"/>
    <w:basedOn w:val="CommentTextChar"/>
    <w:link w:val="CommentSubject"/>
    <w:uiPriority w:val="99"/>
    <w:semiHidden/>
    <w:rsid w:val="00B704EB"/>
    <w:rPr>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ETVA_travail3\Questionnaire_ETVA2012\Questionnaire_Individu_ETVA2012.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6725D-53CC-4CF5-A813-5FDF69092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Questionnaire_Individu_ETVA2012.dot</Template>
  <TotalTime>967</TotalTime>
  <Pages>24</Pages>
  <Words>7652</Words>
  <Characters>43622</Characters>
  <Application>Microsoft Office Word</Application>
  <DocSecurity>0</DocSecurity>
  <Lines>363</Lines>
  <Paragraphs>102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AWANOU</dc:creator>
  <cp:lastModifiedBy>ILO</cp:lastModifiedBy>
  <cp:revision>61</cp:revision>
  <cp:lastPrinted>2012-06-25T16:06:00Z</cp:lastPrinted>
  <dcterms:created xsi:type="dcterms:W3CDTF">2014-06-04T10:06:00Z</dcterms:created>
  <dcterms:modified xsi:type="dcterms:W3CDTF">2014-07-24T14:05:00Z</dcterms:modified>
</cp:coreProperties>
</file>